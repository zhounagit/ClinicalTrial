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B29D58" w14:textId="48FB75A7" w:rsidR="001137A7" w:rsidRPr="006665F8" w:rsidRDefault="00D932BA" w:rsidP="00FB2701">
      <w:pPr>
        <w:pStyle w:val="Body"/>
        <w:rPr>
          <w:rFonts w:ascii="Arial" w:hAnsi="Arial" w:cs="Arial"/>
        </w:rPr>
      </w:pPr>
      <w:r w:rsidRPr="006665F8">
        <w:rPr>
          <w:rFonts w:ascii="Arial" w:hAnsi="Arial" w:cs="Arial"/>
          <w:b/>
          <w:bCs/>
        </w:rPr>
        <w:t xml:space="preserve"> </w:t>
      </w:r>
      <w:r w:rsidR="00D64C8A" w:rsidRPr="006665F8">
        <w:rPr>
          <w:rFonts w:ascii="Arial" w:hAnsi="Arial" w:cs="Arial"/>
          <w:b/>
          <w:bCs/>
        </w:rPr>
        <w:t xml:space="preserve">Mining </w:t>
      </w:r>
      <w:r w:rsidRPr="006665F8">
        <w:rPr>
          <w:rFonts w:ascii="Arial" w:hAnsi="Arial" w:cs="Arial"/>
          <w:b/>
          <w:bCs/>
        </w:rPr>
        <w:t>Lethal Adverse Event Association Patterns in Clinical Trials</w:t>
      </w:r>
      <w:r w:rsidR="00D64C8A" w:rsidRPr="006665F8">
        <w:rPr>
          <w:rFonts w:ascii="Arial" w:hAnsi="Arial" w:cs="Arial"/>
          <w:b/>
          <w:bCs/>
        </w:rPr>
        <w:t xml:space="preserve"> Using Big Data </w:t>
      </w:r>
      <w:r w:rsidR="000E61AA" w:rsidRPr="006665F8">
        <w:rPr>
          <w:rFonts w:ascii="Arial" w:hAnsi="Arial" w:cs="Arial"/>
          <w:b/>
        </w:rPr>
        <w:t>Analysis</w:t>
      </w:r>
    </w:p>
    <w:p w14:paraId="3C4ECDD9" w14:textId="2D7239D3" w:rsidR="006B0ECA" w:rsidRPr="006665F8" w:rsidRDefault="006B0ECA">
      <w:pPr>
        <w:pStyle w:val="Body"/>
        <w:jc w:val="center"/>
        <w:rPr>
          <w:rFonts w:ascii="Arial" w:hAnsi="Arial" w:cs="Arial"/>
          <w:b/>
        </w:rPr>
      </w:pPr>
      <w:r w:rsidRPr="006665F8">
        <w:rPr>
          <w:rFonts w:ascii="Arial" w:hAnsi="Arial" w:cs="Arial"/>
          <w:b/>
        </w:rPr>
        <w:t>Na Zhou, MS, Jake Luo, PhD</w:t>
      </w:r>
    </w:p>
    <w:p w14:paraId="363BC145" w14:textId="1E792556" w:rsidR="006B0ECA" w:rsidRPr="006665F8" w:rsidRDefault="006B0ECA">
      <w:pPr>
        <w:pStyle w:val="Body"/>
        <w:jc w:val="center"/>
        <w:rPr>
          <w:rFonts w:ascii="Arial" w:hAnsi="Arial" w:cs="Arial"/>
          <w:b/>
        </w:rPr>
      </w:pPr>
      <w:r w:rsidRPr="006665F8">
        <w:rPr>
          <w:rFonts w:ascii="Arial" w:hAnsi="Arial" w:cs="Arial"/>
          <w:b/>
        </w:rPr>
        <w:t>University of Wisconsin Milwaukee</w:t>
      </w:r>
      <w:bookmarkStart w:id="0" w:name="_GoBack"/>
      <w:bookmarkEnd w:id="0"/>
    </w:p>
    <w:p w14:paraId="1221319E" w14:textId="10575950" w:rsidR="006B0ECA" w:rsidRPr="006665F8" w:rsidRDefault="006B0ECA">
      <w:pPr>
        <w:pStyle w:val="Body"/>
        <w:jc w:val="center"/>
        <w:rPr>
          <w:rFonts w:ascii="Arial" w:hAnsi="Arial" w:cs="Arial"/>
          <w:b/>
        </w:rPr>
      </w:pPr>
      <w:r w:rsidRPr="006665F8">
        <w:rPr>
          <w:rFonts w:ascii="Arial" w:hAnsi="Arial" w:cs="Arial"/>
          <w:b/>
        </w:rPr>
        <w:t>Department of Health Informatics and Administration</w:t>
      </w:r>
    </w:p>
    <w:p w14:paraId="774B2B75" w14:textId="77777777" w:rsidR="001137A7" w:rsidRPr="006665F8" w:rsidRDefault="00D932BA">
      <w:pPr>
        <w:pStyle w:val="Body"/>
        <w:rPr>
          <w:rFonts w:ascii="Arial" w:hAnsi="Arial" w:cs="Arial"/>
        </w:rPr>
      </w:pPr>
      <w:r w:rsidRPr="006665F8">
        <w:rPr>
          <w:rFonts w:ascii="Arial" w:hAnsi="Arial" w:cs="Arial"/>
        </w:rPr>
        <w:t xml:space="preserve"> </w:t>
      </w:r>
    </w:p>
    <w:p w14:paraId="1BE96BCD" w14:textId="065C1686" w:rsidR="00EE3CDF" w:rsidRPr="006665F8" w:rsidRDefault="00D932BA">
      <w:pPr>
        <w:pStyle w:val="Body"/>
        <w:rPr>
          <w:rFonts w:ascii="Arial" w:hAnsi="Arial" w:cs="Arial"/>
        </w:rPr>
      </w:pPr>
      <w:r w:rsidRPr="006665F8">
        <w:rPr>
          <w:rFonts w:ascii="Arial" w:hAnsi="Arial" w:cs="Arial"/>
          <w:b/>
          <w:bCs/>
          <w:lang w:val="de-DE"/>
        </w:rPr>
        <w:t>Abstract</w:t>
      </w:r>
      <w:r w:rsidRPr="006665F8">
        <w:rPr>
          <w:rFonts w:ascii="Arial" w:hAnsi="Arial" w:cs="Arial"/>
        </w:rPr>
        <w:t xml:space="preserve"> </w:t>
      </w:r>
    </w:p>
    <w:p w14:paraId="0DF3824C" w14:textId="06BA53C3" w:rsidR="00C56530" w:rsidRPr="006665F8" w:rsidRDefault="00FB2701" w:rsidP="00C56530">
      <w:pPr>
        <w:pStyle w:val="Body"/>
        <w:rPr>
          <w:rFonts w:ascii="Arial" w:hAnsi="Arial" w:cs="Arial"/>
        </w:rPr>
      </w:pPr>
      <w:r w:rsidRPr="006665F8">
        <w:rPr>
          <w:rFonts w:ascii="Arial" w:hAnsi="Arial" w:cs="Arial"/>
          <w:b/>
        </w:rPr>
        <w:t>Background</w:t>
      </w:r>
      <w:r w:rsidR="00C56530" w:rsidRPr="006665F8">
        <w:rPr>
          <w:rFonts w:ascii="Arial" w:hAnsi="Arial" w:cs="Arial"/>
          <w:b/>
        </w:rPr>
        <w:t xml:space="preserve"> and aim</w:t>
      </w:r>
      <w:r w:rsidRPr="006665F8">
        <w:rPr>
          <w:rFonts w:ascii="Arial" w:hAnsi="Arial" w:cs="Arial"/>
          <w:b/>
        </w:rPr>
        <w:t>:</w:t>
      </w:r>
      <w:r w:rsidRPr="006665F8">
        <w:rPr>
          <w:rFonts w:ascii="Arial" w:hAnsi="Arial" w:cs="Arial"/>
        </w:rPr>
        <w:t xml:space="preserve"> Patient’s death is the most significant adverse event that could happen in a clinical trial. Currently there is a lack of study to analyze the critical clinical trial factors that associated with patient’s death. </w:t>
      </w:r>
      <w:r w:rsidR="00C56530" w:rsidRPr="006665F8">
        <w:rPr>
          <w:rFonts w:ascii="Arial" w:hAnsi="Arial" w:cs="Arial"/>
          <w:lang w:val="pt-PT"/>
        </w:rPr>
        <w:t xml:space="preserve">In this study, we aim at analyzing clinical trial factors that associated with patient’s death in clinical trials. </w:t>
      </w:r>
      <w:r w:rsidR="00C56530" w:rsidRPr="006665F8">
        <w:rPr>
          <w:rFonts w:ascii="MingLiU" w:eastAsia="MingLiU" w:hAnsi="MingLiU" w:cs="MingLiU"/>
          <w:lang w:val="pt-PT"/>
        </w:rPr>
        <w:br/>
      </w:r>
      <w:r w:rsidR="00C56530" w:rsidRPr="006665F8">
        <w:rPr>
          <w:rFonts w:ascii="Arial" w:hAnsi="Arial" w:cs="Arial"/>
          <w:b/>
          <w:lang w:val="pt-PT"/>
        </w:rPr>
        <w:t>Methods and Data</w:t>
      </w:r>
      <w:r w:rsidR="00C56530" w:rsidRPr="006665F8">
        <w:rPr>
          <w:rFonts w:ascii="Arial" w:hAnsi="Arial" w:cs="Arial"/>
          <w:lang w:val="pt-PT"/>
        </w:rPr>
        <w:t xml:space="preserve">: </w:t>
      </w:r>
      <w:r w:rsidR="00835582" w:rsidRPr="006665F8">
        <w:rPr>
          <w:rFonts w:ascii="Arial" w:hAnsi="Arial" w:cs="Arial"/>
          <w:lang w:val="pt-PT"/>
        </w:rPr>
        <w:t xml:space="preserve">We propose a data-driven analysis that uses association mining to systematically extract important trial factors that could be associate with patient’s death during a clincial study. The source data were extracted from ClinicalTrials.gov. In total, we extracted </w:t>
      </w:r>
      <w:r w:rsidR="00835582" w:rsidRPr="006665F8">
        <w:rPr>
          <w:rFonts w:ascii="Arial" w:hAnsi="Arial" w:cs="Arial"/>
          <w:color w:val="000000" w:themeColor="text1"/>
          <w:lang w:val="pt-PT"/>
        </w:rPr>
        <w:t>10</w:t>
      </w:r>
      <w:ins w:id="1" w:author="Jake Luo" w:date="2016-09-13T19:42:00Z">
        <w:r w:rsidR="00A74D15" w:rsidRPr="006665F8">
          <w:rPr>
            <w:rFonts w:ascii="Arial" w:hAnsi="Arial" w:cs="Arial"/>
            <w:color w:val="000000" w:themeColor="text1"/>
            <w:lang w:val="pt-PT"/>
          </w:rPr>
          <w:t>,</w:t>
        </w:r>
      </w:ins>
      <w:r w:rsidR="00835582" w:rsidRPr="006665F8">
        <w:rPr>
          <w:rFonts w:ascii="Arial" w:hAnsi="Arial" w:cs="Arial"/>
          <w:color w:val="000000" w:themeColor="text1"/>
          <w:lang w:val="pt-PT"/>
        </w:rPr>
        <w:t xml:space="preserve">127 </w:t>
      </w:r>
      <w:r w:rsidR="00835582" w:rsidRPr="006665F8">
        <w:rPr>
          <w:rFonts w:ascii="Arial" w:hAnsi="Arial" w:cs="Arial"/>
          <w:lang w:val="pt-PT"/>
        </w:rPr>
        <w:t xml:space="preserve">clinial trials that reported research outcomes. </w:t>
      </w:r>
      <w:proofErr w:type="spellStart"/>
      <w:r w:rsidR="00835582" w:rsidRPr="006665F8">
        <w:rPr>
          <w:rFonts w:ascii="Arial" w:hAnsi="Arial" w:cs="Arial"/>
          <w:lang w:val="pt-PT"/>
        </w:rPr>
        <w:t>Among</w:t>
      </w:r>
      <w:proofErr w:type="spellEnd"/>
      <w:r w:rsidR="00835582" w:rsidRPr="006665F8">
        <w:rPr>
          <w:rFonts w:ascii="Arial" w:hAnsi="Arial" w:cs="Arial"/>
          <w:lang w:val="pt-PT"/>
        </w:rPr>
        <w:t xml:space="preserve"> </w:t>
      </w:r>
      <w:proofErr w:type="spellStart"/>
      <w:r w:rsidR="00835582" w:rsidRPr="006665F8">
        <w:rPr>
          <w:rFonts w:ascii="Arial" w:hAnsi="Arial" w:cs="Arial"/>
          <w:lang w:val="pt-PT"/>
        </w:rPr>
        <w:t>these</w:t>
      </w:r>
      <w:proofErr w:type="spellEnd"/>
      <w:r w:rsidR="00835582" w:rsidRPr="006665F8">
        <w:rPr>
          <w:rFonts w:ascii="Arial" w:hAnsi="Arial" w:cs="Arial"/>
          <w:lang w:val="pt-PT"/>
        </w:rPr>
        <w:t xml:space="preserve"> </w:t>
      </w:r>
      <w:proofErr w:type="spellStart"/>
      <w:r w:rsidR="00C139D9" w:rsidRPr="006665F8">
        <w:rPr>
          <w:rFonts w:ascii="Arial" w:hAnsi="Arial" w:cs="Arial"/>
          <w:lang w:val="pt-PT"/>
        </w:rPr>
        <w:t>trials</w:t>
      </w:r>
      <w:proofErr w:type="spellEnd"/>
      <w:r w:rsidR="00835582" w:rsidRPr="006665F8">
        <w:rPr>
          <w:rFonts w:ascii="Arial" w:hAnsi="Arial" w:cs="Arial"/>
          <w:lang w:val="pt-PT"/>
        </w:rPr>
        <w:t>, 1</w:t>
      </w:r>
      <w:ins w:id="2" w:author="Jake Luo" w:date="2016-09-13T19:42:00Z">
        <w:r w:rsidR="00A74D15" w:rsidRPr="006665F8">
          <w:rPr>
            <w:rFonts w:ascii="Arial" w:hAnsi="Arial" w:cs="Arial"/>
            <w:lang w:val="pt-PT"/>
          </w:rPr>
          <w:t>,</w:t>
        </w:r>
      </w:ins>
      <w:r w:rsidR="00835582" w:rsidRPr="006665F8">
        <w:rPr>
          <w:rFonts w:ascii="Arial" w:hAnsi="Arial" w:cs="Arial"/>
          <w:lang w:val="pt-PT"/>
        </w:rPr>
        <w:t>901</w:t>
      </w:r>
      <w:r w:rsidR="00C139D9" w:rsidRPr="006665F8">
        <w:rPr>
          <w:rFonts w:ascii="Arial" w:hAnsi="Arial" w:cs="Arial"/>
          <w:lang w:val="pt-PT"/>
        </w:rPr>
        <w:t xml:space="preserve"> trials (18.77%) </w:t>
      </w:r>
      <w:proofErr w:type="spellStart"/>
      <w:r w:rsidR="00C139D9" w:rsidRPr="006665F8">
        <w:rPr>
          <w:rFonts w:ascii="Arial" w:hAnsi="Arial" w:cs="Arial"/>
          <w:lang w:val="pt-PT"/>
        </w:rPr>
        <w:t>and</w:t>
      </w:r>
      <w:proofErr w:type="spellEnd"/>
      <w:r w:rsidR="00C139D9" w:rsidRPr="006665F8">
        <w:rPr>
          <w:rFonts w:ascii="Arial" w:hAnsi="Arial" w:cs="Arial"/>
          <w:lang w:val="pt-PT"/>
        </w:rPr>
        <w:t xml:space="preserve"> 2697 trial-</w:t>
      </w:r>
      <w:proofErr w:type="spellStart"/>
      <w:r w:rsidR="00835582" w:rsidRPr="006665F8">
        <w:rPr>
          <w:rFonts w:ascii="Arial" w:hAnsi="Arial" w:cs="Arial"/>
          <w:lang w:val="pt-PT"/>
        </w:rPr>
        <w:t>arms</w:t>
      </w:r>
      <w:proofErr w:type="spellEnd"/>
      <w:r w:rsidR="00F55345" w:rsidRPr="006665F8">
        <w:rPr>
          <w:rFonts w:ascii="Arial" w:hAnsi="Arial" w:cs="Arial"/>
          <w:lang w:val="pt-PT"/>
        </w:rPr>
        <w:t xml:space="preserve"> </w:t>
      </w:r>
      <w:proofErr w:type="spellStart"/>
      <w:r w:rsidR="00835582" w:rsidRPr="006665F8">
        <w:rPr>
          <w:rFonts w:ascii="Arial" w:hAnsi="Arial" w:cs="Arial"/>
          <w:lang w:val="pt-PT"/>
        </w:rPr>
        <w:t>reported</w:t>
      </w:r>
      <w:proofErr w:type="spellEnd"/>
      <w:r w:rsidR="00835582" w:rsidRPr="006665F8">
        <w:rPr>
          <w:rFonts w:ascii="Arial" w:hAnsi="Arial" w:cs="Arial"/>
          <w:lang w:val="pt-PT"/>
        </w:rPr>
        <w:t xml:space="preserve"> </w:t>
      </w:r>
      <w:proofErr w:type="spellStart"/>
      <w:r w:rsidR="00F55345" w:rsidRPr="006665F8">
        <w:rPr>
          <w:rFonts w:ascii="Arial" w:hAnsi="Arial" w:cs="Arial"/>
          <w:lang w:val="pt-PT"/>
        </w:rPr>
        <w:t>death</w:t>
      </w:r>
      <w:proofErr w:type="spellEnd"/>
      <w:r w:rsidR="00F55345" w:rsidRPr="006665F8">
        <w:rPr>
          <w:rFonts w:ascii="Arial" w:hAnsi="Arial" w:cs="Arial"/>
          <w:lang w:val="pt-PT"/>
        </w:rPr>
        <w:t xml:space="preserve"> </w:t>
      </w:r>
      <w:proofErr w:type="spellStart"/>
      <w:r w:rsidR="00F55345" w:rsidRPr="006665F8">
        <w:rPr>
          <w:rFonts w:ascii="Arial" w:hAnsi="Arial" w:cs="Arial"/>
          <w:lang w:val="pt-PT"/>
        </w:rPr>
        <w:t>of</w:t>
      </w:r>
      <w:proofErr w:type="spellEnd"/>
      <w:r w:rsidR="00F55345" w:rsidRPr="006665F8">
        <w:rPr>
          <w:rFonts w:ascii="Arial" w:hAnsi="Arial" w:cs="Arial"/>
          <w:lang w:val="pt-PT"/>
        </w:rPr>
        <w:t xml:space="preserve"> patients, total 17,845 </w:t>
      </w:r>
      <w:proofErr w:type="spellStart"/>
      <w:r w:rsidR="00F55345" w:rsidRPr="006665F8">
        <w:rPr>
          <w:rFonts w:ascii="Arial" w:hAnsi="Arial" w:cs="Arial"/>
          <w:lang w:val="pt-PT"/>
        </w:rPr>
        <w:t>patients</w:t>
      </w:r>
      <w:proofErr w:type="spellEnd"/>
      <w:r w:rsidR="00F55345" w:rsidRPr="006665F8">
        <w:rPr>
          <w:rFonts w:ascii="Arial" w:hAnsi="Arial" w:cs="Arial"/>
          <w:lang w:val="pt-PT"/>
        </w:rPr>
        <w:t xml:space="preserve"> </w:t>
      </w:r>
      <w:proofErr w:type="spellStart"/>
      <w:r w:rsidR="00F55345" w:rsidRPr="006665F8">
        <w:rPr>
          <w:rFonts w:ascii="Arial" w:hAnsi="Arial" w:cs="Arial"/>
          <w:lang w:val="pt-PT"/>
        </w:rPr>
        <w:t>died</w:t>
      </w:r>
      <w:proofErr w:type="spellEnd"/>
      <w:r w:rsidR="00F55345" w:rsidRPr="006665F8">
        <w:rPr>
          <w:rFonts w:ascii="Arial" w:hAnsi="Arial" w:cs="Arial"/>
          <w:lang w:val="pt-PT"/>
        </w:rPr>
        <w:t xml:space="preserve"> </w:t>
      </w:r>
      <w:proofErr w:type="spellStart"/>
      <w:r w:rsidR="00F55345" w:rsidRPr="006665F8">
        <w:rPr>
          <w:rFonts w:ascii="Arial" w:hAnsi="Arial" w:cs="Arial"/>
          <w:lang w:val="pt-PT"/>
        </w:rPr>
        <w:t>and</w:t>
      </w:r>
      <w:proofErr w:type="spellEnd"/>
      <w:r w:rsidR="00F55345" w:rsidRPr="006665F8">
        <w:rPr>
          <w:rFonts w:ascii="Arial" w:hAnsi="Arial" w:cs="Arial"/>
          <w:lang w:val="pt-PT"/>
        </w:rPr>
        <w:t xml:space="preserve"> 1</w:t>
      </w:r>
      <w:r w:rsidR="00C139D9" w:rsidRPr="006665F8">
        <w:rPr>
          <w:rFonts w:ascii="Arial" w:hAnsi="Arial" w:cs="Arial"/>
          <w:lang w:val="pt-PT"/>
        </w:rPr>
        <w:t xml:space="preserve">44,894 </w:t>
      </w:r>
      <w:proofErr w:type="spellStart"/>
      <w:r w:rsidR="00C139D9" w:rsidRPr="006665F8">
        <w:rPr>
          <w:rFonts w:ascii="Arial" w:hAnsi="Arial" w:cs="Arial"/>
          <w:lang w:val="pt-PT"/>
        </w:rPr>
        <w:t>were</w:t>
      </w:r>
      <w:proofErr w:type="spellEnd"/>
      <w:r w:rsidR="00C139D9" w:rsidRPr="006665F8">
        <w:rPr>
          <w:rFonts w:ascii="Arial" w:hAnsi="Arial" w:cs="Arial"/>
          <w:lang w:val="pt-PT"/>
        </w:rPr>
        <w:t xml:space="preserve"> </w:t>
      </w:r>
      <w:proofErr w:type="spellStart"/>
      <w:r w:rsidR="00C139D9" w:rsidRPr="006665F8">
        <w:rPr>
          <w:rFonts w:ascii="Arial" w:hAnsi="Arial" w:cs="Arial"/>
          <w:lang w:val="pt-PT"/>
        </w:rPr>
        <w:t>at</w:t>
      </w:r>
      <w:proofErr w:type="spellEnd"/>
      <w:r w:rsidR="00C139D9" w:rsidRPr="006665F8">
        <w:rPr>
          <w:rFonts w:ascii="Arial" w:hAnsi="Arial" w:cs="Arial"/>
          <w:lang w:val="pt-PT"/>
        </w:rPr>
        <w:t xml:space="preserve"> </w:t>
      </w:r>
      <w:proofErr w:type="spellStart"/>
      <w:r w:rsidR="00C139D9" w:rsidRPr="006665F8">
        <w:rPr>
          <w:rFonts w:ascii="Arial" w:hAnsi="Arial" w:cs="Arial"/>
          <w:lang w:val="pt-PT"/>
        </w:rPr>
        <w:t>risk</w:t>
      </w:r>
      <w:proofErr w:type="spellEnd"/>
      <w:r w:rsidR="00C139D9" w:rsidRPr="006665F8">
        <w:rPr>
          <w:rFonts w:ascii="Arial" w:hAnsi="Arial" w:cs="Arial"/>
          <w:lang w:val="pt-PT"/>
        </w:rPr>
        <w:t xml:space="preserve"> in </w:t>
      </w:r>
      <w:proofErr w:type="spellStart"/>
      <w:r w:rsidR="00C139D9" w:rsidRPr="006665F8">
        <w:rPr>
          <w:rFonts w:ascii="Arial" w:hAnsi="Arial" w:cs="Arial"/>
          <w:lang w:val="pt-PT"/>
        </w:rPr>
        <w:t>death</w:t>
      </w:r>
      <w:proofErr w:type="spellEnd"/>
      <w:r w:rsidR="00C139D9" w:rsidRPr="006665F8">
        <w:rPr>
          <w:rFonts w:ascii="Arial" w:hAnsi="Arial" w:cs="Arial"/>
          <w:lang w:val="pt-PT"/>
        </w:rPr>
        <w:t xml:space="preserve"> events</w:t>
      </w:r>
      <w:r w:rsidR="00F55345" w:rsidRPr="006665F8">
        <w:rPr>
          <w:rFonts w:ascii="Arial" w:hAnsi="Arial" w:cs="Arial"/>
          <w:lang w:val="pt-PT"/>
        </w:rPr>
        <w:t>.</w:t>
      </w:r>
      <w:r w:rsidR="00835582" w:rsidRPr="006665F8">
        <w:rPr>
          <w:rFonts w:ascii="Arial" w:hAnsi="Arial" w:cs="Arial"/>
          <w:lang w:val="pt-PT"/>
        </w:rPr>
        <w:t xml:space="preserve"> </w:t>
      </w:r>
      <w:proofErr w:type="spellStart"/>
      <w:r w:rsidR="00835582" w:rsidRPr="006665F8">
        <w:rPr>
          <w:rFonts w:ascii="Arial" w:hAnsi="Arial" w:cs="Arial"/>
          <w:lang w:val="pt-PT"/>
        </w:rPr>
        <w:t>We</w:t>
      </w:r>
      <w:proofErr w:type="spellEnd"/>
      <w:r w:rsidR="00835582" w:rsidRPr="006665F8">
        <w:rPr>
          <w:rFonts w:ascii="Arial" w:hAnsi="Arial" w:cs="Arial"/>
          <w:lang w:val="pt-PT"/>
        </w:rPr>
        <w:t xml:space="preserve"> </w:t>
      </w:r>
      <w:proofErr w:type="spellStart"/>
      <w:r w:rsidR="00835582" w:rsidRPr="006665F8">
        <w:rPr>
          <w:rFonts w:ascii="Arial" w:hAnsi="Arial" w:cs="Arial"/>
          <w:lang w:val="pt-PT"/>
        </w:rPr>
        <w:t>conducted</w:t>
      </w:r>
      <w:proofErr w:type="spellEnd"/>
      <w:r w:rsidR="00835582" w:rsidRPr="006665F8">
        <w:rPr>
          <w:rFonts w:ascii="Arial" w:hAnsi="Arial" w:cs="Arial"/>
          <w:lang w:val="pt-PT"/>
        </w:rPr>
        <w:t xml:space="preserve"> </w:t>
      </w:r>
      <w:proofErr w:type="spellStart"/>
      <w:r w:rsidR="00835582" w:rsidRPr="006665F8">
        <w:rPr>
          <w:rFonts w:ascii="Arial" w:hAnsi="Arial" w:cs="Arial"/>
          <w:lang w:val="pt-PT"/>
        </w:rPr>
        <w:t>association</w:t>
      </w:r>
      <w:proofErr w:type="spellEnd"/>
      <w:r w:rsidR="00835582" w:rsidRPr="006665F8">
        <w:rPr>
          <w:rFonts w:ascii="Arial" w:hAnsi="Arial" w:cs="Arial"/>
          <w:lang w:val="pt-PT"/>
        </w:rPr>
        <w:t xml:space="preserve"> </w:t>
      </w:r>
      <w:proofErr w:type="spellStart"/>
      <w:r w:rsidR="00835582" w:rsidRPr="006665F8">
        <w:rPr>
          <w:rFonts w:ascii="Arial" w:hAnsi="Arial" w:cs="Arial"/>
          <w:lang w:val="pt-PT"/>
        </w:rPr>
        <w:t>analysis</w:t>
      </w:r>
      <w:proofErr w:type="spellEnd"/>
      <w:r w:rsidR="00835582" w:rsidRPr="006665F8">
        <w:rPr>
          <w:rFonts w:ascii="Arial" w:hAnsi="Arial" w:cs="Arial"/>
          <w:lang w:val="pt-PT"/>
        </w:rPr>
        <w:t xml:space="preserve"> on patient’s death with trials fators, including intervention, target disease conditions, and trial phases. We also used FP-</w:t>
      </w:r>
      <w:proofErr w:type="spellStart"/>
      <w:r w:rsidR="00835582" w:rsidRPr="006665F8">
        <w:rPr>
          <w:rFonts w:ascii="Arial" w:hAnsi="Arial" w:cs="Arial"/>
          <w:lang w:val="pt-PT"/>
        </w:rPr>
        <w:t>tree</w:t>
      </w:r>
      <w:proofErr w:type="spellEnd"/>
      <w:r w:rsidR="00835582" w:rsidRPr="006665F8">
        <w:rPr>
          <w:rFonts w:ascii="Arial" w:hAnsi="Arial" w:cs="Arial"/>
          <w:lang w:val="pt-PT"/>
        </w:rPr>
        <w:t xml:space="preserve"> </w:t>
      </w:r>
      <w:proofErr w:type="spellStart"/>
      <w:r w:rsidR="00835582" w:rsidRPr="006665F8">
        <w:rPr>
          <w:rFonts w:ascii="Arial" w:hAnsi="Arial" w:cs="Arial"/>
          <w:lang w:val="pt-PT"/>
        </w:rPr>
        <w:t>association</w:t>
      </w:r>
      <w:proofErr w:type="spellEnd"/>
      <w:r w:rsidR="00941FBD" w:rsidRPr="006665F8">
        <w:rPr>
          <w:rFonts w:ascii="Arial" w:hAnsi="Arial" w:cs="Arial"/>
          <w:lang w:val="pt-PT"/>
        </w:rPr>
        <w:t xml:space="preserve"> </w:t>
      </w:r>
      <w:proofErr w:type="spellStart"/>
      <w:r w:rsidR="00941FBD" w:rsidRPr="006665F8">
        <w:rPr>
          <w:rFonts w:ascii="Arial" w:hAnsi="Arial" w:cs="Arial"/>
          <w:lang w:val="pt-PT"/>
        </w:rPr>
        <w:t>mining</w:t>
      </w:r>
      <w:proofErr w:type="spellEnd"/>
      <w:r w:rsidR="00941FBD" w:rsidRPr="006665F8">
        <w:rPr>
          <w:rFonts w:ascii="Arial" w:hAnsi="Arial" w:cs="Arial"/>
          <w:lang w:val="pt-PT"/>
        </w:rPr>
        <w:t xml:space="preserve"> </w:t>
      </w:r>
      <w:proofErr w:type="spellStart"/>
      <w:r w:rsidR="00941FBD" w:rsidRPr="006665F8">
        <w:rPr>
          <w:rFonts w:ascii="Arial" w:hAnsi="Arial" w:cs="Arial"/>
          <w:lang w:val="pt-PT"/>
        </w:rPr>
        <w:t>method</w:t>
      </w:r>
      <w:proofErr w:type="spellEnd"/>
      <w:r w:rsidR="00941FBD" w:rsidRPr="006665F8">
        <w:rPr>
          <w:rFonts w:ascii="Arial" w:hAnsi="Arial" w:cs="Arial"/>
          <w:lang w:val="pt-PT"/>
        </w:rPr>
        <w:t xml:space="preserve"> to </w:t>
      </w:r>
      <w:proofErr w:type="spellStart"/>
      <w:r w:rsidR="00941FBD" w:rsidRPr="006665F8">
        <w:rPr>
          <w:rFonts w:ascii="Arial" w:hAnsi="Arial" w:cs="Arial"/>
          <w:lang w:val="pt-PT"/>
        </w:rPr>
        <w:t>uncover</w:t>
      </w:r>
      <w:proofErr w:type="spellEnd"/>
      <w:r w:rsidR="00941FBD" w:rsidRPr="006665F8">
        <w:rPr>
          <w:rFonts w:ascii="Arial" w:hAnsi="Arial" w:cs="Arial"/>
          <w:lang w:val="pt-PT"/>
        </w:rPr>
        <w:t xml:space="preserve"> </w:t>
      </w:r>
      <w:proofErr w:type="spellStart"/>
      <w:r w:rsidR="00835582" w:rsidRPr="006665F8">
        <w:rPr>
          <w:rFonts w:ascii="Arial" w:hAnsi="Arial" w:cs="Arial"/>
          <w:lang w:val="pt-PT"/>
        </w:rPr>
        <w:t>signif</w:t>
      </w:r>
      <w:r w:rsidR="00F55345" w:rsidRPr="006665F8">
        <w:rPr>
          <w:rFonts w:ascii="Arial" w:hAnsi="Arial" w:cs="Arial"/>
          <w:lang w:val="pt-PT"/>
        </w:rPr>
        <w:t>i</w:t>
      </w:r>
      <w:r w:rsidR="00835582" w:rsidRPr="006665F8">
        <w:rPr>
          <w:rFonts w:ascii="Arial" w:hAnsi="Arial" w:cs="Arial"/>
          <w:lang w:val="pt-PT"/>
        </w:rPr>
        <w:t>cant</w:t>
      </w:r>
      <w:proofErr w:type="spellEnd"/>
      <w:r w:rsidR="00835582" w:rsidRPr="006665F8">
        <w:rPr>
          <w:rFonts w:ascii="Arial" w:hAnsi="Arial" w:cs="Arial"/>
          <w:lang w:val="pt-PT"/>
        </w:rPr>
        <w:t xml:space="preserve"> </w:t>
      </w:r>
      <w:proofErr w:type="spellStart"/>
      <w:r w:rsidR="00835582" w:rsidRPr="006665F8">
        <w:rPr>
          <w:rFonts w:ascii="Arial" w:hAnsi="Arial" w:cs="Arial"/>
          <w:lang w:val="pt-PT"/>
        </w:rPr>
        <w:t>serious</w:t>
      </w:r>
      <w:proofErr w:type="spellEnd"/>
      <w:r w:rsidR="00835582" w:rsidRPr="006665F8">
        <w:rPr>
          <w:rFonts w:ascii="Arial" w:hAnsi="Arial" w:cs="Arial"/>
          <w:lang w:val="pt-PT"/>
        </w:rPr>
        <w:t xml:space="preserve"> adverse </w:t>
      </w:r>
      <w:proofErr w:type="spellStart"/>
      <w:r w:rsidR="00835582" w:rsidRPr="006665F8">
        <w:rPr>
          <w:rFonts w:ascii="Arial" w:hAnsi="Arial" w:cs="Arial"/>
          <w:lang w:val="pt-PT"/>
        </w:rPr>
        <w:t>events</w:t>
      </w:r>
      <w:proofErr w:type="spellEnd"/>
      <w:r w:rsidR="00835582" w:rsidRPr="006665F8">
        <w:rPr>
          <w:rFonts w:ascii="Arial" w:hAnsi="Arial" w:cs="Arial"/>
          <w:lang w:val="pt-PT"/>
        </w:rPr>
        <w:t xml:space="preserve"> </w:t>
      </w:r>
      <w:proofErr w:type="spellStart"/>
      <w:r w:rsidR="00835582" w:rsidRPr="006665F8">
        <w:rPr>
          <w:rFonts w:ascii="Arial" w:hAnsi="Arial" w:cs="Arial"/>
          <w:lang w:val="pt-PT"/>
        </w:rPr>
        <w:t>that</w:t>
      </w:r>
      <w:proofErr w:type="spellEnd"/>
      <w:r w:rsidR="00835582" w:rsidRPr="006665F8">
        <w:rPr>
          <w:rFonts w:ascii="Arial" w:hAnsi="Arial" w:cs="Arial"/>
          <w:lang w:val="pt-PT"/>
        </w:rPr>
        <w:t xml:space="preserve"> </w:t>
      </w:r>
      <w:proofErr w:type="spellStart"/>
      <w:r w:rsidR="00835582" w:rsidRPr="006665F8">
        <w:rPr>
          <w:rFonts w:ascii="Arial" w:hAnsi="Arial" w:cs="Arial"/>
          <w:lang w:val="pt-PT"/>
        </w:rPr>
        <w:t>could</w:t>
      </w:r>
      <w:proofErr w:type="spellEnd"/>
      <w:r w:rsidR="00835582" w:rsidRPr="006665F8">
        <w:rPr>
          <w:rFonts w:ascii="Arial" w:hAnsi="Arial" w:cs="Arial"/>
          <w:lang w:val="pt-PT"/>
        </w:rPr>
        <w:t xml:space="preserve"> </w:t>
      </w:r>
      <w:proofErr w:type="spellStart"/>
      <w:r w:rsidR="00835582" w:rsidRPr="006665F8">
        <w:rPr>
          <w:rFonts w:ascii="Arial" w:hAnsi="Arial" w:cs="Arial"/>
          <w:lang w:val="pt-PT"/>
        </w:rPr>
        <w:t>associated</w:t>
      </w:r>
      <w:proofErr w:type="spellEnd"/>
      <w:r w:rsidR="00835582" w:rsidRPr="006665F8">
        <w:rPr>
          <w:rFonts w:ascii="Arial" w:hAnsi="Arial" w:cs="Arial"/>
          <w:lang w:val="pt-PT"/>
        </w:rPr>
        <w:t xml:space="preserve"> </w:t>
      </w:r>
      <w:proofErr w:type="spellStart"/>
      <w:r w:rsidR="00835582" w:rsidRPr="006665F8">
        <w:rPr>
          <w:rFonts w:ascii="Arial" w:hAnsi="Arial" w:cs="Arial"/>
          <w:lang w:val="pt-PT"/>
        </w:rPr>
        <w:t>with</w:t>
      </w:r>
      <w:proofErr w:type="spellEnd"/>
      <w:r w:rsidR="00835582" w:rsidRPr="006665F8">
        <w:rPr>
          <w:rFonts w:ascii="Arial" w:hAnsi="Arial" w:cs="Arial"/>
          <w:lang w:val="pt-PT"/>
        </w:rPr>
        <w:t xml:space="preserve"> </w:t>
      </w:r>
      <w:proofErr w:type="spellStart"/>
      <w:r w:rsidR="00835582" w:rsidRPr="006665F8">
        <w:rPr>
          <w:rFonts w:ascii="Arial" w:hAnsi="Arial" w:cs="Arial"/>
          <w:lang w:val="pt-PT"/>
        </w:rPr>
        <w:t>patient’s</w:t>
      </w:r>
      <w:proofErr w:type="spellEnd"/>
      <w:r w:rsidR="00835582" w:rsidRPr="006665F8">
        <w:rPr>
          <w:rFonts w:ascii="Arial" w:hAnsi="Arial" w:cs="Arial"/>
          <w:lang w:val="pt-PT"/>
        </w:rPr>
        <w:t xml:space="preserve"> </w:t>
      </w:r>
      <w:proofErr w:type="spellStart"/>
      <w:r w:rsidR="00835582" w:rsidRPr="006665F8">
        <w:rPr>
          <w:rFonts w:ascii="Arial" w:hAnsi="Arial" w:cs="Arial"/>
          <w:lang w:val="pt-PT"/>
        </w:rPr>
        <w:t>death</w:t>
      </w:r>
      <w:proofErr w:type="spellEnd"/>
      <w:r w:rsidR="00835582" w:rsidRPr="006665F8">
        <w:rPr>
          <w:rFonts w:ascii="Arial" w:hAnsi="Arial" w:cs="Arial"/>
          <w:lang w:val="pt-PT"/>
        </w:rPr>
        <w:t xml:space="preserve"> in </w:t>
      </w:r>
      <w:proofErr w:type="spellStart"/>
      <w:r w:rsidR="00835582" w:rsidRPr="006665F8">
        <w:rPr>
          <w:rFonts w:ascii="Arial" w:hAnsi="Arial" w:cs="Arial"/>
          <w:lang w:val="pt-PT"/>
        </w:rPr>
        <w:t>clinical</w:t>
      </w:r>
      <w:proofErr w:type="spellEnd"/>
      <w:r w:rsidR="00835582" w:rsidRPr="006665F8">
        <w:rPr>
          <w:rFonts w:ascii="Arial" w:hAnsi="Arial" w:cs="Arial"/>
          <w:lang w:val="pt-PT"/>
        </w:rPr>
        <w:t xml:space="preserve"> </w:t>
      </w:r>
      <w:proofErr w:type="spellStart"/>
      <w:r w:rsidR="00835582" w:rsidRPr="006665F8">
        <w:rPr>
          <w:rFonts w:ascii="Arial" w:hAnsi="Arial" w:cs="Arial"/>
          <w:lang w:val="pt-PT"/>
        </w:rPr>
        <w:t>trials</w:t>
      </w:r>
      <w:proofErr w:type="spellEnd"/>
      <w:r w:rsidR="00835582" w:rsidRPr="006665F8">
        <w:rPr>
          <w:rFonts w:ascii="Arial" w:hAnsi="Arial" w:cs="Arial"/>
          <w:lang w:val="pt-PT"/>
        </w:rPr>
        <w:t>.</w:t>
      </w:r>
      <w:r w:rsidR="00F55345" w:rsidRPr="006665F8">
        <w:rPr>
          <w:rFonts w:ascii="Arial" w:hAnsi="Arial" w:cs="Arial"/>
          <w:lang w:val="pt-PT"/>
        </w:rPr>
        <w:t xml:space="preserve"> </w:t>
      </w:r>
      <w:proofErr w:type="spellStart"/>
      <w:r w:rsidR="00F55345" w:rsidRPr="006665F8">
        <w:rPr>
          <w:rFonts w:ascii="Arial" w:hAnsi="Arial" w:cs="Arial"/>
          <w:lang w:val="pt-PT"/>
        </w:rPr>
        <w:t>Finally</w:t>
      </w:r>
      <w:proofErr w:type="spellEnd"/>
      <w:r w:rsidR="00F55345" w:rsidRPr="006665F8">
        <w:rPr>
          <w:rFonts w:ascii="Arial" w:hAnsi="Arial" w:cs="Arial"/>
          <w:lang w:val="pt-PT"/>
        </w:rPr>
        <w:t xml:space="preserve">, </w:t>
      </w:r>
      <w:proofErr w:type="spellStart"/>
      <w:r w:rsidR="00F55345" w:rsidRPr="006665F8">
        <w:rPr>
          <w:rFonts w:ascii="Arial" w:hAnsi="Arial" w:cs="Arial"/>
          <w:lang w:val="pt-PT"/>
        </w:rPr>
        <w:t>we</w:t>
      </w:r>
      <w:proofErr w:type="spellEnd"/>
      <w:r w:rsidR="00F55345" w:rsidRPr="006665F8">
        <w:rPr>
          <w:rFonts w:ascii="Arial" w:hAnsi="Arial" w:cs="Arial"/>
          <w:lang w:val="pt-PT"/>
        </w:rPr>
        <w:t xml:space="preserve"> </w:t>
      </w:r>
      <w:proofErr w:type="spellStart"/>
      <w:r w:rsidR="00F55345" w:rsidRPr="006665F8">
        <w:rPr>
          <w:rFonts w:ascii="Arial" w:hAnsi="Arial" w:cs="Arial"/>
          <w:lang w:val="pt-PT"/>
        </w:rPr>
        <w:t>built</w:t>
      </w:r>
      <w:proofErr w:type="spellEnd"/>
      <w:r w:rsidR="00F55345" w:rsidRPr="006665F8">
        <w:rPr>
          <w:rFonts w:ascii="Arial" w:hAnsi="Arial" w:cs="Arial"/>
          <w:lang w:val="pt-PT"/>
        </w:rPr>
        <w:t xml:space="preserve"> a </w:t>
      </w:r>
      <w:proofErr w:type="spellStart"/>
      <w:r w:rsidR="00F55345" w:rsidRPr="006665F8">
        <w:rPr>
          <w:rFonts w:ascii="Arial" w:hAnsi="Arial" w:cs="Arial"/>
          <w:lang w:val="pt-PT"/>
        </w:rPr>
        <w:t>multiclass</w:t>
      </w:r>
      <w:proofErr w:type="spellEnd"/>
      <w:r w:rsidR="00F55345" w:rsidRPr="006665F8">
        <w:rPr>
          <w:rFonts w:ascii="Arial" w:hAnsi="Arial" w:cs="Arial"/>
          <w:lang w:val="pt-PT"/>
        </w:rPr>
        <w:t xml:space="preserve"> </w:t>
      </w:r>
      <w:proofErr w:type="spellStart"/>
      <w:r w:rsidR="00F55345" w:rsidRPr="006665F8">
        <w:rPr>
          <w:rFonts w:ascii="Arial" w:hAnsi="Arial" w:cs="Arial"/>
          <w:lang w:val="pt-PT"/>
        </w:rPr>
        <w:t>classification</w:t>
      </w:r>
      <w:proofErr w:type="spellEnd"/>
      <w:r w:rsidR="00F55345" w:rsidRPr="006665F8">
        <w:rPr>
          <w:rFonts w:ascii="Arial" w:hAnsi="Arial" w:cs="Arial"/>
          <w:lang w:val="pt-PT"/>
        </w:rPr>
        <w:t xml:space="preserve"> </w:t>
      </w:r>
      <w:proofErr w:type="spellStart"/>
      <w:r w:rsidR="00F55345" w:rsidRPr="006665F8">
        <w:rPr>
          <w:rFonts w:ascii="Arial" w:hAnsi="Arial" w:cs="Arial"/>
          <w:lang w:val="pt-PT"/>
        </w:rPr>
        <w:t>model</w:t>
      </w:r>
      <w:proofErr w:type="spellEnd"/>
      <w:r w:rsidR="00F55345" w:rsidRPr="006665F8">
        <w:rPr>
          <w:rFonts w:ascii="Arial" w:hAnsi="Arial" w:cs="Arial"/>
          <w:lang w:val="pt-PT"/>
        </w:rPr>
        <w:t xml:space="preserve"> </w:t>
      </w:r>
      <w:proofErr w:type="spellStart"/>
      <w:r w:rsidR="00F55345" w:rsidRPr="006665F8">
        <w:rPr>
          <w:rFonts w:ascii="Arial" w:hAnsi="Arial" w:cs="Arial"/>
          <w:lang w:val="pt-PT"/>
        </w:rPr>
        <w:t>from</w:t>
      </w:r>
      <w:proofErr w:type="spellEnd"/>
      <w:r w:rsidR="00F55345" w:rsidRPr="006665F8">
        <w:rPr>
          <w:rFonts w:ascii="Arial" w:hAnsi="Arial" w:cs="Arial"/>
          <w:lang w:val="pt-PT"/>
        </w:rPr>
        <w:t xml:space="preserve"> </w:t>
      </w:r>
      <w:proofErr w:type="spellStart"/>
      <w:r w:rsidR="00C139D9" w:rsidRPr="006665F8">
        <w:rPr>
          <w:rFonts w:ascii="Arial" w:hAnsi="Arial" w:cs="Arial"/>
          <w:lang w:val="pt-PT"/>
        </w:rPr>
        <w:t>strong</w:t>
      </w:r>
      <w:proofErr w:type="spellEnd"/>
      <w:r w:rsidR="00C139D9" w:rsidRPr="006665F8">
        <w:rPr>
          <w:rFonts w:ascii="Arial" w:hAnsi="Arial" w:cs="Arial"/>
          <w:lang w:val="pt-PT"/>
        </w:rPr>
        <w:t xml:space="preserve"> </w:t>
      </w:r>
      <w:proofErr w:type="spellStart"/>
      <w:r w:rsidR="00C139D9" w:rsidRPr="006665F8">
        <w:rPr>
          <w:rFonts w:ascii="Arial" w:hAnsi="Arial" w:cs="Arial"/>
          <w:lang w:val="pt-PT"/>
        </w:rPr>
        <w:t>associated</w:t>
      </w:r>
      <w:proofErr w:type="spellEnd"/>
      <w:r w:rsidR="00C139D9" w:rsidRPr="006665F8">
        <w:rPr>
          <w:rFonts w:ascii="Arial" w:hAnsi="Arial" w:cs="Arial"/>
          <w:lang w:val="pt-PT"/>
        </w:rPr>
        <w:t xml:space="preserve"> </w:t>
      </w:r>
      <w:proofErr w:type="spellStart"/>
      <w:r w:rsidR="00C139D9" w:rsidRPr="006665F8">
        <w:rPr>
          <w:rFonts w:ascii="Arial" w:hAnsi="Arial" w:cs="Arial"/>
          <w:lang w:val="pt-PT"/>
        </w:rPr>
        <w:t>features</w:t>
      </w:r>
      <w:proofErr w:type="spellEnd"/>
      <w:r w:rsidR="00986180" w:rsidRPr="006665F8">
        <w:rPr>
          <w:rFonts w:ascii="Arial" w:hAnsi="Arial" w:cs="Arial"/>
          <w:lang w:val="pt-PT"/>
        </w:rPr>
        <w:t xml:space="preserve"> </w:t>
      </w:r>
      <w:proofErr w:type="spellStart"/>
      <w:r w:rsidR="00986180" w:rsidRPr="006665F8">
        <w:rPr>
          <w:rFonts w:ascii="Arial" w:hAnsi="Arial" w:cs="Arial"/>
          <w:lang w:val="pt-PT"/>
        </w:rPr>
        <w:t>including</w:t>
      </w:r>
      <w:proofErr w:type="spellEnd"/>
      <w:r w:rsidR="00986180" w:rsidRPr="006665F8">
        <w:rPr>
          <w:rFonts w:ascii="Arial" w:hAnsi="Arial" w:cs="Arial"/>
          <w:lang w:val="pt-PT"/>
        </w:rPr>
        <w:t xml:space="preserve"> </w:t>
      </w:r>
      <w:proofErr w:type="spellStart"/>
      <w:r w:rsidR="00986180" w:rsidRPr="006665F8">
        <w:rPr>
          <w:rFonts w:ascii="Arial" w:hAnsi="Arial" w:cs="Arial"/>
          <w:lang w:val="pt-PT"/>
        </w:rPr>
        <w:t>Number</w:t>
      </w:r>
      <w:proofErr w:type="spellEnd"/>
      <w:r w:rsidR="00986180" w:rsidRPr="006665F8">
        <w:rPr>
          <w:rFonts w:ascii="Arial" w:hAnsi="Arial" w:cs="Arial"/>
          <w:lang w:val="pt-PT"/>
        </w:rPr>
        <w:t xml:space="preserve"> </w:t>
      </w:r>
      <w:proofErr w:type="spellStart"/>
      <w:r w:rsidR="00986180" w:rsidRPr="006665F8">
        <w:rPr>
          <w:rFonts w:ascii="Arial" w:hAnsi="Arial" w:cs="Arial"/>
          <w:lang w:val="pt-PT"/>
        </w:rPr>
        <w:t>of</w:t>
      </w:r>
      <w:proofErr w:type="spellEnd"/>
      <w:r w:rsidR="00986180" w:rsidRPr="006665F8">
        <w:rPr>
          <w:rFonts w:ascii="Arial" w:hAnsi="Arial" w:cs="Arial"/>
          <w:lang w:val="pt-PT"/>
        </w:rPr>
        <w:t xml:space="preserve"> </w:t>
      </w:r>
      <w:proofErr w:type="spellStart"/>
      <w:r w:rsidR="00986180" w:rsidRPr="006665F8">
        <w:rPr>
          <w:rFonts w:ascii="Arial" w:hAnsi="Arial" w:cs="Arial"/>
          <w:lang w:val="pt-PT"/>
        </w:rPr>
        <w:t>P</w:t>
      </w:r>
      <w:r w:rsidR="00C139D9" w:rsidRPr="006665F8">
        <w:rPr>
          <w:rFonts w:ascii="Arial" w:hAnsi="Arial" w:cs="Arial"/>
          <w:lang w:val="pt-PT"/>
        </w:rPr>
        <w:t>artic</w:t>
      </w:r>
      <w:r w:rsidR="00986180" w:rsidRPr="006665F8">
        <w:rPr>
          <w:rFonts w:ascii="Arial" w:hAnsi="Arial" w:cs="Arial"/>
          <w:lang w:val="pt-PT"/>
        </w:rPr>
        <w:t>ipants</w:t>
      </w:r>
      <w:proofErr w:type="spellEnd"/>
      <w:r w:rsidR="00986180" w:rsidRPr="006665F8">
        <w:rPr>
          <w:rFonts w:ascii="Arial" w:hAnsi="Arial" w:cs="Arial"/>
          <w:lang w:val="pt-PT"/>
        </w:rPr>
        <w:t xml:space="preserve">, </w:t>
      </w:r>
      <w:proofErr w:type="spellStart"/>
      <w:r w:rsidR="00986180" w:rsidRPr="006665F8">
        <w:rPr>
          <w:rFonts w:ascii="Arial" w:hAnsi="Arial" w:cs="Arial"/>
          <w:lang w:val="pt-PT"/>
        </w:rPr>
        <w:t>Participants</w:t>
      </w:r>
      <w:proofErr w:type="spellEnd"/>
      <w:r w:rsidR="00986180" w:rsidRPr="006665F8">
        <w:rPr>
          <w:rFonts w:ascii="Arial" w:hAnsi="Arial" w:cs="Arial"/>
          <w:lang w:val="pt-PT"/>
        </w:rPr>
        <w:t xml:space="preserve"> </w:t>
      </w:r>
      <w:proofErr w:type="spellStart"/>
      <w:r w:rsidR="00986180" w:rsidRPr="006665F8">
        <w:rPr>
          <w:rFonts w:ascii="Arial" w:hAnsi="Arial" w:cs="Arial"/>
          <w:lang w:val="pt-PT"/>
        </w:rPr>
        <w:t>Mean</w:t>
      </w:r>
      <w:proofErr w:type="spellEnd"/>
      <w:r w:rsidR="00986180" w:rsidRPr="006665F8">
        <w:rPr>
          <w:rFonts w:ascii="Arial" w:hAnsi="Arial" w:cs="Arial"/>
          <w:lang w:val="pt-PT"/>
        </w:rPr>
        <w:t xml:space="preserve"> A</w:t>
      </w:r>
      <w:r w:rsidR="00C139D9" w:rsidRPr="006665F8">
        <w:rPr>
          <w:rFonts w:ascii="Arial" w:hAnsi="Arial" w:cs="Arial"/>
          <w:lang w:val="pt-PT"/>
        </w:rPr>
        <w:t xml:space="preserve">ge, trial </w:t>
      </w:r>
      <w:proofErr w:type="spellStart"/>
      <w:r w:rsidR="00986180" w:rsidRPr="006665F8">
        <w:rPr>
          <w:rFonts w:ascii="Arial" w:hAnsi="Arial" w:cs="Arial"/>
          <w:lang w:val="pt-PT"/>
        </w:rPr>
        <w:t>P</w:t>
      </w:r>
      <w:r w:rsidR="00C139D9" w:rsidRPr="006665F8">
        <w:rPr>
          <w:rFonts w:ascii="Arial" w:hAnsi="Arial" w:cs="Arial"/>
          <w:lang w:val="pt-PT"/>
        </w:rPr>
        <w:t>hase</w:t>
      </w:r>
      <w:proofErr w:type="spellEnd"/>
      <w:r w:rsidR="00C139D9" w:rsidRPr="006665F8">
        <w:rPr>
          <w:rFonts w:ascii="Arial" w:hAnsi="Arial" w:cs="Arial"/>
          <w:lang w:val="pt-PT"/>
        </w:rPr>
        <w:t xml:space="preserve">, target </w:t>
      </w:r>
      <w:proofErr w:type="spellStart"/>
      <w:r w:rsidR="00C139D9" w:rsidRPr="006665F8">
        <w:rPr>
          <w:rFonts w:ascii="Arial" w:hAnsi="Arial" w:cs="Arial"/>
          <w:lang w:val="pt-PT"/>
        </w:rPr>
        <w:t>disease</w:t>
      </w:r>
      <w:proofErr w:type="spellEnd"/>
      <w:r w:rsidR="00C139D9" w:rsidRPr="006665F8">
        <w:rPr>
          <w:rFonts w:ascii="Arial" w:hAnsi="Arial" w:cs="Arial"/>
          <w:lang w:val="pt-PT"/>
        </w:rPr>
        <w:t xml:space="preserve"> </w:t>
      </w:r>
      <w:proofErr w:type="spellStart"/>
      <w:r w:rsidR="00986180" w:rsidRPr="006665F8">
        <w:rPr>
          <w:rFonts w:ascii="Arial" w:hAnsi="Arial" w:cs="Arial"/>
          <w:lang w:val="pt-PT"/>
        </w:rPr>
        <w:t>C</w:t>
      </w:r>
      <w:r w:rsidR="00C139D9" w:rsidRPr="006665F8">
        <w:rPr>
          <w:rFonts w:ascii="Arial" w:hAnsi="Arial" w:cs="Arial"/>
          <w:lang w:val="pt-PT"/>
        </w:rPr>
        <w:t>onditions</w:t>
      </w:r>
      <w:proofErr w:type="spellEnd"/>
      <w:r w:rsidR="00986180" w:rsidRPr="006665F8">
        <w:rPr>
          <w:rFonts w:ascii="Arial" w:hAnsi="Arial" w:cs="Arial"/>
          <w:lang w:val="pt-PT"/>
        </w:rPr>
        <w:t xml:space="preserve">, </w:t>
      </w:r>
      <w:proofErr w:type="spellStart"/>
      <w:r w:rsidR="00986180" w:rsidRPr="006665F8">
        <w:rPr>
          <w:rFonts w:ascii="Arial" w:hAnsi="Arial" w:cs="Arial"/>
          <w:lang w:val="pt-PT"/>
        </w:rPr>
        <w:t>I</w:t>
      </w:r>
      <w:r w:rsidR="00C139D9" w:rsidRPr="006665F8">
        <w:rPr>
          <w:rFonts w:ascii="Arial" w:hAnsi="Arial" w:cs="Arial"/>
          <w:lang w:val="pt-PT"/>
        </w:rPr>
        <w:t>nterventions</w:t>
      </w:r>
      <w:proofErr w:type="spellEnd"/>
      <w:r w:rsidR="00C139D9" w:rsidRPr="006665F8">
        <w:rPr>
          <w:rFonts w:ascii="Arial" w:hAnsi="Arial" w:cs="Arial"/>
          <w:lang w:val="pt-PT"/>
        </w:rPr>
        <w:t xml:space="preserve"> </w:t>
      </w:r>
      <w:proofErr w:type="spellStart"/>
      <w:r w:rsidR="00C139D9" w:rsidRPr="006665F8">
        <w:rPr>
          <w:rFonts w:ascii="Arial" w:hAnsi="Arial" w:cs="Arial"/>
          <w:lang w:val="pt-PT"/>
        </w:rPr>
        <w:t>and</w:t>
      </w:r>
      <w:proofErr w:type="spellEnd"/>
      <w:r w:rsidR="00C139D9" w:rsidRPr="006665F8">
        <w:rPr>
          <w:rFonts w:ascii="Arial" w:hAnsi="Arial" w:cs="Arial"/>
          <w:lang w:val="pt-PT"/>
        </w:rPr>
        <w:t xml:space="preserve"> </w:t>
      </w:r>
      <w:proofErr w:type="spellStart"/>
      <w:r w:rsidR="00C139D9" w:rsidRPr="006665F8">
        <w:rPr>
          <w:rFonts w:ascii="Arial" w:hAnsi="Arial" w:cs="Arial"/>
          <w:lang w:val="pt-PT"/>
        </w:rPr>
        <w:t>serious</w:t>
      </w:r>
      <w:proofErr w:type="spellEnd"/>
      <w:r w:rsidR="00C139D9" w:rsidRPr="006665F8">
        <w:rPr>
          <w:rFonts w:ascii="Arial" w:hAnsi="Arial" w:cs="Arial"/>
          <w:lang w:val="pt-PT"/>
        </w:rPr>
        <w:t xml:space="preserve"> adverse </w:t>
      </w:r>
      <w:proofErr w:type="spellStart"/>
      <w:r w:rsidR="00C139D9" w:rsidRPr="006665F8">
        <w:rPr>
          <w:rFonts w:ascii="Arial" w:hAnsi="Arial" w:cs="Arial"/>
          <w:lang w:val="pt-PT"/>
        </w:rPr>
        <w:t>events</w:t>
      </w:r>
      <w:proofErr w:type="spellEnd"/>
      <w:r w:rsidR="00C139D9" w:rsidRPr="006665F8">
        <w:rPr>
          <w:rFonts w:ascii="Arial" w:hAnsi="Arial" w:cs="Arial"/>
          <w:lang w:val="pt-PT"/>
        </w:rPr>
        <w:t xml:space="preserve">. </w:t>
      </w:r>
    </w:p>
    <w:p w14:paraId="2DE42C2E" w14:textId="77777777" w:rsidR="00541C9F" w:rsidRPr="006665F8" w:rsidRDefault="00835582">
      <w:pPr>
        <w:pStyle w:val="Body"/>
        <w:rPr>
          <w:rFonts w:ascii="Arial" w:hAnsi="Arial" w:cs="Arial"/>
        </w:rPr>
      </w:pPr>
      <w:ins w:id="3" w:author="Jake Luo" w:date="2016-09-13T19:35:00Z">
        <w:r w:rsidRPr="006665F8">
          <w:rPr>
            <w:rFonts w:ascii="Arial" w:hAnsi="Arial" w:cs="Arial"/>
          </w:rPr>
          <w:t xml:space="preserve">Results:  </w:t>
        </w:r>
      </w:ins>
    </w:p>
    <w:p w14:paraId="6162C749" w14:textId="36A5E40C" w:rsidR="00FB2701" w:rsidRPr="006665F8" w:rsidRDefault="00541C9F">
      <w:pPr>
        <w:pStyle w:val="Body"/>
        <w:rPr>
          <w:ins w:id="4" w:author="Jake Luo" w:date="2016-09-13T19:14:00Z"/>
          <w:rFonts w:ascii="Arial" w:hAnsi="Arial" w:cs="Arial"/>
        </w:rPr>
      </w:pPr>
      <w:r w:rsidRPr="006665F8">
        <w:rPr>
          <w:rFonts w:ascii="Arial" w:hAnsi="Arial" w:cs="Arial"/>
        </w:rPr>
        <w:t xml:space="preserve">We extract </w:t>
      </w:r>
      <w:r w:rsidR="006030C5" w:rsidRPr="006665F8">
        <w:rPr>
          <w:rFonts w:ascii="Arial" w:hAnsi="Arial" w:cs="Arial"/>
        </w:rPr>
        <w:t>each phase trials#</w:t>
      </w:r>
      <w:r w:rsidRPr="006665F8">
        <w:rPr>
          <w:rFonts w:ascii="Arial" w:hAnsi="Arial" w:cs="Arial"/>
        </w:rPr>
        <w:t xml:space="preserve">, the percentage of death trials among them, the death incidence and </w:t>
      </w:r>
      <w:r w:rsidR="000B3E44" w:rsidRPr="006665F8">
        <w:rPr>
          <w:rFonts w:ascii="Arial" w:hAnsi="Arial" w:cs="Arial"/>
        </w:rPr>
        <w:t xml:space="preserve">each </w:t>
      </w:r>
      <w:r w:rsidRPr="006665F8">
        <w:rPr>
          <w:rFonts w:ascii="Arial" w:hAnsi="Arial" w:cs="Arial"/>
        </w:rPr>
        <w:t xml:space="preserve">phase p-Value against the reference phase, so does the similar extraction to top 20 interventions and top 20 target disease conditions.   We also generate top frequency and top confidence serious adverse events, meanwhile summarize the top </w:t>
      </w:r>
      <w:r w:rsidR="00986180" w:rsidRPr="006665F8">
        <w:rPr>
          <w:rFonts w:ascii="Arial" w:hAnsi="Arial" w:cs="Arial"/>
        </w:rPr>
        <w:t xml:space="preserve">20 adverse event categories. Finally, we generated a comprehensive multiclass classification model with 2069 features, </w:t>
      </w:r>
      <w:r w:rsidR="006665F8" w:rsidRPr="006665F8">
        <w:rPr>
          <w:rFonts w:ascii="Arial" w:hAnsi="Arial" w:cs="Arial"/>
        </w:rPr>
        <w:t>the</w:t>
      </w:r>
      <w:r w:rsidR="000B3E44" w:rsidRPr="006665F8">
        <w:rPr>
          <w:rFonts w:ascii="Arial" w:hAnsi="Arial" w:cs="Arial"/>
        </w:rPr>
        <w:t xml:space="preserve"> purpose to do these summaries</w:t>
      </w:r>
      <w:r w:rsidR="00986180" w:rsidRPr="006665F8">
        <w:rPr>
          <w:rFonts w:ascii="Arial" w:hAnsi="Arial" w:cs="Arial"/>
        </w:rPr>
        <w:t xml:space="preserve"> is going to get top influenced features to “Death”</w:t>
      </w:r>
      <w:r w:rsidR="000B3E44" w:rsidRPr="006665F8">
        <w:rPr>
          <w:rFonts w:ascii="Arial" w:hAnsi="Arial" w:cs="Arial"/>
        </w:rPr>
        <w:t xml:space="preserve">. </w:t>
      </w:r>
      <w:ins w:id="5" w:author="Jake Luo" w:date="2016-09-13T19:35:00Z">
        <w:r w:rsidR="00835582" w:rsidRPr="006665F8">
          <w:rPr>
            <w:rFonts w:ascii="Arial" w:hAnsi="Arial" w:cs="Arial"/>
          </w:rPr>
          <w:br/>
          <w:t xml:space="preserve">Conclusion: </w:t>
        </w:r>
      </w:ins>
    </w:p>
    <w:p w14:paraId="53429EB0" w14:textId="232A5062" w:rsidR="00A334CA" w:rsidRPr="006665F8" w:rsidRDefault="00A334CA">
      <w:pPr>
        <w:pBdr>
          <w:top w:val="nil"/>
          <w:left w:val="nil"/>
          <w:bottom w:val="nil"/>
          <w:right w:val="nil"/>
          <w:between w:val="nil"/>
          <w:bar w:val="nil"/>
        </w:pBdr>
        <w:rPr>
          <w:rFonts w:ascii="Arial" w:hAnsi="Arial" w:cs="Arial"/>
          <w:color w:val="000000"/>
          <w:sz w:val="22"/>
          <w:szCs w:val="22"/>
          <w:u w:color="000000"/>
          <w:bdr w:val="nil"/>
        </w:rPr>
      </w:pPr>
      <w:r w:rsidRPr="006665F8">
        <w:rPr>
          <w:rFonts w:ascii="Arial" w:hAnsi="Arial" w:cs="Arial"/>
        </w:rPr>
        <w:br w:type="page"/>
      </w:r>
    </w:p>
    <w:p w14:paraId="558B24FC" w14:textId="521918DF" w:rsidR="001137A7" w:rsidRPr="006665F8" w:rsidRDefault="00D932BA">
      <w:pPr>
        <w:pStyle w:val="Body"/>
        <w:rPr>
          <w:rFonts w:ascii="Arial" w:hAnsi="Arial" w:cs="Arial"/>
        </w:rPr>
      </w:pPr>
      <w:r w:rsidRPr="006665F8">
        <w:rPr>
          <w:rFonts w:ascii="Arial" w:hAnsi="Arial" w:cs="Arial"/>
          <w:b/>
          <w:bCs/>
          <w:lang w:val="fr-FR"/>
        </w:rPr>
        <w:lastRenderedPageBreak/>
        <w:t>Introduction</w:t>
      </w:r>
      <w:r w:rsidRPr="006665F8">
        <w:rPr>
          <w:rFonts w:ascii="Arial" w:hAnsi="Arial" w:cs="Arial"/>
        </w:rPr>
        <w:t xml:space="preserve"> </w:t>
      </w:r>
    </w:p>
    <w:p w14:paraId="1BF217FF" w14:textId="661FDE4E" w:rsidR="001137A7" w:rsidRPr="006665F8" w:rsidRDefault="00D65ADB">
      <w:pPr>
        <w:pStyle w:val="Body"/>
        <w:rPr>
          <w:rFonts w:ascii="Arial" w:hAnsi="Arial" w:cs="Arial"/>
        </w:rPr>
      </w:pPr>
      <w:r w:rsidRPr="006665F8">
        <w:rPr>
          <w:rFonts w:ascii="Arial" w:hAnsi="Arial" w:cs="Arial"/>
        </w:rPr>
        <w:t>(</w:t>
      </w:r>
      <w:r w:rsidRPr="006665F8">
        <w:rPr>
          <w:rFonts w:ascii="Arial" w:hAnsi="Arial" w:cs="Arial"/>
          <w:color w:val="0000FF"/>
          <w:u w:color="0000FF"/>
        </w:rPr>
        <w:t>Clinical trial is a risky research</w:t>
      </w:r>
      <w:r w:rsidRPr="006665F8">
        <w:rPr>
          <w:rFonts w:ascii="Arial" w:hAnsi="Arial" w:cs="Arial"/>
        </w:rPr>
        <w:t xml:space="preserve">) </w:t>
      </w:r>
      <w:r w:rsidR="00D932BA" w:rsidRPr="006665F8">
        <w:rPr>
          <w:rFonts w:ascii="Arial" w:hAnsi="Arial" w:cs="Arial"/>
        </w:rPr>
        <w:t>Clinical trials are often designed to test the efficacy and safety of new treatments. Clinical trials can only be conducted after they have received </w:t>
      </w:r>
      <w:hyperlink r:id="rId8" w:history="1">
        <w:r w:rsidR="00D932BA" w:rsidRPr="006665F8">
          <w:rPr>
            <w:rStyle w:val="Hyperlink0"/>
            <w:rFonts w:ascii="Arial" w:hAnsi="Arial" w:cs="Arial"/>
          </w:rPr>
          <w:t>ethics committee</w:t>
        </w:r>
      </w:hyperlink>
      <w:r w:rsidR="00D932BA" w:rsidRPr="006665F8">
        <w:rPr>
          <w:rStyle w:val="Hyperlink0"/>
          <w:rFonts w:ascii="Arial" w:hAnsi="Arial" w:cs="Arial"/>
        </w:rPr>
        <w:t>’</w:t>
      </w:r>
      <w:r w:rsidR="00D932BA" w:rsidRPr="006665F8">
        <w:rPr>
          <w:rFonts w:ascii="Arial" w:hAnsi="Arial" w:cs="Arial"/>
        </w:rPr>
        <w:t>s</w:t>
      </w:r>
      <w:r w:rsidR="00D932BA" w:rsidRPr="006665F8">
        <w:rPr>
          <w:rStyle w:val="Hyperlink0"/>
          <w:rFonts w:ascii="Arial" w:hAnsi="Arial" w:cs="Arial"/>
        </w:rPr>
        <w:t> </w:t>
      </w:r>
      <w:r w:rsidR="00D932BA" w:rsidRPr="006665F8">
        <w:rPr>
          <w:rFonts w:ascii="Arial" w:hAnsi="Arial" w:cs="Arial"/>
        </w:rPr>
        <w:t xml:space="preserve">approval </w:t>
      </w:r>
      <w:r w:rsidR="006B0ECA" w:rsidRPr="006665F8">
        <w:rPr>
          <w:rFonts w:ascii="Arial" w:hAnsi="Arial" w:cs="Arial"/>
        </w:rPr>
        <w:t xml:space="preserve">when </w:t>
      </w:r>
      <w:r w:rsidR="00D932BA" w:rsidRPr="006665F8">
        <w:rPr>
          <w:rFonts w:ascii="Arial" w:hAnsi="Arial" w:cs="Arial"/>
        </w:rPr>
        <w:t xml:space="preserve">the rights and welfare of participated human subjects can be protected. </w:t>
      </w:r>
      <w:r w:rsidRPr="006665F8">
        <w:rPr>
          <w:rFonts w:ascii="Arial" w:hAnsi="Arial" w:cs="Arial"/>
        </w:rPr>
        <w:t>D</w:t>
      </w:r>
      <w:r w:rsidR="0083065D" w:rsidRPr="006665F8">
        <w:rPr>
          <w:rFonts w:ascii="Arial" w:hAnsi="Arial" w:cs="Arial"/>
        </w:rPr>
        <w:t>ue to the experimental nature,</w:t>
      </w:r>
      <w:r w:rsidR="00D932BA" w:rsidRPr="006665F8">
        <w:rPr>
          <w:rFonts w:ascii="Arial" w:hAnsi="Arial" w:cs="Arial"/>
        </w:rPr>
        <w:t xml:space="preserve"> clinical trials </w:t>
      </w:r>
      <w:r w:rsidR="0083065D" w:rsidRPr="006665F8">
        <w:rPr>
          <w:rFonts w:ascii="Arial" w:hAnsi="Arial" w:cs="Arial"/>
        </w:rPr>
        <w:t>inherently have a higher risk of serious adverse events.</w:t>
      </w:r>
      <w:r w:rsidR="00A629DE" w:rsidRPr="006665F8">
        <w:rPr>
          <w:rFonts w:ascii="Arial" w:hAnsi="Arial" w:cs="Arial"/>
        </w:rPr>
        <w:t xml:space="preserve"> For example,</w:t>
      </w:r>
      <w:r w:rsidR="00E66BF6" w:rsidRPr="006665F8">
        <w:rPr>
          <w:rFonts w:ascii="Arial" w:hAnsi="Arial" w:cs="Arial"/>
        </w:rPr>
        <w:t xml:space="preserve"> in July 2016</w:t>
      </w:r>
      <w:r w:rsidR="00A629DE" w:rsidRPr="006665F8">
        <w:rPr>
          <w:rFonts w:ascii="Arial" w:hAnsi="Arial" w:cs="Arial"/>
        </w:rPr>
        <w:t xml:space="preserve"> </w:t>
      </w:r>
      <w:r w:rsidR="00E66BF6" w:rsidRPr="006665F8">
        <w:rPr>
          <w:rFonts w:ascii="Arial" w:hAnsi="Arial" w:cs="Arial"/>
        </w:rPr>
        <w:t xml:space="preserve">two cancer </w:t>
      </w:r>
      <w:r w:rsidR="008C7122" w:rsidRPr="006665F8">
        <w:rPr>
          <w:rFonts w:ascii="Arial" w:hAnsi="Arial" w:cs="Arial"/>
        </w:rPr>
        <w:t>treatment</w:t>
      </w:r>
      <w:r w:rsidR="00E66BF6" w:rsidRPr="006665F8">
        <w:rPr>
          <w:rFonts w:ascii="Arial" w:hAnsi="Arial" w:cs="Arial"/>
        </w:rPr>
        <w:t xml:space="preserve"> trials</w:t>
      </w:r>
      <w:r w:rsidR="008C7122" w:rsidRPr="006665F8">
        <w:rPr>
          <w:rFonts w:ascii="Arial" w:hAnsi="Arial" w:cs="Arial"/>
        </w:rPr>
        <w:t xml:space="preserve"> reported</w:t>
      </w:r>
      <w:r w:rsidR="00E66BF6" w:rsidRPr="006665F8">
        <w:rPr>
          <w:rFonts w:ascii="Arial" w:hAnsi="Arial" w:cs="Arial"/>
        </w:rPr>
        <w:t xml:space="preserve"> death</w:t>
      </w:r>
      <w:r w:rsidR="008C7122" w:rsidRPr="006665F8">
        <w:rPr>
          <w:rFonts w:ascii="Arial" w:hAnsi="Arial" w:cs="Arial"/>
        </w:rPr>
        <w:t>, and one of trials were temporally halt by FDA for review</w:t>
      </w:r>
      <w:r w:rsidR="00A629DE" w:rsidRPr="006665F8">
        <w:rPr>
          <w:rFonts w:ascii="Arial" w:hAnsi="Arial" w:cs="Arial"/>
        </w:rPr>
        <w:t>.</w:t>
      </w:r>
      <w:r w:rsidR="008C7122" w:rsidRPr="006665F8">
        <w:rPr>
          <w:rFonts w:ascii="Arial" w:hAnsi="Arial" w:cs="Arial"/>
        </w:rPr>
        <w:t xml:space="preserve"> Understanding the risk of patient’s death in clinical has great value for clinical trial monitoring and planning.</w:t>
      </w:r>
      <w:r w:rsidR="00DF14BB" w:rsidRPr="006665F8">
        <w:rPr>
          <w:rFonts w:ascii="Arial" w:hAnsi="Arial" w:cs="Arial"/>
        </w:rPr>
        <w:t xml:space="preserve"> However, currently little study has been done to systematically analyze the death patterns in clinical trials.</w:t>
      </w:r>
      <w:r w:rsidR="0083065D" w:rsidRPr="006665F8">
        <w:rPr>
          <w:rFonts w:ascii="Arial" w:hAnsi="Arial" w:cs="Arial"/>
        </w:rPr>
        <w:t xml:space="preserve"> </w:t>
      </w:r>
      <w:r w:rsidR="00D932BA" w:rsidRPr="006665F8">
        <w:rPr>
          <w:rFonts w:ascii="Arial" w:hAnsi="Arial" w:cs="Arial"/>
        </w:rPr>
        <w:t>In this paper, we propose</w:t>
      </w:r>
      <w:r w:rsidR="00DF14BB" w:rsidRPr="006665F8">
        <w:rPr>
          <w:rFonts w:ascii="Arial" w:hAnsi="Arial" w:cs="Arial"/>
        </w:rPr>
        <w:t xml:space="preserve"> an exploratory study</w:t>
      </w:r>
      <w:r w:rsidR="00D932BA" w:rsidRPr="006665F8">
        <w:rPr>
          <w:rFonts w:ascii="Arial" w:hAnsi="Arial" w:cs="Arial"/>
        </w:rPr>
        <w:t xml:space="preserve"> to analyze the</w:t>
      </w:r>
      <w:r w:rsidRPr="006665F8">
        <w:rPr>
          <w:rFonts w:ascii="Arial" w:hAnsi="Arial" w:cs="Arial"/>
        </w:rPr>
        <w:t xml:space="preserve"> risk</w:t>
      </w:r>
      <w:r w:rsidR="00D932BA" w:rsidRPr="006665F8">
        <w:rPr>
          <w:rFonts w:ascii="Arial" w:hAnsi="Arial" w:cs="Arial"/>
        </w:rPr>
        <w:t xml:space="preserve"> patterns of </w:t>
      </w:r>
      <w:r w:rsidRPr="006665F8">
        <w:rPr>
          <w:rFonts w:ascii="Arial" w:hAnsi="Arial" w:cs="Arial"/>
        </w:rPr>
        <w:t xml:space="preserve">patient’s death that associated with various clinical trial factors, including clinical trial </w:t>
      </w:r>
      <w:r w:rsidR="006E0DB9" w:rsidRPr="006665F8">
        <w:rPr>
          <w:rFonts w:ascii="Arial" w:hAnsi="Arial" w:cs="Arial"/>
        </w:rPr>
        <w:t>ph</w:t>
      </w:r>
      <w:r w:rsidRPr="006665F8">
        <w:rPr>
          <w:rFonts w:ascii="Arial" w:hAnsi="Arial" w:cs="Arial"/>
        </w:rPr>
        <w:t>r</w:t>
      </w:r>
      <w:r w:rsidR="006E0DB9" w:rsidRPr="006665F8">
        <w:rPr>
          <w:rFonts w:ascii="Arial" w:hAnsi="Arial" w:cs="Arial"/>
        </w:rPr>
        <w:t xml:space="preserve">ases, </w:t>
      </w:r>
      <w:r w:rsidRPr="006665F8">
        <w:rPr>
          <w:rFonts w:ascii="Arial" w:hAnsi="Arial" w:cs="Arial"/>
        </w:rPr>
        <w:t xml:space="preserve">targeted </w:t>
      </w:r>
      <w:r w:rsidR="006E0DB9" w:rsidRPr="006665F8">
        <w:rPr>
          <w:rFonts w:ascii="Arial" w:hAnsi="Arial" w:cs="Arial"/>
        </w:rPr>
        <w:t>conditions, intervention</w:t>
      </w:r>
      <w:r w:rsidRPr="006665F8">
        <w:rPr>
          <w:rFonts w:ascii="Arial" w:hAnsi="Arial" w:cs="Arial"/>
        </w:rPr>
        <w:t>s,</w:t>
      </w:r>
      <w:r w:rsidR="006E0DB9" w:rsidRPr="006665F8">
        <w:rPr>
          <w:rFonts w:ascii="Arial" w:hAnsi="Arial" w:cs="Arial"/>
        </w:rPr>
        <w:t xml:space="preserve"> and</w:t>
      </w:r>
      <w:r w:rsidRPr="006665F8">
        <w:rPr>
          <w:rFonts w:ascii="Arial" w:hAnsi="Arial" w:cs="Arial"/>
        </w:rPr>
        <w:t xml:space="preserve"> other co-occurred serious</w:t>
      </w:r>
      <w:r w:rsidR="006E0DB9" w:rsidRPr="006665F8">
        <w:rPr>
          <w:rFonts w:ascii="Arial" w:hAnsi="Arial" w:cs="Arial"/>
        </w:rPr>
        <w:t xml:space="preserve"> </w:t>
      </w:r>
      <w:r w:rsidRPr="006665F8">
        <w:rPr>
          <w:rFonts w:ascii="Arial" w:hAnsi="Arial" w:cs="Arial"/>
        </w:rPr>
        <w:t>adverse events</w:t>
      </w:r>
      <w:r w:rsidR="00FB792F" w:rsidRPr="006665F8">
        <w:rPr>
          <w:rFonts w:ascii="Arial" w:hAnsi="Arial" w:cs="Arial"/>
        </w:rPr>
        <w:t xml:space="preserve"> in trials</w:t>
      </w:r>
      <w:r w:rsidR="00D932BA" w:rsidRPr="006665F8">
        <w:rPr>
          <w:rFonts w:ascii="Arial" w:hAnsi="Arial" w:cs="Arial"/>
        </w:rPr>
        <w:t>. This study</w:t>
      </w:r>
      <w:r w:rsidR="00CA5C9E" w:rsidRPr="006665F8">
        <w:rPr>
          <w:rFonts w:ascii="Arial" w:hAnsi="Arial" w:cs="Arial"/>
        </w:rPr>
        <w:t xml:space="preserve"> applied association mining to</w:t>
      </w:r>
      <w:r w:rsidR="00D932BA" w:rsidRPr="006665F8">
        <w:rPr>
          <w:rFonts w:ascii="Arial" w:hAnsi="Arial" w:cs="Arial"/>
        </w:rPr>
        <w:t xml:space="preserve"> </w:t>
      </w:r>
      <w:r w:rsidR="00791691" w:rsidRPr="006665F8">
        <w:rPr>
          <w:rFonts w:ascii="Arial" w:hAnsi="Arial" w:cs="Arial"/>
        </w:rPr>
        <w:t>analyzes the risk of</w:t>
      </w:r>
      <w:r w:rsidR="00D932BA" w:rsidRPr="006665F8">
        <w:rPr>
          <w:rFonts w:ascii="Arial" w:hAnsi="Arial" w:cs="Arial"/>
        </w:rPr>
        <w:t xml:space="preserve"> potential </w:t>
      </w:r>
      <w:r w:rsidR="006E0DB9" w:rsidRPr="006665F8">
        <w:rPr>
          <w:rFonts w:ascii="Arial" w:hAnsi="Arial" w:cs="Arial"/>
        </w:rPr>
        <w:t xml:space="preserve">factors </w:t>
      </w:r>
      <w:r w:rsidR="00791691" w:rsidRPr="006665F8">
        <w:rPr>
          <w:rFonts w:ascii="Arial" w:hAnsi="Arial" w:cs="Arial"/>
        </w:rPr>
        <w:t>that associated patient’s death in clinical trials</w:t>
      </w:r>
      <w:r w:rsidR="00D932BA" w:rsidRPr="006665F8">
        <w:rPr>
          <w:rFonts w:ascii="Arial" w:hAnsi="Arial" w:cs="Arial"/>
        </w:rPr>
        <w:t xml:space="preserve">. </w:t>
      </w:r>
    </w:p>
    <w:p w14:paraId="70F48C31" w14:textId="77777777" w:rsidR="00684119" w:rsidRPr="006665F8" w:rsidRDefault="00FB792F" w:rsidP="005F013A">
      <w:pPr>
        <w:pStyle w:val="Body"/>
        <w:rPr>
          <w:rFonts w:ascii="Arial" w:hAnsi="Arial" w:cs="Arial"/>
        </w:rPr>
      </w:pPr>
      <w:r w:rsidRPr="006665F8">
        <w:rPr>
          <w:rStyle w:val="None"/>
          <w:rFonts w:ascii="Arial" w:hAnsi="Arial" w:cs="Arial"/>
          <w:color w:val="0000FF"/>
          <w:u w:color="0000FF"/>
        </w:rPr>
        <w:t>(</w:t>
      </w:r>
      <w:r w:rsidR="00D932BA" w:rsidRPr="006665F8">
        <w:rPr>
          <w:rStyle w:val="None"/>
          <w:rFonts w:ascii="Arial" w:hAnsi="Arial" w:cs="Arial"/>
          <w:color w:val="0000FF"/>
          <w:u w:color="0000FF"/>
        </w:rPr>
        <w:t>Why we use association rule mining</w:t>
      </w:r>
      <w:proofErr w:type="gramStart"/>
      <w:r w:rsidR="00D932BA" w:rsidRPr="006665F8">
        <w:rPr>
          <w:rStyle w:val="None"/>
          <w:rFonts w:ascii="Arial" w:hAnsi="Arial" w:cs="Arial"/>
          <w:color w:val="0000FF"/>
          <w:u w:color="0000FF"/>
        </w:rPr>
        <w:t>?</w:t>
      </w:r>
      <w:r w:rsidR="00DB10A8" w:rsidRPr="006665F8">
        <w:rPr>
          <w:rStyle w:val="None"/>
          <w:rFonts w:ascii="Arial" w:hAnsi="Arial" w:cs="Arial"/>
          <w:color w:val="0000FF"/>
          <w:u w:color="0000FF"/>
        </w:rPr>
        <w:t xml:space="preserve"> .</w:t>
      </w:r>
      <w:proofErr w:type="gramEnd"/>
      <w:r w:rsidR="00DB10A8" w:rsidRPr="006665F8">
        <w:rPr>
          <w:rStyle w:val="None"/>
          <w:rFonts w:ascii="Arial" w:hAnsi="Arial" w:cs="Arial"/>
          <w:color w:val="0000FF"/>
          <w:u w:color="0000FF"/>
        </w:rPr>
        <w:t xml:space="preserve"> [</w:t>
      </w:r>
      <w:commentRangeStart w:id="6"/>
      <w:r w:rsidR="00DB10A8" w:rsidRPr="006665F8">
        <w:rPr>
          <w:rStyle w:val="None"/>
          <w:rFonts w:ascii="Arial" w:hAnsi="Arial" w:cs="Arial"/>
          <w:b/>
          <w:color w:val="0000FF"/>
          <w:u w:color="0000FF"/>
        </w:rPr>
        <w:t>in medical domain</w:t>
      </w:r>
      <w:commentRangeEnd w:id="6"/>
      <w:r w:rsidR="00CA5C9E" w:rsidRPr="006665F8">
        <w:rPr>
          <w:rStyle w:val="CommentReference"/>
          <w:rFonts w:ascii="Arial" w:hAnsi="Arial" w:cs="Arial"/>
          <w:color w:val="auto"/>
          <w:lang w:eastAsia="en-US"/>
        </w:rPr>
        <w:commentReference w:id="6"/>
      </w:r>
      <w:r w:rsidR="00DB10A8" w:rsidRPr="006665F8">
        <w:rPr>
          <w:rStyle w:val="None"/>
          <w:rFonts w:ascii="Arial" w:hAnsi="Arial" w:cs="Arial"/>
          <w:color w:val="0000FF"/>
          <w:u w:color="0000FF"/>
        </w:rPr>
        <w:t>]</w:t>
      </w:r>
      <w:r w:rsidR="00D932BA" w:rsidRPr="006665F8">
        <w:rPr>
          <w:rStyle w:val="None"/>
          <w:rFonts w:ascii="Arial" w:hAnsi="Arial" w:cs="Arial"/>
          <w:color w:val="0000FF"/>
          <w:u w:color="0000FF"/>
        </w:rPr>
        <w:t xml:space="preserve"> </w:t>
      </w:r>
      <w:r w:rsidRPr="006665F8">
        <w:rPr>
          <w:rStyle w:val="None"/>
          <w:rFonts w:ascii="Arial" w:hAnsi="Arial" w:cs="Arial"/>
          <w:color w:val="0000FF"/>
          <w:u w:color="0000FF"/>
        </w:rPr>
        <w:t>)</w:t>
      </w:r>
      <w:r w:rsidRPr="006665F8">
        <w:rPr>
          <w:rFonts w:ascii="Arial" w:hAnsi="Arial" w:cs="Arial"/>
        </w:rPr>
        <w:t xml:space="preserve"> </w:t>
      </w:r>
      <w:r w:rsidR="005866AA" w:rsidRPr="006665F8">
        <w:rPr>
          <w:rFonts w:ascii="Arial" w:hAnsi="Arial" w:cs="Arial"/>
        </w:rPr>
        <w:t xml:space="preserve">Association </w:t>
      </w:r>
      <w:r w:rsidR="00241860" w:rsidRPr="006665F8">
        <w:rPr>
          <w:rFonts w:ascii="Arial" w:hAnsi="Arial" w:cs="Arial"/>
        </w:rPr>
        <w:t>rule mining is an effective method</w:t>
      </w:r>
      <w:r w:rsidR="00D932BA" w:rsidRPr="006665F8">
        <w:rPr>
          <w:rFonts w:ascii="Arial" w:hAnsi="Arial" w:cs="Arial"/>
        </w:rPr>
        <w:t xml:space="preserve"> to uncover</w:t>
      </w:r>
      <w:r w:rsidR="00CA5C9E" w:rsidRPr="006665F8">
        <w:rPr>
          <w:rFonts w:ascii="Arial" w:hAnsi="Arial" w:cs="Arial"/>
        </w:rPr>
        <w:t xml:space="preserve"> correlation</w:t>
      </w:r>
      <w:r w:rsidR="00D932BA" w:rsidRPr="006665F8">
        <w:rPr>
          <w:rFonts w:ascii="Arial" w:hAnsi="Arial" w:cs="Arial"/>
        </w:rPr>
        <w:t xml:space="preserve"> patterns from data set</w:t>
      </w:r>
      <w:r w:rsidR="005866AA" w:rsidRPr="006665F8">
        <w:rPr>
          <w:rFonts w:ascii="Arial" w:hAnsi="Arial" w:cs="Arial"/>
        </w:rPr>
        <w:t>.</w:t>
      </w:r>
      <w:r w:rsidR="00CA5C9E" w:rsidRPr="006665F8">
        <w:rPr>
          <w:rFonts w:ascii="Arial" w:hAnsi="Arial" w:cs="Arial"/>
        </w:rPr>
        <w:t xml:space="preserve"> In the healthcare domain, various studies have applied association rule mining method to discover meaning interesting knowledge. </w:t>
      </w:r>
      <w:r w:rsidR="005866AA" w:rsidRPr="006665F8">
        <w:rPr>
          <w:rFonts w:ascii="Arial" w:hAnsi="Arial" w:cs="Arial"/>
        </w:rPr>
        <w:t xml:space="preserve"> </w:t>
      </w:r>
    </w:p>
    <w:p w14:paraId="5663DD81" w14:textId="41DAD7D5" w:rsidR="00DB61BD" w:rsidRPr="006665F8" w:rsidRDefault="00CA5C9E" w:rsidP="005F013A">
      <w:pPr>
        <w:pStyle w:val="Body"/>
        <w:rPr>
          <w:rFonts w:ascii="Arial" w:hAnsi="Arial" w:cs="Arial"/>
        </w:rPr>
      </w:pPr>
      <w:r w:rsidRPr="006665F8">
        <w:rPr>
          <w:rFonts w:ascii="Arial" w:hAnsi="Arial" w:cs="Arial"/>
        </w:rPr>
        <w:t>(</w:t>
      </w:r>
      <w:r w:rsidRPr="006665F8">
        <w:rPr>
          <w:rFonts w:ascii="Arial" w:hAnsi="Arial" w:cs="Arial"/>
        </w:rPr>
        <w:t>示范</w:t>
      </w:r>
      <w:r w:rsidRPr="006665F8">
        <w:rPr>
          <w:rFonts w:ascii="Arial" w:hAnsi="Arial" w:cs="Arial"/>
        </w:rPr>
        <w:t xml:space="preserve">) </w:t>
      </w:r>
      <w:r w:rsidR="003F7184" w:rsidRPr="006665F8">
        <w:rPr>
          <w:rFonts w:ascii="Arial" w:hAnsi="Arial" w:cs="Arial"/>
        </w:rPr>
        <w:t xml:space="preserve">For example, </w:t>
      </w:r>
      <w:proofErr w:type="spellStart"/>
      <w:r w:rsidR="003F7184" w:rsidRPr="006665F8">
        <w:rPr>
          <w:rFonts w:ascii="Arial" w:hAnsi="Arial" w:cs="Arial"/>
        </w:rPr>
        <w:t>Brossette</w:t>
      </w:r>
      <w:proofErr w:type="spellEnd"/>
      <w:r w:rsidR="003F7184" w:rsidRPr="006665F8">
        <w:rPr>
          <w:rFonts w:ascii="Arial" w:hAnsi="Arial" w:cs="Arial"/>
        </w:rPr>
        <w:t xml:space="preserve"> et al,</w:t>
      </w:r>
      <w:r w:rsidR="00252EF0" w:rsidRPr="006665F8">
        <w:rPr>
          <w:rFonts w:ascii="Arial" w:hAnsi="Arial" w:cs="Arial"/>
        </w:rPr>
        <w:t xml:space="preserve"> </w:t>
      </w:r>
      <w:r w:rsidR="00252EF0" w:rsidRPr="006665F8">
        <w:rPr>
          <w:rFonts w:ascii="Arial" w:hAnsi="Arial" w:cs="Arial"/>
        </w:rPr>
        <w:fldChar w:fldCharType="begin"/>
      </w:r>
      <w:r w:rsidR="00252EF0" w:rsidRPr="006665F8">
        <w:rPr>
          <w:rFonts w:ascii="Arial" w:hAnsi="Arial" w:cs="Arial"/>
        </w:rPr>
        <w:instrText xml:space="preserve"> ADDIN EN.CITE &lt;EndNote&gt;&lt;Cite&gt;&lt;Author&gt;Brossette&lt;/Author&gt;&lt;Year&gt;1998&lt;/Year&gt;&lt;RecNum&gt;152&lt;/RecNum&gt;&lt;DisplayText&gt;(Brossette, Sprague et al. 1998)&lt;/DisplayText&gt;&lt;record&gt;&lt;rec-number&gt;152&lt;/rec-number&gt;&lt;foreign-keys&gt;&lt;key app="EN" db-id="xf09rtwtkvfwvhepxvnvarf3frewdx0va2st"&gt;152&lt;/key&gt;&lt;/foreign-keys&gt;&lt;ref-type name="Journal Article"&gt;17&lt;/ref-type&gt;&lt;contributors&gt;&lt;authors&gt;&lt;author&gt;Brossette, Stephen E&lt;/author&gt;&lt;author&gt;Sprague, Alan P&lt;/author&gt;&lt;author&gt;Hardin, J Michael&lt;/author&gt;&lt;author&gt;Waites, Ken B&lt;/author&gt;&lt;author&gt;Jones, Warren T&lt;/author&gt;&lt;author&gt;Moser, Stephen A&lt;/author&gt;&lt;/authors&gt;&lt;/contributors&gt;&lt;titles&gt;&lt;title&gt;Association Rules and Data Mining in Hospital Infection Control and Public Health Surveillance&lt;/title&gt;&lt;secondary-title&gt;Journal of the American Medical Informatics Association&lt;/secondary-title&gt;&lt;/titles&gt;&lt;periodical&gt;&lt;full-title&gt;Journal of the American Medical Informatics Association&lt;/full-title&gt;&lt;/periodical&gt;&lt;pages&gt;373-381&lt;/pages&gt;&lt;volume&gt;5&lt;/volume&gt;&lt;number&gt;4&lt;/number&gt;&lt;dates&gt;&lt;year&gt;1998&lt;/year&gt;&lt;pub-dates&gt;&lt;date&gt;July 1, 1998&lt;/date&gt;&lt;/pub-dates&gt;&lt;/dates&gt;&lt;urls&gt;&lt;related-urls&gt;&lt;url&gt;http://jamia.bmj.com/content/5/4/373.abstract&lt;/url&gt;&lt;/related-urls&gt;&lt;/urls&gt;&lt;electronic-resource-num&gt;10.1136/jamia.1998.0050373&lt;/electronic-resource-num&gt;&lt;/record&gt;&lt;/Cite&gt;&lt;/EndNote&gt;</w:instrText>
      </w:r>
      <w:r w:rsidR="00252EF0" w:rsidRPr="006665F8">
        <w:rPr>
          <w:rFonts w:ascii="Arial" w:hAnsi="Arial" w:cs="Arial"/>
        </w:rPr>
        <w:fldChar w:fldCharType="separate"/>
      </w:r>
      <w:r w:rsidR="00252EF0" w:rsidRPr="006665F8">
        <w:rPr>
          <w:rFonts w:ascii="Arial" w:hAnsi="Arial" w:cs="Arial"/>
          <w:noProof/>
        </w:rPr>
        <w:t>(Brossette, Sprague et al. 1998)</w:t>
      </w:r>
      <w:r w:rsidR="00252EF0" w:rsidRPr="006665F8">
        <w:rPr>
          <w:rFonts w:ascii="Arial" w:hAnsi="Arial" w:cs="Arial"/>
        </w:rPr>
        <w:fldChar w:fldCharType="end"/>
      </w:r>
      <w:r w:rsidR="00252EF0" w:rsidRPr="006665F8">
        <w:rPr>
          <w:rFonts w:ascii="Arial" w:hAnsi="Arial" w:cs="Arial"/>
        </w:rPr>
        <w:t xml:space="preserve"> </w:t>
      </w:r>
      <w:r w:rsidR="003F7184" w:rsidRPr="006665F8">
        <w:rPr>
          <w:rFonts w:ascii="Arial" w:hAnsi="Arial" w:cs="Arial"/>
        </w:rPr>
        <w:t xml:space="preserve">applied association mining method to </w:t>
      </w:r>
      <w:r w:rsidR="00252EF0" w:rsidRPr="006665F8">
        <w:rPr>
          <w:rFonts w:ascii="Arial" w:hAnsi="Arial" w:cs="Arial"/>
        </w:rPr>
        <w:t xml:space="preserve">the infection control dataset in the UAB Hospital laboratory information system. They uncovered 28-57 statistically significant events in the occurrence of infection or antimicrobial resistance of a bacterium. </w:t>
      </w:r>
      <w:r w:rsidR="00845DB4" w:rsidRPr="006665F8">
        <w:rPr>
          <w:rFonts w:ascii="Arial" w:hAnsi="Arial" w:cs="Arial"/>
        </w:rPr>
        <w:t>To discover multiple</w:t>
      </w:r>
      <w:r w:rsidR="005F013A" w:rsidRPr="006665F8">
        <w:rPr>
          <w:rFonts w:ascii="Arial" w:hAnsi="Arial" w:cs="Arial"/>
        </w:rPr>
        <w:t>-item</w:t>
      </w:r>
      <w:r w:rsidR="00845DB4" w:rsidRPr="006665F8">
        <w:rPr>
          <w:rFonts w:ascii="Arial" w:hAnsi="Arial" w:cs="Arial"/>
        </w:rPr>
        <w:t xml:space="preserve"> </w:t>
      </w:r>
      <w:r w:rsidR="005F013A" w:rsidRPr="006665F8">
        <w:rPr>
          <w:rFonts w:ascii="Arial" w:hAnsi="Arial" w:cs="Arial"/>
        </w:rPr>
        <w:t xml:space="preserve">drug </w:t>
      </w:r>
      <w:r w:rsidR="00845DB4" w:rsidRPr="006665F8">
        <w:rPr>
          <w:rFonts w:ascii="Arial" w:hAnsi="Arial" w:cs="Arial"/>
        </w:rPr>
        <w:t>adverse event association</w:t>
      </w:r>
      <w:r w:rsidR="005F013A" w:rsidRPr="006665F8">
        <w:rPr>
          <w:rFonts w:ascii="Arial" w:hAnsi="Arial" w:cs="Arial"/>
        </w:rPr>
        <w:t>s</w:t>
      </w:r>
      <w:r w:rsidR="00845DB4" w:rsidRPr="006665F8">
        <w:rPr>
          <w:rFonts w:ascii="Arial" w:hAnsi="Arial" w:cs="Arial"/>
        </w:rPr>
        <w:t xml:space="preserve">, </w:t>
      </w:r>
      <w:proofErr w:type="spellStart"/>
      <w:r w:rsidR="00845DB4" w:rsidRPr="006665F8">
        <w:rPr>
          <w:rFonts w:ascii="Arial" w:hAnsi="Arial" w:cs="Arial"/>
        </w:rPr>
        <w:t>Harpaz</w:t>
      </w:r>
      <w:proofErr w:type="spellEnd"/>
      <w:r w:rsidR="00845DB4" w:rsidRPr="006665F8">
        <w:rPr>
          <w:rFonts w:ascii="Arial" w:hAnsi="Arial" w:cs="Arial"/>
        </w:rPr>
        <w:t xml:space="preserve"> et al </w:t>
      </w:r>
      <w:r w:rsidR="00845DB4" w:rsidRPr="006665F8">
        <w:rPr>
          <w:rFonts w:ascii="Arial" w:hAnsi="Arial" w:cs="Arial"/>
        </w:rPr>
        <w:fldChar w:fldCharType="begin"/>
      </w:r>
      <w:r w:rsidR="00845DB4" w:rsidRPr="006665F8">
        <w:rPr>
          <w:rFonts w:ascii="Arial" w:hAnsi="Arial" w:cs="Arial"/>
        </w:rPr>
        <w:instrText xml:space="preserve"> ADDIN EN.CITE &lt;EndNote&gt;&lt;Cite&gt;&lt;Author&gt;Harpaz&lt;/Author&gt;&lt;Year&gt;2010&lt;/Year&gt;&lt;RecNum&gt;131&lt;/RecNum&gt;&lt;DisplayText&gt;(Harpaz, Chase et al. 2010)&lt;/DisplayText&gt;&lt;record&gt;&lt;rec-number&gt;131&lt;/rec-number&gt;&lt;foreign-keys&gt;&lt;key app="EN" db-id="xf09rtwtkvfwvhepxvnvarf3frewdx0va2st"&gt;131&lt;/key&gt;&lt;/foreign-keys&gt;&lt;ref-type name="Journal Article"&gt;17&lt;/ref-type&gt;&lt;contributors&gt;&lt;authors&gt;&lt;author&gt;Harpaz, Rave&lt;/author&gt;&lt;author&gt;Chase, Herbert&lt;/author&gt;&lt;author&gt;Friedman, Carol&lt;/author&gt;&lt;/authors&gt;&lt;/contributors&gt;&lt;titles&gt;&lt;title&gt;Mining multi-item drug adverse effect associations in spontaneous reporting systems&lt;/title&gt;&lt;secondary-title&gt;BMC bioinformatics&lt;/secondary-title&gt;&lt;/titles&gt;&lt;periodical&gt;&lt;full-title&gt;BMC bioinformatics&lt;/full-title&gt;&lt;/periodical&gt;&lt;volume&gt;11 Suppl 9&lt;/volume&gt;&lt;keywords&gt;&lt;keyword&gt;ciberliteratura&lt;/keyword&gt;&lt;keyword&gt;drugs&lt;/keyword&gt;&lt;keyword&gt;plm&lt;/keyword&gt;&lt;/keywords&gt;&lt;dates&gt;&lt;year&gt;2010&lt;/year&gt;&lt;/dates&gt;&lt;isbn&gt;1471-2105&lt;/isbn&gt;&lt;urls&gt;&lt;related-urls&gt;&lt;url&gt;http://dx.doi.org/10.1186/1471-2105-11-S9-S7&lt;/url&gt;&lt;/related-urls&gt;&lt;/urls&gt;&lt;electronic-resource-num&gt;citeulike-article-id:9294249&lt;/electronic-resource-num&gt;&lt;/record&gt;&lt;/Cite&gt;&lt;/EndNote&gt;</w:instrText>
      </w:r>
      <w:r w:rsidR="00845DB4" w:rsidRPr="006665F8">
        <w:rPr>
          <w:rFonts w:ascii="Arial" w:hAnsi="Arial" w:cs="Arial"/>
        </w:rPr>
        <w:fldChar w:fldCharType="separate"/>
      </w:r>
      <w:r w:rsidR="00845DB4" w:rsidRPr="006665F8">
        <w:rPr>
          <w:rFonts w:ascii="Arial" w:hAnsi="Arial" w:cs="Arial"/>
          <w:noProof/>
        </w:rPr>
        <w:t>(Harpaz, Chase et al. 2010)</w:t>
      </w:r>
      <w:r w:rsidR="00845DB4" w:rsidRPr="006665F8">
        <w:rPr>
          <w:rFonts w:ascii="Arial" w:hAnsi="Arial" w:cs="Arial"/>
        </w:rPr>
        <w:fldChar w:fldCharType="end"/>
      </w:r>
      <w:r w:rsidR="00845DB4" w:rsidRPr="006665F8">
        <w:rPr>
          <w:rFonts w:ascii="Arial" w:hAnsi="Arial" w:cs="Arial"/>
        </w:rPr>
        <w:t xml:space="preserve"> proposed an association mining technique on the FDAs spontaneous adverse event report data. </w:t>
      </w:r>
      <w:r w:rsidR="005F013A" w:rsidRPr="006665F8">
        <w:rPr>
          <w:rFonts w:ascii="Arial" w:hAnsi="Arial" w:cs="Arial"/>
        </w:rPr>
        <w:t xml:space="preserve">The results uncover new drug-drug interactions that were not reported or validated in previous studies.   </w:t>
      </w:r>
      <w:r w:rsidR="00845DB4" w:rsidRPr="006665F8">
        <w:rPr>
          <w:rFonts w:ascii="Arial" w:hAnsi="Arial" w:cs="Arial"/>
        </w:rPr>
        <w:t xml:space="preserve"> </w:t>
      </w:r>
    </w:p>
    <w:p w14:paraId="50358411" w14:textId="0A8850D1" w:rsidR="00DB61BD" w:rsidRPr="006665F8" w:rsidRDefault="006773F0" w:rsidP="005F013A">
      <w:pPr>
        <w:pStyle w:val="Body"/>
        <w:rPr>
          <w:rFonts w:ascii="Arial" w:hAnsi="Arial" w:cs="Arial"/>
        </w:rPr>
      </w:pPr>
      <w:r w:rsidRPr="006665F8">
        <w:rPr>
          <w:rFonts w:ascii="Arial" w:hAnsi="Arial" w:cs="Arial"/>
        </w:rPr>
        <w:t>In order to explore the</w:t>
      </w:r>
      <w:r w:rsidR="00DB61BD" w:rsidRPr="006665F8">
        <w:rPr>
          <w:rFonts w:ascii="Arial" w:hAnsi="Arial" w:cs="Arial"/>
        </w:rPr>
        <w:t xml:space="preserve"> </w:t>
      </w:r>
      <w:proofErr w:type="spellStart"/>
      <w:r w:rsidR="00DB61BD" w:rsidRPr="006665F8">
        <w:rPr>
          <w:rFonts w:ascii="Arial" w:hAnsi="Arial" w:cs="Arial"/>
        </w:rPr>
        <w:t>labyrinthian</w:t>
      </w:r>
      <w:proofErr w:type="spellEnd"/>
      <w:r w:rsidR="00DB61BD" w:rsidRPr="006665F8">
        <w:rPr>
          <w:rFonts w:ascii="Arial" w:hAnsi="Arial" w:cs="Arial"/>
        </w:rPr>
        <w:t xml:space="preserve"> network of ADHD comorbi</w:t>
      </w:r>
      <w:r w:rsidRPr="006665F8">
        <w:rPr>
          <w:rFonts w:ascii="Arial" w:hAnsi="Arial" w:cs="Arial"/>
        </w:rPr>
        <w:t xml:space="preserve">dity,  </w:t>
      </w:r>
      <w:proofErr w:type="spellStart"/>
      <w:r w:rsidRPr="006665F8">
        <w:rPr>
          <w:rFonts w:ascii="Arial" w:hAnsi="Arial" w:cs="Arial"/>
        </w:rPr>
        <w:t>Yueh</w:t>
      </w:r>
      <w:proofErr w:type="spellEnd"/>
      <w:r w:rsidRPr="006665F8">
        <w:rPr>
          <w:rFonts w:ascii="Arial" w:hAnsi="Arial" w:cs="Arial"/>
        </w:rPr>
        <w:t>-Ming Tai</w:t>
      </w:r>
      <w:r w:rsidRPr="006665F8">
        <w:rPr>
          <w:rFonts w:ascii="Arial" w:hAnsi="Arial" w:cs="Arial"/>
        </w:rPr>
        <w:fldChar w:fldCharType="begin"/>
      </w:r>
      <w:r w:rsidRPr="006665F8">
        <w:rPr>
          <w:rFonts w:ascii="Arial" w:hAnsi="Arial" w:cs="Arial"/>
        </w:rPr>
        <w:instrText xml:space="preserve"> ADDIN EN.CITE &lt;EndNote&gt;&lt;Cite&gt;&lt;Author&gt;Tai&lt;/Author&gt;&lt;Year&gt;2009&lt;/Year&gt;&lt;RecNum&gt;19&lt;/RecNum&gt;&lt;DisplayText&gt;(Tai and Chiu 2009)&lt;/DisplayText&gt;&lt;record&gt;&lt;rec-number&gt;19&lt;/rec-number&gt;&lt;foreign-keys&gt;&lt;key app="EN" db-id="wfs0wfdro000d6ept9a5tdx6ps5drxx5ssz2" timestamp="1474925688"&gt;19&lt;/key&gt;&lt;/foreign-keys&gt;&lt;ref-type name="Journal Article"&gt;17&lt;/ref-type&gt;&lt;contributors&gt;&lt;authors&gt;&lt;author&gt;Tai, Yueh-Ming&lt;/author&gt;&lt;author&gt;Chiu, Hung-Wen&lt;/author&gt;&lt;/authors&gt;&lt;/contributors&gt;&lt;titles&gt;&lt;title&gt;Comorbidity study of ADHD: Applying association rule mining (ARM) to National Health Insurance Database of Taiwan&lt;/title&gt;&lt;secondary-title&gt;International Journal of Medical Informatics&lt;/secondary-title&gt;&lt;/titles&gt;&lt;periodical&gt;&lt;full-title&gt;International Journal of Medical Informatics&lt;/full-title&gt;&lt;/periodical&gt;&lt;pages&gt;e75-e83&lt;/pages&gt;&lt;volume&gt;78&lt;/volume&gt;&lt;number&gt;12&lt;/number&gt;&lt;keywords&gt;&lt;keyword&gt;Attention Deficit Disorder with Hyperactivity&lt;/keyword&gt;&lt;keyword&gt;Data mining&lt;/keyword&gt;&lt;keyword&gt;Association learning&lt;/keyword&gt;&lt;keyword&gt;Comorbidity&lt;/keyword&gt;&lt;/keywords&gt;&lt;dates&gt;&lt;year&gt;2009&lt;/year&gt;&lt;pub-dates&gt;&lt;date&gt;12//&lt;/date&gt;&lt;/pub-dates&gt;&lt;/dates&gt;&lt;isbn&gt;1386-5056&lt;/isbn&gt;&lt;urls&gt;&lt;related-urls&gt;&lt;url&gt;http://www.sciencedirect.com/science/article/pii/S1386505609001373&lt;/url&gt;&lt;/related-urls&gt;&lt;/urls&gt;&lt;electronic-resource-num&gt;http://dx.doi.org/10.1016/j.ijmedinf.2009.09.005&lt;/electronic-resource-num&gt;&lt;/record&gt;&lt;/Cite&gt;&lt;/EndNote&gt;</w:instrText>
      </w:r>
      <w:r w:rsidRPr="006665F8">
        <w:rPr>
          <w:rFonts w:ascii="Arial" w:hAnsi="Arial" w:cs="Arial"/>
        </w:rPr>
        <w:fldChar w:fldCharType="separate"/>
      </w:r>
      <w:r w:rsidRPr="006665F8">
        <w:rPr>
          <w:rFonts w:ascii="Arial" w:hAnsi="Arial" w:cs="Arial"/>
        </w:rPr>
        <w:t>(</w:t>
      </w:r>
      <w:proofErr w:type="spellStart"/>
      <w:r w:rsidRPr="006665F8">
        <w:rPr>
          <w:rFonts w:ascii="Arial" w:hAnsi="Arial" w:cs="Arial"/>
        </w:rPr>
        <w:t>Tai</w:t>
      </w:r>
      <w:proofErr w:type="spellEnd"/>
      <w:r w:rsidRPr="006665F8">
        <w:rPr>
          <w:rFonts w:ascii="Arial" w:hAnsi="Arial" w:cs="Arial"/>
        </w:rPr>
        <w:t xml:space="preserve"> and Chiu 2009)</w:t>
      </w:r>
      <w:r w:rsidRPr="006665F8">
        <w:rPr>
          <w:rFonts w:ascii="Arial" w:hAnsi="Arial" w:cs="Arial"/>
        </w:rPr>
        <w:fldChar w:fldCharType="end"/>
      </w:r>
      <w:r w:rsidRPr="006665F8">
        <w:rPr>
          <w:rFonts w:ascii="Arial" w:hAnsi="Arial" w:cs="Arial"/>
        </w:rPr>
        <w:t xml:space="preserve"> has demonstrated </w:t>
      </w:r>
      <w:r w:rsidR="00981889" w:rsidRPr="006665F8">
        <w:rPr>
          <w:rFonts w:ascii="Arial" w:hAnsi="Arial" w:cs="Arial"/>
        </w:rPr>
        <w:t xml:space="preserve">the possibility to use Association Rule Mining in comorbidity studies. Their study has showed </w:t>
      </w:r>
      <w:r w:rsidRPr="006665F8">
        <w:rPr>
          <w:rFonts w:ascii="Arial" w:hAnsi="Arial" w:cs="Arial"/>
        </w:rPr>
        <w:t>the higher risk in psychiatric comorbidity than other physical</w:t>
      </w:r>
      <w:r w:rsidR="00981889" w:rsidRPr="006665F8">
        <w:rPr>
          <w:rFonts w:ascii="Arial" w:hAnsi="Arial" w:cs="Arial"/>
        </w:rPr>
        <w:t xml:space="preserve"> illnesses, and </w:t>
      </w:r>
      <w:r w:rsidR="00F0393E" w:rsidRPr="006665F8">
        <w:rPr>
          <w:rFonts w:ascii="Arial" w:hAnsi="Arial" w:cs="Arial"/>
        </w:rPr>
        <w:t>other</w:t>
      </w:r>
      <w:r w:rsidR="00156172" w:rsidRPr="006665F8">
        <w:rPr>
          <w:rFonts w:ascii="Arial" w:hAnsi="Arial" w:cs="Arial"/>
        </w:rPr>
        <w:t xml:space="preserve"> </w:t>
      </w:r>
      <w:r w:rsidR="00981889" w:rsidRPr="006665F8">
        <w:rPr>
          <w:rFonts w:ascii="Arial" w:hAnsi="Arial" w:cs="Arial"/>
        </w:rPr>
        <w:t>benefits to apply association rul</w:t>
      </w:r>
      <w:r w:rsidR="00156172" w:rsidRPr="006665F8">
        <w:rPr>
          <w:rFonts w:ascii="Arial" w:hAnsi="Arial" w:cs="Arial"/>
        </w:rPr>
        <w:t>e mining to</w:t>
      </w:r>
      <w:r w:rsidR="00981889" w:rsidRPr="006665F8">
        <w:rPr>
          <w:rFonts w:ascii="Arial" w:hAnsi="Arial" w:cs="Arial"/>
        </w:rPr>
        <w:t xml:space="preserve"> ADHD comorbidity</w:t>
      </w:r>
      <w:r w:rsidR="00156172" w:rsidRPr="006665F8">
        <w:rPr>
          <w:rFonts w:ascii="Arial" w:hAnsi="Arial" w:cs="Arial"/>
        </w:rPr>
        <w:t xml:space="preserve"> in large clinical databases</w:t>
      </w:r>
      <w:r w:rsidR="00981889" w:rsidRPr="006665F8">
        <w:rPr>
          <w:rFonts w:ascii="Arial" w:hAnsi="Arial" w:cs="Arial"/>
        </w:rPr>
        <w:t xml:space="preserve">.  </w:t>
      </w:r>
    </w:p>
    <w:p w14:paraId="4F642F74" w14:textId="28E84039" w:rsidR="00BD4859" w:rsidRPr="006665F8" w:rsidRDefault="00366829" w:rsidP="00684119">
      <w:pPr>
        <w:widowControl w:val="0"/>
        <w:autoSpaceDE w:val="0"/>
        <w:autoSpaceDN w:val="0"/>
        <w:adjustRightInd w:val="0"/>
        <w:spacing w:after="240"/>
        <w:rPr>
          <w:rFonts w:ascii="Arial" w:hAnsi="Arial" w:cs="Arial"/>
          <w:color w:val="000000"/>
          <w:sz w:val="22"/>
          <w:szCs w:val="22"/>
          <w:u w:color="000000"/>
          <w:bdr w:val="nil"/>
        </w:rPr>
      </w:pPr>
      <w:r w:rsidRPr="006665F8">
        <w:rPr>
          <w:rFonts w:ascii="Arial" w:hAnsi="Arial" w:cs="Arial"/>
          <w:color w:val="000000"/>
          <w:sz w:val="22"/>
          <w:szCs w:val="22"/>
          <w:u w:color="000000"/>
          <w:bdr w:val="nil"/>
        </w:rPr>
        <w:t xml:space="preserve">S. </w:t>
      </w:r>
      <w:proofErr w:type="spellStart"/>
      <w:r w:rsidRPr="006665F8">
        <w:rPr>
          <w:rFonts w:ascii="Arial" w:hAnsi="Arial" w:cs="Arial"/>
          <w:color w:val="000000"/>
          <w:sz w:val="22"/>
          <w:szCs w:val="22"/>
          <w:u w:color="000000"/>
          <w:bdr w:val="nil"/>
        </w:rPr>
        <w:t>Concaro</w:t>
      </w:r>
      <w:proofErr w:type="spellEnd"/>
      <w:r w:rsidRPr="006665F8">
        <w:rPr>
          <w:rFonts w:ascii="Arial" w:hAnsi="Arial" w:cs="Arial"/>
          <w:color w:val="000000"/>
          <w:sz w:val="22"/>
          <w:szCs w:val="22"/>
          <w:u w:color="000000"/>
          <w:bdr w:val="nil"/>
        </w:rPr>
        <w:t xml:space="preserve">(Concaro,2011) </w:t>
      </w:r>
      <w:r w:rsidR="00DC09A1" w:rsidRPr="006665F8">
        <w:rPr>
          <w:rFonts w:ascii="Arial" w:hAnsi="Arial" w:cs="Arial"/>
          <w:color w:val="000000"/>
          <w:sz w:val="22"/>
          <w:szCs w:val="22"/>
          <w:u w:color="000000"/>
          <w:bdr w:val="nil"/>
        </w:rPr>
        <w:t xml:space="preserve">has gained better vision of health care activities by exploring large amount administrative health care data, they redesigned the temporal association rules to have hybrid events, which possess the heterogeneous temporal nature. They discovered the patterns of diabetic patients </w:t>
      </w:r>
      <w:r w:rsidR="00954D6A" w:rsidRPr="006665F8">
        <w:rPr>
          <w:rFonts w:ascii="Arial" w:hAnsi="Arial" w:cs="Arial"/>
          <w:color w:val="000000"/>
          <w:sz w:val="22"/>
          <w:szCs w:val="22"/>
          <w:u w:color="000000"/>
          <w:bdr w:val="nil"/>
        </w:rPr>
        <w:t xml:space="preserve">compared to the control group, meanwhile to check the compliance in clinical care flow with regional health care agencies. </w:t>
      </w:r>
    </w:p>
    <w:p w14:paraId="4EBA0F4A" w14:textId="55670856" w:rsidR="00684119" w:rsidRPr="006665F8" w:rsidRDefault="00F40B08" w:rsidP="005F013A">
      <w:pPr>
        <w:pStyle w:val="Body"/>
        <w:rPr>
          <w:rFonts w:ascii="Arial" w:hAnsi="Arial" w:cs="Arial"/>
        </w:rPr>
      </w:pPr>
      <w:r w:rsidRPr="006665F8">
        <w:rPr>
          <w:rFonts w:ascii="Arial" w:hAnsi="Arial" w:cs="Arial"/>
        </w:rPr>
        <w:t>Sharma, D</w:t>
      </w:r>
      <w:r w:rsidRPr="006665F8">
        <w:rPr>
          <w:rFonts w:ascii="Arial" w:hAnsi="Arial" w:cs="Arial"/>
        </w:rPr>
        <w:fldChar w:fldCharType="begin"/>
      </w:r>
      <w:r w:rsidRPr="006665F8">
        <w:rPr>
          <w:rFonts w:ascii="Arial" w:hAnsi="Arial" w:cs="Arial"/>
        </w:rPr>
        <w:instrText xml:space="preserve"> ADDIN EN.CITE &lt;EndNote&gt;&lt;Cite&gt;&lt;Author&gt;Sharma&lt;/Author&gt;&lt;Year&gt;2016&lt;/Year&gt;&lt;RecNum&gt;18&lt;/RecNum&gt;&lt;DisplayText&gt;(Sharma 2016)&lt;/DisplayText&gt;&lt;record&gt;&lt;rec-number&gt;18&lt;/rec-number&gt;&lt;foreign-keys&gt;&lt;key app="EN" db-id="wfs0wfdro000d6ept9a5tdx6ps5drxx5ssz2" timestamp="1474925002"&gt;18&lt;/key&gt;&lt;/foreign-keys&gt;&lt;ref-type name="Journal Article"&gt;17&lt;/ref-type&gt;&lt;contributors&gt;&lt;authors&gt;&lt;author&gt;Sharma, D.&lt;/author&gt;&lt;/authors&gt;&lt;/contributors&gt;&lt;titles&gt;&lt;title&gt;PRM170 - Application Of Association Rules In Clinical Data Mining: A Case Study For Identifying Adverse Drug Reactions&lt;/title&gt;&lt;secondary-title&gt;Value in Health&lt;/secondary-title&gt;&lt;/titles&gt;&lt;periodical&gt;&lt;full-title&gt;Value in Health&lt;/full-title&gt;&lt;/periodical&gt;&lt;pages&gt;A101&lt;/pages&gt;&lt;volume&gt;19&lt;/volume&gt;&lt;number&gt;3&lt;/number&gt;&lt;dates&gt;&lt;year&gt;2016&lt;/year&gt;&lt;pub-dates&gt;&lt;date&gt;5//&lt;/date&gt;&lt;/pub-dates&gt;&lt;/dates&gt;&lt;isbn&gt;1098-3015&lt;/isbn&gt;&lt;urls&gt;&lt;related-urls&gt;&lt;url&gt;http://www.sciencedirect.com/science/article/pii/S1098301516017940&lt;/url&gt;&lt;/related-urls&gt;&lt;/urls&gt;&lt;electronic-resource-num&gt;http://dx.doi.org/10.1016/j.jval.2016.03.1726&lt;/electronic-resource-num&gt;&lt;/record&gt;&lt;/Cite&gt;&lt;/EndNote&gt;</w:instrText>
      </w:r>
      <w:r w:rsidRPr="006665F8">
        <w:rPr>
          <w:rFonts w:ascii="Arial" w:hAnsi="Arial" w:cs="Arial"/>
        </w:rPr>
        <w:fldChar w:fldCharType="separate"/>
      </w:r>
      <w:r w:rsidRPr="006665F8">
        <w:rPr>
          <w:rFonts w:ascii="Arial" w:hAnsi="Arial" w:cs="Arial"/>
        </w:rPr>
        <w:t>(Sharma 2016)</w:t>
      </w:r>
      <w:r w:rsidRPr="006665F8">
        <w:rPr>
          <w:rFonts w:ascii="Arial" w:hAnsi="Arial" w:cs="Arial"/>
        </w:rPr>
        <w:fldChar w:fldCharType="end"/>
      </w:r>
      <w:r w:rsidRPr="006665F8">
        <w:rPr>
          <w:rFonts w:ascii="Arial" w:hAnsi="Arial" w:cs="Arial"/>
        </w:rPr>
        <w:t xml:space="preserve"> </w:t>
      </w:r>
      <w:r w:rsidR="00156172" w:rsidRPr="006665F8">
        <w:rPr>
          <w:rFonts w:ascii="Arial" w:hAnsi="Arial" w:cs="Arial"/>
        </w:rPr>
        <w:t xml:space="preserve">has </w:t>
      </w:r>
      <w:r w:rsidR="00A26489" w:rsidRPr="006665F8">
        <w:rPr>
          <w:rFonts w:ascii="Arial" w:hAnsi="Arial" w:cs="Arial"/>
        </w:rPr>
        <w:t>targeted to find</w:t>
      </w:r>
      <w:r w:rsidRPr="006665F8">
        <w:rPr>
          <w:rFonts w:ascii="Arial" w:hAnsi="Arial" w:cs="Arial"/>
        </w:rPr>
        <w:t xml:space="preserve"> some strong association</w:t>
      </w:r>
      <w:r w:rsidR="00A26489" w:rsidRPr="006665F8">
        <w:rPr>
          <w:rFonts w:ascii="Arial" w:hAnsi="Arial" w:cs="Arial"/>
        </w:rPr>
        <w:t>s</w:t>
      </w:r>
      <w:r w:rsidRPr="006665F8">
        <w:rPr>
          <w:rFonts w:ascii="Arial" w:hAnsi="Arial" w:cs="Arial"/>
        </w:rPr>
        <w:t xml:space="preserve"> between drugs and associated reactions from Adverse Event Reporting system. With Association Rule Mining, they discovered strong patterns of correlations between attributes from large data repositories, specifically having both micro and macro drug adverse reactions in the serious consequence. </w:t>
      </w:r>
    </w:p>
    <w:p w14:paraId="52E97328" w14:textId="77777777" w:rsidR="00684119" w:rsidRPr="006665F8" w:rsidRDefault="00684119" w:rsidP="005F013A">
      <w:pPr>
        <w:pStyle w:val="Body"/>
        <w:rPr>
          <w:rFonts w:ascii="Arial" w:hAnsi="Arial" w:cs="Arial"/>
        </w:rPr>
      </w:pPr>
    </w:p>
    <w:p w14:paraId="3BA48978" w14:textId="597B7C03" w:rsidR="00CA5C9E" w:rsidRPr="006665F8" w:rsidRDefault="00CA5C9E" w:rsidP="00067C87">
      <w:pPr>
        <w:shd w:val="clear" w:color="auto" w:fill="FFFFFF"/>
        <w:spacing w:after="180"/>
        <w:textAlignment w:val="baseline"/>
        <w:outlineLvl w:val="0"/>
        <w:rPr>
          <w:rFonts w:ascii="Arial" w:eastAsia="Times New Roman" w:hAnsi="Arial" w:cs="Arial"/>
          <w:color w:val="2E2E2E"/>
          <w:kern w:val="36"/>
          <w:sz w:val="33"/>
          <w:szCs w:val="33"/>
        </w:rPr>
      </w:pPr>
      <w:r w:rsidRPr="006665F8">
        <w:rPr>
          <w:rFonts w:ascii="Arial" w:hAnsi="Arial" w:cs="Arial"/>
        </w:rPr>
        <w:t>We applied association analysis methods to rank clinical trial factors based on the observance of death of patients.</w:t>
      </w:r>
      <w:r w:rsidR="005F013A" w:rsidRPr="006665F8">
        <w:rPr>
          <w:rFonts w:ascii="Arial" w:hAnsi="Arial" w:cs="Arial"/>
        </w:rPr>
        <w:t xml:space="preserve"> </w:t>
      </w:r>
    </w:p>
    <w:p w14:paraId="21C637DF" w14:textId="7E1A91E1" w:rsidR="001137A7" w:rsidRPr="006665F8" w:rsidRDefault="001137A7">
      <w:pPr>
        <w:pStyle w:val="Heading"/>
        <w:shd w:val="clear" w:color="auto" w:fill="FFFFFF"/>
        <w:spacing w:before="90" w:after="90"/>
        <w:rPr>
          <w:rStyle w:val="None"/>
          <w:rFonts w:ascii="Arial" w:eastAsia="Calibri" w:hAnsi="Arial" w:cs="Arial"/>
          <w:b w:val="0"/>
          <w:bCs w:val="0"/>
          <w:kern w:val="0"/>
          <w:sz w:val="22"/>
          <w:szCs w:val="22"/>
        </w:rPr>
      </w:pPr>
    </w:p>
    <w:p w14:paraId="0CA04AF2" w14:textId="32C2F499" w:rsidR="001137A7" w:rsidRPr="006665F8" w:rsidRDefault="00F77CFB">
      <w:pPr>
        <w:pStyle w:val="Body"/>
        <w:rPr>
          <w:rFonts w:ascii="Arial" w:hAnsi="Arial" w:cs="Arial"/>
          <w:b/>
        </w:rPr>
      </w:pPr>
      <w:r w:rsidRPr="006665F8">
        <w:rPr>
          <w:rFonts w:ascii="Arial" w:hAnsi="Arial" w:cs="Arial"/>
          <w:b/>
        </w:rPr>
        <w:lastRenderedPageBreak/>
        <w:t>Method</w:t>
      </w:r>
      <w:r w:rsidR="005D0934" w:rsidRPr="006665F8">
        <w:rPr>
          <w:rFonts w:ascii="Arial" w:hAnsi="Arial" w:cs="Arial"/>
          <w:b/>
        </w:rPr>
        <w:t>s</w:t>
      </w:r>
    </w:p>
    <w:p w14:paraId="05C380C2" w14:textId="77777777" w:rsidR="001D1A6D" w:rsidRPr="006665F8" w:rsidRDefault="001D1A6D" w:rsidP="001D1A6D">
      <w:pPr>
        <w:pStyle w:val="Heading"/>
        <w:shd w:val="clear" w:color="auto" w:fill="FFFFFF"/>
        <w:spacing w:before="90" w:after="90"/>
        <w:rPr>
          <w:rStyle w:val="None"/>
          <w:rFonts w:ascii="Arial" w:eastAsia="Calibri" w:hAnsi="Arial" w:cs="Arial"/>
          <w:b w:val="0"/>
          <w:bCs w:val="0"/>
          <w:color w:val="0000FF"/>
          <w:kern w:val="0"/>
          <w:sz w:val="22"/>
          <w:szCs w:val="22"/>
          <w:u w:color="0000FF"/>
        </w:rPr>
      </w:pPr>
      <w:r w:rsidRPr="006665F8">
        <w:rPr>
          <w:rStyle w:val="None"/>
          <w:rFonts w:ascii="Arial" w:hAnsi="Arial" w:cs="Arial"/>
          <w:b w:val="0"/>
          <w:bCs w:val="0"/>
          <w:color w:val="0000FF"/>
          <w:kern w:val="0"/>
          <w:sz w:val="22"/>
          <w:szCs w:val="22"/>
          <w:u w:color="0000FF"/>
        </w:rPr>
        <w:t>Which algorithm we chose, how to understand the algorithm?</w:t>
      </w:r>
    </w:p>
    <w:p w14:paraId="2C384533" w14:textId="4A5960E5" w:rsidR="001D1A6D" w:rsidRPr="006665F8" w:rsidRDefault="001D1A6D" w:rsidP="001D1A6D">
      <w:pPr>
        <w:pStyle w:val="Body"/>
        <w:rPr>
          <w:rFonts w:ascii="Arial" w:hAnsi="Arial" w:cs="Arial"/>
        </w:rPr>
      </w:pPr>
      <w:r w:rsidRPr="006665F8">
        <w:rPr>
          <w:rFonts w:ascii="Arial" w:hAnsi="Arial" w:cs="Arial"/>
        </w:rPr>
        <w:t xml:space="preserve">In our research, we used FP-Growth as step 1 to mine serious adverse events, and then use Associations Rules as step 2 to generate rules to discover internal adverse events patterns. The apparent advantage of FP-tree algorithm, that it allows frequent </w:t>
      </w:r>
      <w:proofErr w:type="spellStart"/>
      <w:r w:rsidRPr="006665F8">
        <w:rPr>
          <w:rFonts w:ascii="Arial" w:hAnsi="Arial" w:cs="Arial"/>
        </w:rPr>
        <w:t>itemsets</w:t>
      </w:r>
      <w:proofErr w:type="spellEnd"/>
      <w:r w:rsidRPr="006665F8">
        <w:rPr>
          <w:rFonts w:ascii="Arial" w:hAnsi="Arial" w:cs="Arial"/>
        </w:rPr>
        <w:t xml:space="preserve"> discovery without candidate </w:t>
      </w:r>
      <w:proofErr w:type="spellStart"/>
      <w:r w:rsidRPr="006665F8">
        <w:rPr>
          <w:rFonts w:ascii="Arial" w:hAnsi="Arial" w:cs="Arial"/>
        </w:rPr>
        <w:t>itemsets</w:t>
      </w:r>
      <w:proofErr w:type="spellEnd"/>
      <w:r w:rsidRPr="006665F8">
        <w:rPr>
          <w:rFonts w:ascii="Arial" w:hAnsi="Arial" w:cs="Arial"/>
        </w:rPr>
        <w:t xml:space="preserve"> generation, which is faster than </w:t>
      </w:r>
      <w:proofErr w:type="spellStart"/>
      <w:r w:rsidRPr="006665F8">
        <w:rPr>
          <w:rFonts w:ascii="Arial" w:hAnsi="Arial" w:cs="Arial"/>
        </w:rPr>
        <w:t>Apriori</w:t>
      </w:r>
      <w:proofErr w:type="spellEnd"/>
      <w:r w:rsidRPr="006665F8">
        <w:rPr>
          <w:rFonts w:ascii="Arial" w:hAnsi="Arial" w:cs="Arial"/>
        </w:rPr>
        <w:t xml:space="preserve">.  In FP-Growth, there are only 2 passes over data set. In first pass, the algorithm will scan data and find support of each item, then prune infrequent items if its support is below minimum threshold. After that, the algorithm builds a compact FP-tree structure by adding instances of frequent items in non-increasing order based on their </w:t>
      </w:r>
      <w:r w:rsidRPr="006665F8">
        <w:rPr>
          <w:rFonts w:ascii="Arial" w:hAnsi="Arial" w:cs="Arial"/>
          <w:color w:val="000000" w:themeColor="text1"/>
        </w:rPr>
        <w:t>support</w:t>
      </w:r>
      <w:r w:rsidRPr="006665F8">
        <w:rPr>
          <w:rFonts w:ascii="Arial" w:hAnsi="Arial" w:cs="Arial"/>
        </w:rPr>
        <w:t xml:space="preserve">, so common prefixes can be shared. FP-tree will compress data if many instances added to FP-tree share most frequent items, thus FP-tree provides higher compression close to the tree root. In second pass, the FP-growth reads one transaction at a time and maps it to a path, paths can overlap when transactions share prefix items. The more paths have overlap, the higher the compression. Finally extract frequent </w:t>
      </w:r>
      <w:proofErr w:type="spellStart"/>
      <w:r w:rsidRPr="006665F8">
        <w:rPr>
          <w:rFonts w:ascii="Arial" w:hAnsi="Arial" w:cs="Arial"/>
        </w:rPr>
        <w:t>itemsets</w:t>
      </w:r>
      <w:proofErr w:type="spellEnd"/>
      <w:r w:rsidRPr="006665F8">
        <w:rPr>
          <w:rFonts w:ascii="Arial" w:hAnsi="Arial" w:cs="Arial"/>
        </w:rPr>
        <w:t xml:space="preserve"> from the FP-tree.  In step 2, we are only interested to the consequent Y to be </w:t>
      </w:r>
      <w:r w:rsidRPr="006665F8">
        <w:rPr>
          <w:rStyle w:val="Hyperlink0"/>
          <w:rFonts w:ascii="Arial" w:hAnsi="Arial" w:cs="Arial"/>
        </w:rPr>
        <w:t>“</w:t>
      </w:r>
      <w:r w:rsidRPr="006665F8">
        <w:rPr>
          <w:rFonts w:ascii="Arial" w:hAnsi="Arial" w:cs="Arial"/>
        </w:rPr>
        <w:t>death</w:t>
      </w:r>
      <w:r w:rsidRPr="006665F8">
        <w:rPr>
          <w:rStyle w:val="Hyperlink0"/>
          <w:rFonts w:ascii="Arial" w:hAnsi="Arial" w:cs="Arial"/>
        </w:rPr>
        <w:t>”</w:t>
      </w:r>
      <w:r w:rsidRPr="006665F8">
        <w:rPr>
          <w:rFonts w:ascii="Arial" w:hAnsi="Arial" w:cs="Arial"/>
        </w:rPr>
        <w:t>, we want to know what are top adverse events, which contribute higher confidence to death, and what are the pattern changes impacts to confidence of death</w:t>
      </w:r>
      <w:r w:rsidRPr="006665F8">
        <w:rPr>
          <w:rFonts w:ascii="Arial" w:hAnsi="Arial" w:cs="Arial"/>
        </w:rPr>
        <w:fldChar w:fldCharType="begin"/>
      </w:r>
      <w:r w:rsidRPr="006665F8">
        <w:rPr>
          <w:rFonts w:ascii="Arial" w:hAnsi="Arial" w:cs="Arial"/>
        </w:rPr>
        <w:instrText xml:space="preserve"> ADDIN EN.CITE &lt;EndNote&gt;&lt;Cite&gt;&lt;Author&gt;Zhihui Luo&lt;/Author&gt;&lt;Year&gt;2013&lt;/Year&gt;&lt;RecNum&gt;8&lt;/RecNum&gt;&lt;DisplayText&gt;(Zhihui Luo 2013)&lt;/DisplayText&gt;&lt;record&gt;&lt;rec-number&gt;8&lt;/rec-number&gt;&lt;foreign-keys&gt;&lt;key app="EN" db-id="wfs0wfdro000d6ept9a5tdx6ps5drxx5ssz2" timestamp="1472426385"&gt;8&lt;/key&gt;&lt;key app="ENWeb" db-id=""&gt;0&lt;/key&gt;&lt;/foreign-keys&gt;&lt;ref-type name="Journal Article"&gt;17&lt;/ref-type&gt;&lt;contributors&gt;&lt;authors&gt;&lt;author&gt;Zhihui Luo, PhD, Guo-Qiang Zhang, PhD, Rong Xu, PhD&lt;/author&gt;&lt;/authors&gt;&lt;/contributors&gt;&lt;titles&gt;&lt;title&gt;Mining Patterns of Adverse Events Using Aggregated Clinical Trial Results&lt;/title&gt;&lt;/titles&gt;&lt;dates&gt;&lt;year&gt;2013&lt;/year&gt;&lt;/dates&gt;&lt;urls&gt;&lt;/urls&gt;&lt;/record&gt;&lt;/Cite&gt;&lt;/EndNote&gt;</w:instrText>
      </w:r>
      <w:r w:rsidRPr="006665F8">
        <w:rPr>
          <w:rFonts w:ascii="Arial" w:hAnsi="Arial" w:cs="Arial"/>
        </w:rPr>
        <w:fldChar w:fldCharType="separate"/>
      </w:r>
      <w:r w:rsidRPr="006665F8">
        <w:rPr>
          <w:rFonts w:ascii="Arial" w:hAnsi="Arial" w:cs="Arial"/>
          <w:noProof/>
        </w:rPr>
        <w:t>(Zhihui Luo 2013)</w:t>
      </w:r>
      <w:r w:rsidRPr="006665F8">
        <w:rPr>
          <w:rFonts w:ascii="Arial" w:hAnsi="Arial" w:cs="Arial"/>
        </w:rPr>
        <w:fldChar w:fldCharType="end"/>
      </w:r>
      <w:r w:rsidRPr="006665F8">
        <w:rPr>
          <w:rFonts w:ascii="Arial" w:hAnsi="Arial" w:cs="Arial"/>
        </w:rPr>
        <w:t>. Death incident in clinical trial is not trivial and even severe controversial ethical issue, knowing the association rules of adverse events with death can help healthcare professionals to plan better clinical trial treatment.</w:t>
      </w:r>
    </w:p>
    <w:p w14:paraId="0E1B9DEB" w14:textId="4A013AC4" w:rsidR="001D1A6D" w:rsidRPr="006665F8" w:rsidRDefault="001D1A6D" w:rsidP="001D1A6D">
      <w:pPr>
        <w:pStyle w:val="Body"/>
        <w:rPr>
          <w:rFonts w:ascii="Arial" w:hAnsi="Arial" w:cs="Arial"/>
        </w:rPr>
      </w:pPr>
      <w:r w:rsidRPr="006665F8">
        <w:rPr>
          <w:rFonts w:ascii="Arial" w:hAnsi="Arial" w:cs="Arial"/>
        </w:rPr>
        <w:t>(</w:t>
      </w:r>
      <w:r w:rsidRPr="006665F8">
        <w:rPr>
          <w:rFonts w:ascii="Arial" w:hAnsi="Arial" w:cs="Arial"/>
          <w:b/>
        </w:rPr>
        <w:t>move to method section</w:t>
      </w:r>
      <w:r w:rsidRPr="006665F8">
        <w:rPr>
          <w:rFonts w:ascii="Arial" w:hAnsi="Arial" w:cs="Arial"/>
        </w:rPr>
        <w:t>) One significant constraint of association rules is filtering an antecedent by a consequent, (antecedent is also called left-hand-side (LHS), and consequent right-hand-side (RHS)). Suppose, given a set of transactions T on database, a set of n items called I, each T has a subset of items from I. An antecedent is a union of any size of item set X found in some T, a consequent is an item Y found from having antecedent transactions.  We identify Support (X) is an indication of how frequent or proportion an event item appeared in the transactions, while the Confidence (X=&gt;Y) indicates the number of times when if X occurs then Y follows statements are true, which means the proportion of transactions to have both item sets of X and Y in all X-transactions (X</w:t>
      </w:r>
      <w:r w:rsidRPr="006665F8">
        <w:rPr>
          <w:rStyle w:val="None"/>
          <w:rFonts w:ascii="Arial" w:hAnsi="Arial" w:cs="Arial"/>
        </w:rPr>
        <w:t>∩Y=</w:t>
      </w:r>
      <w:r w:rsidRPr="006665F8">
        <w:rPr>
          <w:rFonts w:ascii="Arial" w:hAnsi="Arial" w:cs="Arial"/>
        </w:rPr>
        <w:t xml:space="preserve"> </w:t>
      </w:r>
      <w:r w:rsidRPr="006665F8">
        <w:rPr>
          <w:rStyle w:val="Hyperlink0"/>
          <w:rFonts w:ascii="Arial" w:hAnsi="Arial" w:cs="Arial"/>
        </w:rPr>
        <w:t>Ø</w:t>
      </w:r>
      <w:r w:rsidRPr="006665F8">
        <w:rPr>
          <w:rFonts w:ascii="Arial" w:hAnsi="Arial" w:cs="Arial"/>
        </w:rPr>
        <w:t>, and X, Y</w:t>
      </w:r>
      <w:r w:rsidRPr="006665F8">
        <w:rPr>
          <w:rStyle w:val="None"/>
          <w:rFonts w:ascii="MS Mincho" w:eastAsia="MS Mincho" w:hAnsi="MS Mincho" w:cs="MS Mincho"/>
        </w:rPr>
        <w:t>⊆</w:t>
      </w:r>
      <w:r w:rsidRPr="006665F8">
        <w:rPr>
          <w:rFonts w:ascii="Arial" w:hAnsi="Arial" w:cs="Arial"/>
        </w:rPr>
        <w:t xml:space="preserve"> I). </w:t>
      </w:r>
    </w:p>
    <w:p w14:paraId="5FB3C1B8" w14:textId="77777777" w:rsidR="001D1A6D" w:rsidRPr="006665F8" w:rsidRDefault="001D1A6D">
      <w:pPr>
        <w:pStyle w:val="Heading"/>
        <w:shd w:val="clear" w:color="auto" w:fill="FFFFFF"/>
        <w:spacing w:before="90" w:after="90"/>
        <w:rPr>
          <w:rStyle w:val="None"/>
          <w:rFonts w:ascii="Arial" w:hAnsi="Arial" w:cs="Arial"/>
          <w:b w:val="0"/>
          <w:bCs w:val="0"/>
          <w:color w:val="0000FF"/>
          <w:kern w:val="0"/>
          <w:sz w:val="22"/>
          <w:szCs w:val="22"/>
          <w:u w:color="0000FF"/>
        </w:rPr>
      </w:pPr>
    </w:p>
    <w:p w14:paraId="7C67DFE8" w14:textId="7597E832" w:rsidR="001137A7" w:rsidRPr="006665F8" w:rsidRDefault="00D932BA">
      <w:pPr>
        <w:pStyle w:val="Heading"/>
        <w:shd w:val="clear" w:color="auto" w:fill="FFFFFF"/>
        <w:spacing w:before="90" w:after="90"/>
        <w:rPr>
          <w:rStyle w:val="None"/>
          <w:rFonts w:ascii="Arial" w:eastAsia="Calibri" w:hAnsi="Arial" w:cs="Arial"/>
          <w:b w:val="0"/>
          <w:bCs w:val="0"/>
          <w:color w:val="0000FF"/>
          <w:kern w:val="0"/>
          <w:sz w:val="22"/>
          <w:szCs w:val="22"/>
          <w:u w:color="0000FF"/>
        </w:rPr>
      </w:pPr>
      <w:r w:rsidRPr="006665F8">
        <w:rPr>
          <w:rStyle w:val="None"/>
          <w:rFonts w:ascii="Arial" w:hAnsi="Arial" w:cs="Arial"/>
          <w:b w:val="0"/>
          <w:bCs w:val="0"/>
          <w:color w:val="0000FF"/>
          <w:kern w:val="0"/>
          <w:sz w:val="22"/>
          <w:szCs w:val="22"/>
          <w:u w:color="0000FF"/>
        </w:rPr>
        <w:t>Getting serious adverse event frequency</w:t>
      </w:r>
    </w:p>
    <w:p w14:paraId="3805B7C0" w14:textId="54F06213" w:rsidR="001137A7" w:rsidRPr="006665F8" w:rsidRDefault="00D932BA">
      <w:pPr>
        <w:pStyle w:val="Body"/>
        <w:rPr>
          <w:rFonts w:ascii="Arial" w:hAnsi="Arial" w:cs="Arial"/>
        </w:rPr>
      </w:pPr>
      <w:r w:rsidRPr="006665F8">
        <w:rPr>
          <w:rFonts w:ascii="Arial" w:hAnsi="Arial" w:cs="Arial"/>
        </w:rPr>
        <w:t xml:space="preserve">In our study, we downloaded 201,710 clinical trials published on ClinicalTrials.gov till Dec 1, 2014, and stored them in a local non-SQL database. </w:t>
      </w:r>
      <w:r w:rsidRPr="006665F8">
        <w:rPr>
          <w:rFonts w:ascii="Arial" w:hAnsi="Arial" w:cs="Arial"/>
          <w:color w:val="000000" w:themeColor="text1"/>
        </w:rPr>
        <w:t xml:space="preserve">About </w:t>
      </w:r>
      <w:commentRangeStart w:id="7"/>
      <w:ins w:id="8" w:author="Na Zhou" w:date="2016-08-07T09:47:00Z">
        <w:r w:rsidR="006D0802" w:rsidRPr="006665F8">
          <w:rPr>
            <w:rFonts w:ascii="Arial" w:hAnsi="Arial" w:cs="Arial"/>
            <w:color w:val="000000" w:themeColor="text1"/>
          </w:rPr>
          <w:t>5</w:t>
        </w:r>
      </w:ins>
      <w:commentRangeEnd w:id="7"/>
      <w:r w:rsidR="00962FEC" w:rsidRPr="006665F8">
        <w:rPr>
          <w:rStyle w:val="CommentReference"/>
          <w:rFonts w:ascii="Arial" w:hAnsi="Arial" w:cs="Arial"/>
          <w:color w:val="auto"/>
          <w:lang w:eastAsia="en-US"/>
        </w:rPr>
        <w:commentReference w:id="7"/>
      </w:r>
      <w:r w:rsidRPr="006665F8">
        <w:rPr>
          <w:rFonts w:ascii="Arial" w:hAnsi="Arial" w:cs="Arial"/>
        </w:rPr>
        <w:t xml:space="preserve">% of trials have recorded </w:t>
      </w:r>
      <w:r w:rsidRPr="006665F8">
        <w:rPr>
          <w:rStyle w:val="Hyperlink0"/>
          <w:rFonts w:ascii="Arial" w:hAnsi="Arial" w:cs="Arial"/>
        </w:rPr>
        <w:t>“</w:t>
      </w:r>
      <w:r w:rsidRPr="006665F8">
        <w:rPr>
          <w:rFonts w:ascii="Arial" w:hAnsi="Arial" w:cs="Arial"/>
        </w:rPr>
        <w:t>Study Results</w:t>
      </w:r>
      <w:r w:rsidRPr="006665F8">
        <w:rPr>
          <w:rStyle w:val="Hyperlink0"/>
          <w:rFonts w:ascii="Arial" w:hAnsi="Arial" w:cs="Arial"/>
        </w:rPr>
        <w:t>”</w:t>
      </w:r>
      <w:r w:rsidRPr="006665F8">
        <w:rPr>
          <w:rFonts w:ascii="Arial" w:hAnsi="Arial" w:cs="Arial"/>
        </w:rPr>
        <w:t xml:space="preserve">, </w:t>
      </w:r>
      <w:r w:rsidR="006D0802" w:rsidRPr="006665F8">
        <w:rPr>
          <w:rFonts w:ascii="Arial" w:hAnsi="Arial" w:cs="Arial"/>
        </w:rPr>
        <w:t>99.8% of them has recorded both Serious and Other Adverse Events table</w:t>
      </w:r>
      <w:r w:rsidR="006D0802" w:rsidRPr="006665F8" w:rsidDel="006D0802">
        <w:rPr>
          <w:rFonts w:ascii="Arial" w:hAnsi="Arial" w:cs="Arial"/>
        </w:rPr>
        <w:t xml:space="preserve"> </w:t>
      </w:r>
      <w:r w:rsidRPr="006665F8">
        <w:rPr>
          <w:rFonts w:ascii="Arial" w:hAnsi="Arial" w:cs="Arial"/>
        </w:rPr>
        <w:t xml:space="preserve">, each table was composed of at least one experimental arm, and each arm recorded at least one adverse event during clinical trial process. </w:t>
      </w:r>
      <w:r w:rsidR="00F93F36" w:rsidRPr="006665F8">
        <w:rPr>
          <w:rFonts w:ascii="Arial" w:hAnsi="Arial" w:cs="Arial"/>
        </w:rPr>
        <w:t>We found</w:t>
      </w:r>
      <w:r w:rsidRPr="006665F8">
        <w:rPr>
          <w:rFonts w:ascii="Arial" w:hAnsi="Arial" w:cs="Arial"/>
        </w:rPr>
        <w:t xml:space="preserve"> </w:t>
      </w:r>
      <w:r w:rsidRPr="006665F8">
        <w:rPr>
          <w:rStyle w:val="Hyperlink0"/>
          <w:rFonts w:ascii="Arial" w:hAnsi="Arial" w:cs="Arial"/>
        </w:rPr>
        <w:t>“</w:t>
      </w:r>
      <w:r w:rsidRPr="006665F8">
        <w:rPr>
          <w:rFonts w:ascii="Arial" w:hAnsi="Arial" w:cs="Arial"/>
        </w:rPr>
        <w:t>death</w:t>
      </w:r>
      <w:r w:rsidRPr="006665F8">
        <w:rPr>
          <w:rStyle w:val="Hyperlink0"/>
          <w:rFonts w:ascii="Arial" w:hAnsi="Arial" w:cs="Arial"/>
        </w:rPr>
        <w:t xml:space="preserve">” </w:t>
      </w:r>
      <w:r w:rsidRPr="006665F8">
        <w:rPr>
          <w:rFonts w:ascii="Arial" w:hAnsi="Arial" w:cs="Arial"/>
        </w:rPr>
        <w:t>adverse event is very frequent appeared in Serious Adverse Event arms, so data mining</w:t>
      </w:r>
      <w:r w:rsidRPr="006665F8">
        <w:rPr>
          <w:rStyle w:val="Hyperlink0"/>
          <w:rFonts w:ascii="Arial" w:hAnsi="Arial" w:cs="Arial"/>
        </w:rPr>
        <w:t xml:space="preserve"> “</w:t>
      </w:r>
      <w:r w:rsidRPr="006665F8">
        <w:rPr>
          <w:rFonts w:ascii="Arial" w:hAnsi="Arial" w:cs="Arial"/>
        </w:rPr>
        <w:t>death</w:t>
      </w:r>
      <w:r w:rsidRPr="006665F8">
        <w:rPr>
          <w:rStyle w:val="Hyperlink0"/>
          <w:rFonts w:ascii="Arial" w:hAnsi="Arial" w:cs="Arial"/>
        </w:rPr>
        <w:t xml:space="preserve">” </w:t>
      </w:r>
      <w:r w:rsidRPr="006665F8">
        <w:rPr>
          <w:rFonts w:ascii="Arial" w:hAnsi="Arial" w:cs="Arial"/>
        </w:rPr>
        <w:t xml:space="preserve">adverse event from Serious Adverse Event arms became our focus. For naming convention, we call an arm is risky when some adverse events in that arm have participants affected / at risk is bigger than </w:t>
      </w:r>
      <w:r w:rsidRPr="006665F8">
        <w:rPr>
          <w:rStyle w:val="Hyperlink0"/>
          <w:rFonts w:ascii="Arial" w:hAnsi="Arial" w:cs="Arial"/>
        </w:rPr>
        <w:t>“</w:t>
      </w:r>
      <w:r w:rsidRPr="006665F8">
        <w:rPr>
          <w:rFonts w:ascii="Arial" w:hAnsi="Arial" w:cs="Arial"/>
        </w:rPr>
        <w:t>0</w:t>
      </w:r>
      <w:r w:rsidRPr="006665F8">
        <w:rPr>
          <w:rStyle w:val="Hyperlink0"/>
          <w:rFonts w:ascii="Arial" w:hAnsi="Arial" w:cs="Arial"/>
        </w:rPr>
        <w:t>”</w:t>
      </w:r>
      <w:r w:rsidRPr="006665F8">
        <w:rPr>
          <w:rFonts w:ascii="Arial" w:hAnsi="Arial" w:cs="Arial"/>
        </w:rPr>
        <w:t xml:space="preserve">. Finally, we extracted 20,943 risky serious adverse event </w:t>
      </w:r>
      <w:commentRangeStart w:id="9"/>
      <w:r w:rsidRPr="006665F8">
        <w:rPr>
          <w:rFonts w:ascii="Arial" w:hAnsi="Arial" w:cs="Arial"/>
        </w:rPr>
        <w:t>arms</w:t>
      </w:r>
      <w:commentRangeEnd w:id="9"/>
      <w:r w:rsidR="00BA16A9" w:rsidRPr="006665F8">
        <w:rPr>
          <w:rStyle w:val="CommentReference"/>
          <w:rFonts w:ascii="Arial" w:hAnsi="Arial" w:cs="Arial"/>
          <w:color w:val="auto"/>
          <w:lang w:eastAsia="en-US"/>
        </w:rPr>
        <w:commentReference w:id="9"/>
      </w:r>
      <w:r w:rsidRPr="006665F8">
        <w:rPr>
          <w:rFonts w:ascii="Arial" w:hAnsi="Arial" w:cs="Arial"/>
        </w:rPr>
        <w:t xml:space="preserve"> from entire database.   These arms reported at least one serious adverse event, which has at least one affected patient. We discovered there are 2,591 death incidents occurred among the 20,943 Serious Adverse Events arms, on average there is a probability of observing 1 death incident among 8 serious risk arms, this is an alarming reflection - serious adverse events are telling</w:t>
      </w:r>
      <w:r w:rsidRPr="006665F8">
        <w:rPr>
          <w:rStyle w:val="Hyperlink0"/>
          <w:rFonts w:ascii="Arial" w:hAnsi="Arial" w:cs="Arial"/>
        </w:rPr>
        <w:t xml:space="preserve"> “</w:t>
      </w:r>
      <w:r w:rsidRPr="006665F8">
        <w:rPr>
          <w:rFonts w:ascii="Arial" w:hAnsi="Arial" w:cs="Arial"/>
        </w:rPr>
        <w:t>stories</w:t>
      </w:r>
      <w:r w:rsidRPr="006665F8">
        <w:rPr>
          <w:rStyle w:val="Hyperlink0"/>
          <w:rFonts w:ascii="Arial" w:hAnsi="Arial" w:cs="Arial"/>
        </w:rPr>
        <w:t>”</w:t>
      </w:r>
      <w:r w:rsidRPr="006665F8">
        <w:rPr>
          <w:rFonts w:ascii="Arial" w:hAnsi="Arial" w:cs="Arial"/>
        </w:rPr>
        <w:t xml:space="preserve">. The </w:t>
      </w:r>
      <w:r w:rsidRPr="006665F8">
        <w:rPr>
          <w:rStyle w:val="Hyperlink0"/>
          <w:rFonts w:ascii="Arial" w:hAnsi="Arial" w:cs="Arial"/>
        </w:rPr>
        <w:t>“</w:t>
      </w:r>
      <w:r w:rsidRPr="006665F8">
        <w:rPr>
          <w:rFonts w:ascii="Arial" w:hAnsi="Arial" w:cs="Arial"/>
        </w:rPr>
        <w:t>stories</w:t>
      </w:r>
      <w:r w:rsidRPr="006665F8">
        <w:rPr>
          <w:rStyle w:val="Hyperlink0"/>
          <w:rFonts w:ascii="Arial" w:hAnsi="Arial" w:cs="Arial"/>
        </w:rPr>
        <w:t>”</w:t>
      </w:r>
      <w:r w:rsidRPr="006665F8">
        <w:rPr>
          <w:rFonts w:ascii="Arial" w:hAnsi="Arial" w:cs="Arial"/>
        </w:rPr>
        <w:t xml:space="preserve"> unfolds the side-effect relationship among adverse events, the new questions will be - what is other </w:t>
      </w:r>
      <w:r w:rsidRPr="006665F8">
        <w:rPr>
          <w:rFonts w:ascii="Arial" w:hAnsi="Arial" w:cs="Arial"/>
        </w:rPr>
        <w:lastRenderedPageBreak/>
        <w:t>serious adverse event that appears in high frequency when death occurs in clinical trials, and what are serious adverse events with higher confidence to death in an apparent manner.</w:t>
      </w:r>
      <w:r w:rsidRPr="006665F8">
        <w:rPr>
          <w:rStyle w:val="None"/>
          <w:rFonts w:ascii="Arial" w:hAnsi="Arial" w:cs="Arial"/>
          <w:b/>
          <w:bCs/>
        </w:rPr>
        <w:t xml:space="preserve"> </w:t>
      </w:r>
    </w:p>
    <w:p w14:paraId="7282F7FD" w14:textId="2735924D" w:rsidR="003B5581" w:rsidRPr="006665F8" w:rsidDel="00D16D3B" w:rsidRDefault="003B5581">
      <w:pPr>
        <w:pStyle w:val="Heading"/>
        <w:shd w:val="clear" w:color="auto" w:fill="FFFFFF"/>
        <w:spacing w:before="90" w:after="90"/>
        <w:rPr>
          <w:del w:id="10" w:author="Na Zhou" w:date="2016-09-03T11:12:00Z"/>
          <w:rStyle w:val="None"/>
          <w:rFonts w:ascii="Arial" w:eastAsia="Calibri" w:hAnsi="Arial" w:cs="Arial"/>
          <w:b w:val="0"/>
          <w:bCs w:val="0"/>
          <w:kern w:val="0"/>
          <w:sz w:val="22"/>
          <w:szCs w:val="22"/>
        </w:rPr>
      </w:pPr>
      <w:ins w:id="11" w:author="Na Zhou" w:date="2016-09-03T10:52:00Z">
        <w:r w:rsidRPr="006665F8">
          <w:rPr>
            <w:rStyle w:val="None"/>
            <w:rFonts w:ascii="Arial" w:eastAsia="Calibri" w:hAnsi="Arial" w:cs="Arial"/>
            <w:b w:val="0"/>
            <w:bCs w:val="0"/>
            <w:kern w:val="0"/>
            <w:sz w:val="22"/>
            <w:szCs w:val="22"/>
          </w:rPr>
          <w:t>We also review other vital factors of clinical phases, conditions</w:t>
        </w:r>
        <w:r w:rsidR="00D16D3B" w:rsidRPr="006665F8">
          <w:rPr>
            <w:rStyle w:val="None"/>
            <w:rFonts w:ascii="Arial" w:eastAsia="Calibri" w:hAnsi="Arial" w:cs="Arial"/>
            <w:b w:val="0"/>
            <w:bCs w:val="0"/>
            <w:kern w:val="0"/>
            <w:sz w:val="22"/>
            <w:szCs w:val="22"/>
          </w:rPr>
          <w:t xml:space="preserve"> and interventions from observed </w:t>
        </w:r>
        <w:r w:rsidRPr="006665F8">
          <w:rPr>
            <w:rStyle w:val="None"/>
            <w:rFonts w:ascii="Arial" w:eastAsia="Calibri" w:hAnsi="Arial" w:cs="Arial"/>
            <w:b w:val="0"/>
            <w:bCs w:val="0"/>
            <w:kern w:val="0"/>
            <w:sz w:val="22"/>
            <w:szCs w:val="22"/>
          </w:rPr>
          <w:t xml:space="preserve">serious adverse event trials. Knowing these factors can help to </w:t>
        </w:r>
      </w:ins>
      <w:ins w:id="12" w:author="Na Zhou" w:date="2016-09-03T10:53:00Z">
        <w:r w:rsidRPr="006665F8">
          <w:rPr>
            <w:rStyle w:val="None"/>
            <w:rFonts w:ascii="Arial" w:eastAsia="Calibri" w:hAnsi="Arial" w:cs="Arial"/>
            <w:b w:val="0"/>
            <w:bCs w:val="0"/>
            <w:kern w:val="0"/>
            <w:sz w:val="22"/>
            <w:szCs w:val="22"/>
          </w:rPr>
          <w:t xml:space="preserve">understand </w:t>
        </w:r>
        <w:r w:rsidR="003217B1" w:rsidRPr="006665F8">
          <w:rPr>
            <w:rStyle w:val="None"/>
            <w:rFonts w:ascii="Arial" w:eastAsia="Calibri" w:hAnsi="Arial" w:cs="Arial"/>
            <w:b w:val="0"/>
            <w:bCs w:val="0"/>
            <w:kern w:val="0"/>
            <w:sz w:val="22"/>
            <w:szCs w:val="22"/>
          </w:rPr>
          <w:t>clinical research treatment plan or protocol</w:t>
        </w:r>
      </w:ins>
      <w:ins w:id="13" w:author="Na Zhou" w:date="2016-09-03T10:56:00Z">
        <w:r w:rsidR="003217B1" w:rsidRPr="006665F8">
          <w:rPr>
            <w:rStyle w:val="None"/>
            <w:rFonts w:ascii="Arial" w:eastAsia="Calibri" w:hAnsi="Arial" w:cs="Arial"/>
            <w:b w:val="0"/>
            <w:bCs w:val="0"/>
            <w:kern w:val="0"/>
            <w:sz w:val="22"/>
            <w:szCs w:val="22"/>
          </w:rPr>
          <w:t xml:space="preserve"> in specific stages</w:t>
        </w:r>
      </w:ins>
      <w:ins w:id="14" w:author="Na Zhou" w:date="2016-09-03T10:58:00Z">
        <w:r w:rsidR="003217B1" w:rsidRPr="006665F8">
          <w:rPr>
            <w:rStyle w:val="None"/>
            <w:rFonts w:ascii="Arial" w:eastAsia="Calibri" w:hAnsi="Arial" w:cs="Arial"/>
            <w:b w:val="0"/>
            <w:bCs w:val="0"/>
            <w:kern w:val="0"/>
            <w:sz w:val="22"/>
            <w:szCs w:val="22"/>
          </w:rPr>
          <w:t>, we compare</w:t>
        </w:r>
      </w:ins>
      <w:ins w:id="15" w:author="Na Zhou" w:date="2016-09-03T10:59:00Z">
        <w:r w:rsidR="003217B1" w:rsidRPr="006665F8">
          <w:rPr>
            <w:rStyle w:val="None"/>
            <w:rFonts w:ascii="Arial" w:eastAsia="Calibri" w:hAnsi="Arial" w:cs="Arial"/>
            <w:b w:val="0"/>
            <w:bCs w:val="0"/>
            <w:kern w:val="0"/>
            <w:sz w:val="22"/>
            <w:szCs w:val="22"/>
          </w:rPr>
          <w:t xml:space="preserve"> the significance difference between non-death observed trials and death-observed trials, to </w:t>
        </w:r>
      </w:ins>
      <w:ins w:id="16" w:author="Na Zhou" w:date="2016-09-03T11:07:00Z">
        <w:r w:rsidR="00D16D3B" w:rsidRPr="006665F8">
          <w:rPr>
            <w:rStyle w:val="None"/>
            <w:rFonts w:ascii="Arial" w:eastAsia="Calibri" w:hAnsi="Arial" w:cs="Arial"/>
            <w:b w:val="0"/>
            <w:bCs w:val="0"/>
            <w:kern w:val="0"/>
            <w:sz w:val="22"/>
            <w:szCs w:val="22"/>
          </w:rPr>
          <w:t xml:space="preserve">discover subgroup </w:t>
        </w:r>
      </w:ins>
      <w:ins w:id="17" w:author="Na Zhou" w:date="2016-09-03T11:08:00Z">
        <w:r w:rsidR="00D16D3B" w:rsidRPr="006665F8">
          <w:rPr>
            <w:rStyle w:val="None"/>
            <w:rFonts w:ascii="Arial" w:eastAsia="Calibri" w:hAnsi="Arial" w:cs="Arial"/>
            <w:b w:val="0"/>
            <w:bCs w:val="0"/>
            <w:kern w:val="0"/>
            <w:sz w:val="22"/>
            <w:szCs w:val="22"/>
          </w:rPr>
          <w:t xml:space="preserve">of phases, conditions and interventions terms which have strong correlation to Death serious adverse events. </w:t>
        </w:r>
      </w:ins>
      <w:ins w:id="18" w:author="Na Zhou" w:date="2016-09-03T11:11:00Z">
        <w:r w:rsidR="00D16D3B" w:rsidRPr="006665F8">
          <w:rPr>
            <w:rStyle w:val="None"/>
            <w:rFonts w:ascii="Arial" w:eastAsia="Calibri" w:hAnsi="Arial" w:cs="Arial"/>
            <w:b w:val="0"/>
            <w:bCs w:val="0"/>
            <w:kern w:val="0"/>
            <w:sz w:val="22"/>
            <w:szCs w:val="22"/>
          </w:rPr>
          <w:t xml:space="preserve">Specific to serious adverse events, </w:t>
        </w:r>
      </w:ins>
    </w:p>
    <w:p w14:paraId="24D13355" w14:textId="77777777" w:rsidR="00D16D3B" w:rsidRPr="006665F8" w:rsidRDefault="00D16D3B">
      <w:pPr>
        <w:pStyle w:val="Heading"/>
        <w:shd w:val="clear" w:color="auto" w:fill="FFFFFF"/>
        <w:spacing w:before="90" w:after="90"/>
        <w:rPr>
          <w:ins w:id="19" w:author="Na Zhou" w:date="2016-09-03T11:13:00Z"/>
          <w:rStyle w:val="None"/>
          <w:rFonts w:ascii="Arial" w:hAnsi="Arial" w:cs="Arial"/>
          <w:b w:val="0"/>
          <w:bCs w:val="0"/>
          <w:kern w:val="0"/>
          <w:sz w:val="22"/>
          <w:szCs w:val="22"/>
        </w:rPr>
      </w:pPr>
      <w:ins w:id="20" w:author="Na Zhou" w:date="2016-09-03T11:12:00Z">
        <w:r w:rsidRPr="006665F8">
          <w:rPr>
            <w:rStyle w:val="None"/>
            <w:rFonts w:ascii="Arial" w:hAnsi="Arial" w:cs="Arial"/>
            <w:b w:val="0"/>
            <w:bCs w:val="0"/>
            <w:kern w:val="0"/>
            <w:sz w:val="22"/>
            <w:szCs w:val="22"/>
          </w:rPr>
          <w:t>u</w:t>
        </w:r>
      </w:ins>
      <w:del w:id="21" w:author="Na Zhou" w:date="2016-09-03T11:12:00Z">
        <w:r w:rsidR="00D932BA" w:rsidRPr="006665F8" w:rsidDel="00D16D3B">
          <w:rPr>
            <w:rStyle w:val="None"/>
            <w:rFonts w:ascii="Arial" w:hAnsi="Arial" w:cs="Arial"/>
            <w:b w:val="0"/>
            <w:bCs w:val="0"/>
            <w:kern w:val="0"/>
            <w:sz w:val="22"/>
            <w:szCs w:val="22"/>
          </w:rPr>
          <w:delText>U</w:delText>
        </w:r>
      </w:del>
      <w:r w:rsidR="00D932BA" w:rsidRPr="006665F8">
        <w:rPr>
          <w:rStyle w:val="None"/>
          <w:rFonts w:ascii="Arial" w:hAnsi="Arial" w:cs="Arial"/>
          <w:b w:val="0"/>
          <w:bCs w:val="0"/>
          <w:kern w:val="0"/>
          <w:sz w:val="22"/>
          <w:szCs w:val="22"/>
        </w:rPr>
        <w:t xml:space="preserve">sing machine learning algorithm FP-Growth, we extracted </w:t>
      </w:r>
      <w:r w:rsidR="00852EB3" w:rsidRPr="006665F8">
        <w:rPr>
          <w:rStyle w:val="None"/>
          <w:rFonts w:ascii="Arial" w:hAnsi="Arial" w:cs="Arial"/>
          <w:b w:val="0"/>
          <w:bCs w:val="0"/>
          <w:kern w:val="0"/>
          <w:sz w:val="22"/>
          <w:szCs w:val="22"/>
        </w:rPr>
        <w:t>h</w:t>
      </w:r>
      <w:r w:rsidR="00D932BA" w:rsidRPr="006665F8">
        <w:rPr>
          <w:rStyle w:val="None"/>
          <w:rFonts w:ascii="Arial" w:hAnsi="Arial" w:cs="Arial"/>
          <w:b w:val="0"/>
          <w:bCs w:val="0"/>
          <w:kern w:val="0"/>
          <w:sz w:val="22"/>
          <w:szCs w:val="22"/>
        </w:rPr>
        <w:t>igh frequency single serious adverse event</w:t>
      </w:r>
      <w:r w:rsidR="00852EB3" w:rsidRPr="006665F8">
        <w:rPr>
          <w:rStyle w:val="None"/>
          <w:rFonts w:ascii="Arial" w:hAnsi="Arial" w:cs="Arial"/>
          <w:b w:val="0"/>
          <w:bCs w:val="0"/>
          <w:kern w:val="0"/>
          <w:sz w:val="22"/>
          <w:szCs w:val="22"/>
        </w:rPr>
        <w:t>s with</w:t>
      </w:r>
      <w:r w:rsidR="00953930" w:rsidRPr="006665F8">
        <w:rPr>
          <w:rStyle w:val="None"/>
          <w:rFonts w:ascii="Arial" w:hAnsi="Arial" w:cs="Arial"/>
          <w:b w:val="0"/>
          <w:bCs w:val="0"/>
          <w:kern w:val="0"/>
          <w:sz w:val="22"/>
          <w:szCs w:val="22"/>
        </w:rPr>
        <w:t xml:space="preserve"> </w:t>
      </w:r>
      <w:proofErr w:type="spellStart"/>
      <w:r w:rsidR="00953930" w:rsidRPr="006665F8">
        <w:rPr>
          <w:rStyle w:val="None"/>
          <w:rFonts w:ascii="Arial" w:hAnsi="Arial" w:cs="Arial"/>
          <w:b w:val="0"/>
          <w:bCs w:val="0"/>
          <w:kern w:val="0"/>
          <w:sz w:val="22"/>
          <w:szCs w:val="22"/>
        </w:rPr>
        <w:t>minSupport</w:t>
      </w:r>
      <w:proofErr w:type="spellEnd"/>
      <w:r w:rsidR="00953930" w:rsidRPr="006665F8">
        <w:rPr>
          <w:rStyle w:val="None"/>
          <w:rFonts w:ascii="Arial" w:hAnsi="Arial" w:cs="Arial"/>
          <w:b w:val="0"/>
          <w:bCs w:val="0"/>
          <w:kern w:val="0"/>
          <w:sz w:val="22"/>
          <w:szCs w:val="22"/>
        </w:rPr>
        <w:t xml:space="preserve"> 0.00815</w:t>
      </w:r>
      <w:r w:rsidR="00055FBC" w:rsidRPr="006665F8">
        <w:rPr>
          <w:rStyle w:val="None"/>
          <w:rFonts w:ascii="Arial" w:hAnsi="Arial" w:cs="Arial"/>
          <w:b w:val="0"/>
          <w:bCs w:val="0"/>
          <w:kern w:val="0"/>
          <w:sz w:val="22"/>
          <w:szCs w:val="22"/>
        </w:rPr>
        <w:t>, and we picked the top 100</w:t>
      </w:r>
      <w:r w:rsidR="00D932BA" w:rsidRPr="006665F8">
        <w:rPr>
          <w:rStyle w:val="None"/>
          <w:rFonts w:ascii="Arial" w:hAnsi="Arial" w:cs="Arial"/>
          <w:b w:val="0"/>
          <w:bCs w:val="0"/>
          <w:kern w:val="0"/>
          <w:sz w:val="22"/>
          <w:szCs w:val="22"/>
        </w:rPr>
        <w:t xml:space="preserve"> single events to review further.</w:t>
      </w:r>
      <w:r w:rsidR="00055FBC" w:rsidRPr="006665F8">
        <w:rPr>
          <w:rStyle w:val="None"/>
          <w:rFonts w:ascii="Arial" w:hAnsi="Arial" w:cs="Arial"/>
          <w:b w:val="0"/>
          <w:bCs w:val="0"/>
          <w:kern w:val="0"/>
          <w:sz w:val="22"/>
          <w:szCs w:val="22"/>
        </w:rPr>
        <w:t xml:space="preserve"> Meanwhile, we take top 100 single, and top 100</w:t>
      </w:r>
      <w:r w:rsidR="00D932BA" w:rsidRPr="006665F8">
        <w:rPr>
          <w:rStyle w:val="None"/>
          <w:rFonts w:ascii="Arial" w:hAnsi="Arial" w:cs="Arial"/>
          <w:b w:val="0"/>
          <w:bCs w:val="0"/>
          <w:kern w:val="0"/>
          <w:sz w:val="22"/>
          <w:szCs w:val="22"/>
        </w:rPr>
        <w:t xml:space="preserve"> pair/triple serious adverse events according to descending confidence </w:t>
      </w:r>
      <w:r w:rsidR="00945C4C" w:rsidRPr="006665F8">
        <w:rPr>
          <w:rStyle w:val="None"/>
          <w:rFonts w:ascii="Arial" w:hAnsi="Arial" w:cs="Arial"/>
          <w:b w:val="0"/>
          <w:bCs w:val="0"/>
          <w:kern w:val="0"/>
          <w:sz w:val="22"/>
          <w:szCs w:val="22"/>
        </w:rPr>
        <w:t xml:space="preserve">to death with </w:t>
      </w:r>
      <w:proofErr w:type="spellStart"/>
      <w:r w:rsidR="00945C4C" w:rsidRPr="006665F8">
        <w:rPr>
          <w:rStyle w:val="None"/>
          <w:rFonts w:ascii="Arial" w:hAnsi="Arial" w:cs="Arial"/>
          <w:b w:val="0"/>
          <w:bCs w:val="0"/>
          <w:kern w:val="0"/>
          <w:sz w:val="22"/>
          <w:szCs w:val="22"/>
        </w:rPr>
        <w:t>minConfidence</w:t>
      </w:r>
      <w:proofErr w:type="spellEnd"/>
      <w:r w:rsidR="00945C4C" w:rsidRPr="006665F8">
        <w:rPr>
          <w:rStyle w:val="None"/>
          <w:rFonts w:ascii="Arial" w:hAnsi="Arial" w:cs="Arial"/>
          <w:b w:val="0"/>
          <w:bCs w:val="0"/>
          <w:kern w:val="0"/>
          <w:sz w:val="22"/>
          <w:szCs w:val="22"/>
        </w:rPr>
        <w:t xml:space="preserve"> 0.4</w:t>
      </w:r>
      <w:r w:rsidR="00D932BA" w:rsidRPr="006665F8">
        <w:rPr>
          <w:rStyle w:val="None"/>
          <w:rFonts w:ascii="Arial" w:hAnsi="Arial" w:cs="Arial"/>
          <w:b w:val="0"/>
          <w:bCs w:val="0"/>
          <w:kern w:val="0"/>
          <w:sz w:val="22"/>
          <w:szCs w:val="22"/>
        </w:rPr>
        <w:t xml:space="preserve">. A further exploration has been achieved by showing high frequent single serious adverse event may not be proportional to high confidence to death. We also discover a list of top events, which increase the confidence to death tremendously from a single adverse event to a double, or triple event set. </w:t>
      </w:r>
    </w:p>
    <w:p w14:paraId="4D3A6C63" w14:textId="77777777" w:rsidR="00D16D3B" w:rsidRPr="006665F8" w:rsidRDefault="00D16D3B">
      <w:pPr>
        <w:pStyle w:val="Heading"/>
        <w:shd w:val="clear" w:color="auto" w:fill="FFFFFF"/>
        <w:spacing w:before="90" w:after="90"/>
        <w:rPr>
          <w:ins w:id="22" w:author="Na Zhou" w:date="2016-09-03T11:13:00Z"/>
          <w:rStyle w:val="None"/>
          <w:rFonts w:ascii="Arial" w:hAnsi="Arial" w:cs="Arial"/>
          <w:b w:val="0"/>
          <w:bCs w:val="0"/>
          <w:kern w:val="0"/>
          <w:sz w:val="22"/>
          <w:szCs w:val="22"/>
        </w:rPr>
      </w:pPr>
    </w:p>
    <w:p w14:paraId="6703A054" w14:textId="08AB1AF3" w:rsidR="001137A7" w:rsidRPr="006665F8" w:rsidRDefault="00D932BA">
      <w:pPr>
        <w:pStyle w:val="Heading"/>
        <w:shd w:val="clear" w:color="auto" w:fill="FFFFFF"/>
        <w:spacing w:before="90" w:after="90"/>
        <w:rPr>
          <w:rStyle w:val="None"/>
          <w:rFonts w:ascii="Arial" w:eastAsia="Calibri" w:hAnsi="Arial" w:cs="Arial"/>
          <w:b w:val="0"/>
          <w:bCs w:val="0"/>
          <w:kern w:val="0"/>
          <w:sz w:val="22"/>
          <w:szCs w:val="22"/>
        </w:rPr>
      </w:pPr>
      <w:r w:rsidRPr="006665F8">
        <w:rPr>
          <w:rStyle w:val="None"/>
          <w:rFonts w:ascii="Arial" w:hAnsi="Arial" w:cs="Arial"/>
          <w:b w:val="0"/>
          <w:bCs w:val="0"/>
          <w:kern w:val="0"/>
          <w:sz w:val="22"/>
          <w:szCs w:val="22"/>
        </w:rPr>
        <w:t>Consider the study results are from a big geography coverage and great diversity of recruited patients, hence studying them are solid references to make assumption on future clinical trial planning. In order to dig out further, we will summarize and compare the patterns from different perspective in later sections.</w:t>
      </w:r>
    </w:p>
    <w:p w14:paraId="1BA356E5" w14:textId="77777777" w:rsidR="00726E61" w:rsidRPr="006665F8" w:rsidRDefault="00726E61">
      <w:pPr>
        <w:pStyle w:val="Heading"/>
        <w:shd w:val="clear" w:color="auto" w:fill="FFFFFF"/>
        <w:spacing w:before="90" w:after="90"/>
        <w:rPr>
          <w:rStyle w:val="None"/>
          <w:rFonts w:ascii="Arial" w:eastAsia="Calibri" w:hAnsi="Arial" w:cs="Arial"/>
          <w:bCs w:val="0"/>
          <w:kern w:val="0"/>
          <w:sz w:val="22"/>
          <w:szCs w:val="22"/>
        </w:rPr>
      </w:pPr>
    </w:p>
    <w:p w14:paraId="183DE354" w14:textId="6F8141A2" w:rsidR="00410C6E" w:rsidRPr="006665F8" w:rsidRDefault="00024551">
      <w:pPr>
        <w:pStyle w:val="Heading"/>
        <w:shd w:val="clear" w:color="auto" w:fill="FFFFFF"/>
        <w:spacing w:before="90" w:after="90"/>
        <w:rPr>
          <w:rStyle w:val="None"/>
          <w:rFonts w:ascii="Arial" w:eastAsia="Calibri" w:hAnsi="Arial" w:cs="Arial"/>
          <w:bCs w:val="0"/>
          <w:kern w:val="0"/>
          <w:sz w:val="22"/>
          <w:szCs w:val="22"/>
        </w:rPr>
      </w:pPr>
      <w:r w:rsidRPr="006665F8">
        <w:rPr>
          <w:rStyle w:val="None"/>
          <w:rFonts w:ascii="Arial" w:eastAsia="Calibri" w:hAnsi="Arial" w:cs="Arial"/>
          <w:bCs w:val="0"/>
          <w:kern w:val="0"/>
          <w:sz w:val="22"/>
          <w:szCs w:val="22"/>
        </w:rPr>
        <w:t>Results:</w:t>
      </w:r>
    </w:p>
    <w:p w14:paraId="54C50CE4" w14:textId="2EB949E7" w:rsidR="00410C6E" w:rsidRPr="006665F8" w:rsidRDefault="00410C6E" w:rsidP="00410C6E">
      <w:pPr>
        <w:pStyle w:val="Body"/>
        <w:rPr>
          <w:rFonts w:ascii="Arial" w:hAnsi="Arial" w:cs="Arial"/>
        </w:rPr>
      </w:pPr>
      <w:r w:rsidRPr="006665F8">
        <w:rPr>
          <w:rFonts w:ascii="Arial" w:hAnsi="Arial" w:cs="Arial"/>
        </w:rPr>
        <w:t>This is a table to compare i</w:t>
      </w:r>
      <w:r w:rsidR="00E50F66" w:rsidRPr="006665F8">
        <w:rPr>
          <w:rFonts w:ascii="Arial" w:hAnsi="Arial" w:cs="Arial"/>
        </w:rPr>
        <w:t>ntervention and conditions from</w:t>
      </w:r>
      <w:r w:rsidRPr="006665F8">
        <w:rPr>
          <w:rFonts w:ascii="Arial" w:hAnsi="Arial" w:cs="Arial"/>
        </w:rPr>
        <w:t xml:space="preserve"> </w:t>
      </w:r>
      <w:r w:rsidRPr="006665F8">
        <w:rPr>
          <w:rStyle w:val="Hyperlink0"/>
          <w:rFonts w:ascii="Arial" w:hAnsi="Arial" w:cs="Arial"/>
        </w:rPr>
        <w:t>“</w:t>
      </w:r>
      <w:r w:rsidRPr="006665F8">
        <w:rPr>
          <w:rFonts w:ascii="Arial" w:hAnsi="Arial" w:cs="Arial"/>
        </w:rPr>
        <w:t>Death</w:t>
      </w:r>
      <w:r w:rsidRPr="006665F8">
        <w:rPr>
          <w:rStyle w:val="Hyperlink0"/>
          <w:rFonts w:ascii="Arial" w:hAnsi="Arial" w:cs="Arial"/>
        </w:rPr>
        <w:t>”</w:t>
      </w:r>
      <w:r w:rsidRPr="006665F8">
        <w:rPr>
          <w:rFonts w:ascii="Arial" w:hAnsi="Arial" w:cs="Arial"/>
        </w:rPr>
        <w:t xml:space="preserve"> serious adverse events </w:t>
      </w:r>
      <w:r w:rsidR="00DA2DC5" w:rsidRPr="006665F8">
        <w:rPr>
          <w:rFonts w:ascii="Arial" w:hAnsi="Arial" w:cs="Arial"/>
        </w:rPr>
        <w:t>arm</w:t>
      </w:r>
      <w:r w:rsidRPr="006665F8">
        <w:rPr>
          <w:rFonts w:ascii="Arial" w:hAnsi="Arial" w:cs="Arial"/>
        </w:rPr>
        <w:t xml:space="preserve"> to all serious adverse events arms, in order to observe what are the most frequent interventions and conditions in clinical trials are strong associated with </w:t>
      </w:r>
      <w:r w:rsidRPr="006665F8">
        <w:rPr>
          <w:rStyle w:val="Hyperlink0"/>
          <w:rFonts w:ascii="Arial" w:hAnsi="Arial" w:cs="Arial"/>
        </w:rPr>
        <w:t>“</w:t>
      </w:r>
      <w:r w:rsidRPr="006665F8">
        <w:rPr>
          <w:rFonts w:ascii="Arial" w:hAnsi="Arial" w:cs="Arial"/>
        </w:rPr>
        <w:t>Death</w:t>
      </w:r>
      <w:r w:rsidRPr="006665F8">
        <w:rPr>
          <w:rStyle w:val="Hyperlink0"/>
          <w:rFonts w:ascii="Arial" w:hAnsi="Arial" w:cs="Arial"/>
        </w:rPr>
        <w:t>”</w:t>
      </w:r>
      <w:r w:rsidRPr="006665F8">
        <w:rPr>
          <w:rFonts w:ascii="Arial" w:hAnsi="Arial" w:cs="Arial"/>
        </w:rPr>
        <w:t>. For all intervention and conditions details, please refer to Appendix</w:t>
      </w:r>
      <w:ins w:id="23" w:author="Na Zhou" w:date="2016-09-03T11:14:00Z">
        <w:r w:rsidR="00CF008A" w:rsidRPr="006665F8">
          <w:rPr>
            <w:rFonts w:ascii="Arial" w:hAnsi="Arial" w:cs="Arial"/>
          </w:rPr>
          <w:t xml:space="preserve"> 1-2.</w:t>
        </w:r>
      </w:ins>
      <w:del w:id="24" w:author="Na Zhou" w:date="2016-09-03T11:14:00Z">
        <w:r w:rsidRPr="006665F8" w:rsidDel="00CF008A">
          <w:rPr>
            <w:rStyle w:val="Hyperlink0"/>
            <w:rFonts w:ascii="Arial" w:hAnsi="Arial" w:cs="Arial"/>
          </w:rPr>
          <w:delText>…</w:delText>
        </w:r>
        <w:r w:rsidRPr="006665F8" w:rsidDel="00CF008A">
          <w:rPr>
            <w:rFonts w:ascii="Arial" w:hAnsi="Arial" w:cs="Arial"/>
          </w:rPr>
          <w:delText xml:space="preserve">. </w:delText>
        </w:r>
      </w:del>
    </w:p>
    <w:p w14:paraId="2C59EB29" w14:textId="77777777" w:rsidR="00CE4ABC" w:rsidRPr="006665F8" w:rsidRDefault="00CE4ABC" w:rsidP="00410C6E">
      <w:pPr>
        <w:pStyle w:val="Body"/>
        <w:rPr>
          <w:rFonts w:ascii="Arial" w:hAnsi="Arial" w:cs="Arial"/>
        </w:rPr>
      </w:pPr>
    </w:p>
    <w:p w14:paraId="49E7C8FB" w14:textId="69ED82B0" w:rsidR="00CE4ABC" w:rsidRPr="006665F8" w:rsidRDefault="009E0E15" w:rsidP="00410C6E">
      <w:pPr>
        <w:pStyle w:val="Body"/>
        <w:rPr>
          <w:rFonts w:ascii="Arial" w:hAnsi="Arial" w:cs="Arial"/>
        </w:rPr>
      </w:pPr>
      <w:r w:rsidRPr="006665F8">
        <w:rPr>
          <w:rFonts w:ascii="Arial" w:hAnsi="Arial" w:cs="Arial"/>
        </w:rPr>
        <w:t xml:space="preserve">Clinical trials are conducted in a series of studies, which normally called trial phrases. Table 1 summarize the average death incidence rate and prevalence from phase type perspective. </w:t>
      </w:r>
      <w:commentRangeStart w:id="25"/>
      <w:r w:rsidRPr="006665F8">
        <w:rPr>
          <w:rFonts w:ascii="Arial" w:hAnsi="Arial" w:cs="Arial"/>
        </w:rPr>
        <w:t>We can see phase 2, phase 3 or their combination have most prominent prevalence in death adverse events, both phase 2 and phase 3 involves more than 3,000 clinical trials, with &gt;600 clinical trials observed death from Serious Adverse Events. During these 2 phases, the drug or treatment is given to a large group of patients to test its effectiveness, monitor side effects, evaluate its safety, and compare it to commonly used groups, thus lethal adverse events will be more frequent to observe. However, phase 1 has the largest average death incidence to 11.81%, because researchers test a new drug or treatment to a small group of people for the first time to evaluate its effectiveness, safety, dosage range, and identify its side effects, the risk to cause death would be high after studies are done in latter phases. Phase1/Phase2 and Phase 2 itself have higher P-value compare to Phase 1(reference)</w:t>
      </w:r>
      <w:commentRangeEnd w:id="25"/>
      <w:r w:rsidR="005A0AC1" w:rsidRPr="006665F8">
        <w:rPr>
          <w:rStyle w:val="CommentReference"/>
          <w:rFonts w:ascii="Arial" w:hAnsi="Arial" w:cs="Arial"/>
          <w:color w:val="auto"/>
          <w:lang w:eastAsia="en-US"/>
        </w:rPr>
        <w:commentReference w:id="25"/>
      </w:r>
      <w:r w:rsidRPr="006665F8">
        <w:rPr>
          <w:rFonts w:ascii="Arial" w:hAnsi="Arial" w:cs="Arial"/>
        </w:rPr>
        <w:t xml:space="preserve">, </w:t>
      </w:r>
      <w:commentRangeStart w:id="26"/>
      <w:r w:rsidRPr="006665F8">
        <w:rPr>
          <w:rFonts w:ascii="Arial" w:hAnsi="Arial" w:cs="Arial"/>
        </w:rPr>
        <w:t xml:space="preserve">it’s apparent to see Phase 2 has broad evaluation scope, which could have unusual extreme changes compare to Phase 1, some may not be relevance to clinical study. </w:t>
      </w:r>
      <w:commentRangeEnd w:id="26"/>
      <w:r w:rsidRPr="006665F8">
        <w:rPr>
          <w:rStyle w:val="CommentReference"/>
          <w:rFonts w:ascii="Arial" w:hAnsi="Arial" w:cs="Arial"/>
          <w:color w:val="auto"/>
          <w:lang w:eastAsia="en-US"/>
        </w:rPr>
        <w:commentReference w:id="26"/>
      </w:r>
    </w:p>
    <w:p w14:paraId="0AE7F5B5" w14:textId="77777777" w:rsidR="00024723" w:rsidRPr="006665F8" w:rsidRDefault="00024723" w:rsidP="0064409B">
      <w:pPr>
        <w:rPr>
          <w:rFonts w:ascii="Arial" w:hAnsi="Arial" w:cs="Arial"/>
          <w:color w:val="000000"/>
          <w:sz w:val="22"/>
          <w:szCs w:val="22"/>
          <w:u w:color="000000"/>
        </w:rPr>
      </w:pPr>
    </w:p>
    <w:p w14:paraId="56D1409B" w14:textId="3AC970AA" w:rsidR="00024723" w:rsidRPr="006665F8" w:rsidRDefault="00024723" w:rsidP="00024723">
      <w:pPr>
        <w:pStyle w:val="Caption"/>
        <w:keepNext/>
        <w:rPr>
          <w:rFonts w:ascii="Arial" w:hAnsi="Arial" w:cs="Arial"/>
        </w:rPr>
      </w:pPr>
      <w:r w:rsidRPr="006665F8">
        <w:rPr>
          <w:rFonts w:ascii="Arial" w:hAnsi="Arial" w:cs="Arial"/>
        </w:rPr>
        <w:lastRenderedPageBreak/>
        <w:t xml:space="preserve">Table </w:t>
      </w:r>
      <w:r w:rsidR="007749F0" w:rsidRPr="006665F8">
        <w:rPr>
          <w:rFonts w:ascii="Arial" w:hAnsi="Arial" w:cs="Arial"/>
        </w:rPr>
        <w:t>1</w:t>
      </w:r>
      <w:r w:rsidRPr="006665F8">
        <w:rPr>
          <w:rFonts w:ascii="Arial" w:hAnsi="Arial" w:cs="Arial"/>
        </w:rPr>
        <w:t>: Phrases of trials and their association with death (Death from serious adverse events)</w:t>
      </w:r>
    </w:p>
    <w:tbl>
      <w:tblPr>
        <w:tblStyle w:val="TableGrid"/>
        <w:tblW w:w="9467" w:type="dxa"/>
        <w:tblLook w:val="04A0" w:firstRow="1" w:lastRow="0" w:firstColumn="1" w:lastColumn="0" w:noHBand="0" w:noVBand="1"/>
      </w:tblPr>
      <w:tblGrid>
        <w:gridCol w:w="1592"/>
        <w:gridCol w:w="1576"/>
        <w:gridCol w:w="1596"/>
        <w:gridCol w:w="1678"/>
        <w:gridCol w:w="1757"/>
        <w:gridCol w:w="1268"/>
      </w:tblGrid>
      <w:tr w:rsidR="005E5B46" w:rsidRPr="006665F8" w14:paraId="73A815EC" w14:textId="77777777" w:rsidTr="00302781">
        <w:trPr>
          <w:trHeight w:val="1979"/>
        </w:trPr>
        <w:tc>
          <w:tcPr>
            <w:tcW w:w="1620" w:type="dxa"/>
            <w:vAlign w:val="center"/>
          </w:tcPr>
          <w:p w14:paraId="34A86FB9" w14:textId="77777777" w:rsidR="005E5B46" w:rsidRPr="006665F8" w:rsidRDefault="005E5B46" w:rsidP="009566DB">
            <w:pPr>
              <w:rPr>
                <w:rFonts w:ascii="Arial" w:hAnsi="Arial" w:cs="Arial"/>
              </w:rPr>
            </w:pPr>
            <w:r w:rsidRPr="006665F8">
              <w:rPr>
                <w:rFonts w:ascii="Arial" w:hAnsi="Arial" w:cs="Arial"/>
              </w:rPr>
              <w:t>Phase Type</w:t>
            </w:r>
          </w:p>
        </w:tc>
        <w:tc>
          <w:tcPr>
            <w:tcW w:w="1615" w:type="dxa"/>
            <w:vAlign w:val="center"/>
          </w:tcPr>
          <w:p w14:paraId="7EFADDF2" w14:textId="50C126D5" w:rsidR="005E5B46" w:rsidRPr="006665F8" w:rsidRDefault="005E5B46" w:rsidP="009566DB">
            <w:pPr>
              <w:rPr>
                <w:rFonts w:ascii="Arial" w:hAnsi="Arial" w:cs="Arial"/>
              </w:rPr>
            </w:pPr>
            <w:r w:rsidRPr="006665F8">
              <w:rPr>
                <w:rFonts w:ascii="Arial" w:hAnsi="Arial" w:cs="Arial"/>
              </w:rPr>
              <w:t>#Total Trial</w:t>
            </w:r>
          </w:p>
        </w:tc>
        <w:tc>
          <w:tcPr>
            <w:tcW w:w="1615" w:type="dxa"/>
            <w:vAlign w:val="center"/>
          </w:tcPr>
          <w:p w14:paraId="7FB0E478" w14:textId="299973C4" w:rsidR="005E5B46" w:rsidRPr="006665F8" w:rsidRDefault="005E5B46" w:rsidP="009566DB">
            <w:pPr>
              <w:rPr>
                <w:rFonts w:ascii="Arial" w:hAnsi="Arial" w:cs="Arial"/>
              </w:rPr>
            </w:pPr>
            <w:r w:rsidRPr="006665F8">
              <w:rPr>
                <w:rFonts w:ascii="Arial" w:hAnsi="Arial" w:cs="Arial"/>
              </w:rPr>
              <w:t>#Trials Observed  Death</w:t>
            </w:r>
          </w:p>
        </w:tc>
        <w:tc>
          <w:tcPr>
            <w:tcW w:w="1707" w:type="dxa"/>
            <w:vAlign w:val="center"/>
          </w:tcPr>
          <w:p w14:paraId="17761575" w14:textId="07944F8B"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sidRPr="006665F8">
              <w:rPr>
                <w:rFonts w:ascii="Arial" w:hAnsi="Arial" w:cs="Arial"/>
              </w:rPr>
              <w:t>% of the Trial Observed Death</w:t>
            </w:r>
          </w:p>
        </w:tc>
        <w:tc>
          <w:tcPr>
            <w:tcW w:w="1707" w:type="dxa"/>
          </w:tcPr>
          <w:p w14:paraId="0691E384" w14:textId="1CEEFD3F"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sidRPr="006665F8">
              <w:rPr>
                <w:rFonts w:ascii="Arial" w:hAnsi="Arial" w:cs="Arial"/>
              </w:rPr>
              <w:t>Average Incidence rate(Death)</w:t>
            </w:r>
          </w:p>
          <w:p w14:paraId="25D1F1C2" w14:textId="77777777"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sidRPr="006665F8">
              <w:rPr>
                <w:rFonts w:ascii="Arial" w:hAnsi="Arial" w:cs="Arial"/>
              </w:rPr>
              <w:t>Average of Affected/</w:t>
            </w:r>
            <w:proofErr w:type="spellStart"/>
            <w:r w:rsidRPr="006665F8">
              <w:rPr>
                <w:rFonts w:ascii="Arial" w:hAnsi="Arial" w:cs="Arial"/>
              </w:rPr>
              <w:t>At_risk</w:t>
            </w:r>
            <w:proofErr w:type="spellEnd"/>
          </w:p>
          <w:p w14:paraId="023458CD" w14:textId="77777777" w:rsidR="005E5B46" w:rsidRPr="006665F8" w:rsidRDefault="005E5B46" w:rsidP="009566DB">
            <w:pPr>
              <w:rPr>
                <w:rFonts w:ascii="Arial" w:hAnsi="Arial" w:cs="Arial"/>
              </w:rPr>
            </w:pPr>
            <w:r w:rsidRPr="006665F8">
              <w:rPr>
                <w:rFonts w:ascii="Arial" w:hAnsi="Arial" w:cs="Arial"/>
              </w:rPr>
              <w:t>(arms#)</w:t>
            </w:r>
          </w:p>
        </w:tc>
        <w:tc>
          <w:tcPr>
            <w:tcW w:w="1203" w:type="dxa"/>
          </w:tcPr>
          <w:p w14:paraId="2D3F623A" w14:textId="77777777"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r w:rsidRPr="006665F8">
              <w:rPr>
                <w:rFonts w:ascii="Arial" w:hAnsi="Arial" w:cs="Arial"/>
              </w:rPr>
              <w:t>P-value</w:t>
            </w:r>
          </w:p>
        </w:tc>
      </w:tr>
      <w:tr w:rsidR="005E5B46" w:rsidRPr="006665F8" w14:paraId="2BEF1F1E" w14:textId="77777777" w:rsidTr="005E5B46">
        <w:tc>
          <w:tcPr>
            <w:tcW w:w="1620" w:type="dxa"/>
          </w:tcPr>
          <w:p w14:paraId="125E0130" w14:textId="77777777"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Phase 1</w:t>
            </w:r>
          </w:p>
        </w:tc>
        <w:tc>
          <w:tcPr>
            <w:tcW w:w="1615" w:type="dxa"/>
          </w:tcPr>
          <w:p w14:paraId="17FE8056" w14:textId="1CFBA1E8"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382</w:t>
            </w:r>
          </w:p>
        </w:tc>
        <w:tc>
          <w:tcPr>
            <w:tcW w:w="1615" w:type="dxa"/>
          </w:tcPr>
          <w:p w14:paraId="782C2FE6" w14:textId="79219282"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35</w:t>
            </w:r>
          </w:p>
        </w:tc>
        <w:tc>
          <w:tcPr>
            <w:tcW w:w="1707" w:type="dxa"/>
          </w:tcPr>
          <w:p w14:paraId="387A6016" w14:textId="5FBC2DC8"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9.2%</w:t>
            </w:r>
          </w:p>
        </w:tc>
        <w:tc>
          <w:tcPr>
            <w:tcW w:w="1707" w:type="dxa"/>
          </w:tcPr>
          <w:p w14:paraId="10C98DFC" w14:textId="2821EC7E"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11.81%</w:t>
            </w:r>
          </w:p>
        </w:tc>
        <w:tc>
          <w:tcPr>
            <w:tcW w:w="1203" w:type="dxa"/>
          </w:tcPr>
          <w:p w14:paraId="1F58C7A1" w14:textId="56F4B8ED" w:rsidR="005E5B46" w:rsidRPr="006665F8" w:rsidRDefault="00DF14BB"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R</w:t>
            </w:r>
            <w:r w:rsidR="005E5B46" w:rsidRPr="006665F8">
              <w:rPr>
                <w:rStyle w:val="Hyperlink0"/>
                <w:rFonts w:ascii="Arial" w:hAnsi="Arial" w:cs="Arial"/>
                <w:sz w:val="18"/>
                <w:szCs w:val="18"/>
              </w:rPr>
              <w:t>eference</w:t>
            </w:r>
            <w:r w:rsidRPr="006665F8">
              <w:rPr>
                <w:rStyle w:val="Hyperlink0"/>
                <w:rFonts w:ascii="Arial" w:hAnsi="Arial" w:cs="Arial"/>
                <w:sz w:val="18"/>
                <w:szCs w:val="18"/>
              </w:rPr>
              <w:t xml:space="preserve"> group</w:t>
            </w:r>
          </w:p>
        </w:tc>
      </w:tr>
      <w:tr w:rsidR="005E5B46" w:rsidRPr="006665F8" w14:paraId="5FBB4A96" w14:textId="77777777" w:rsidTr="005E5B46">
        <w:tc>
          <w:tcPr>
            <w:tcW w:w="1620" w:type="dxa"/>
          </w:tcPr>
          <w:p w14:paraId="0F897B26" w14:textId="77777777"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Phase 1/ Phase 2</w:t>
            </w:r>
          </w:p>
        </w:tc>
        <w:tc>
          <w:tcPr>
            <w:tcW w:w="1615" w:type="dxa"/>
          </w:tcPr>
          <w:p w14:paraId="7D8E458B" w14:textId="7C7F03AA"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414</w:t>
            </w:r>
          </w:p>
        </w:tc>
        <w:tc>
          <w:tcPr>
            <w:tcW w:w="1615" w:type="dxa"/>
          </w:tcPr>
          <w:p w14:paraId="22376ED5" w14:textId="198E2781"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80</w:t>
            </w:r>
          </w:p>
        </w:tc>
        <w:tc>
          <w:tcPr>
            <w:tcW w:w="1707" w:type="dxa"/>
          </w:tcPr>
          <w:p w14:paraId="25107E7A" w14:textId="51354AE4"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19.32%</w:t>
            </w:r>
          </w:p>
        </w:tc>
        <w:tc>
          <w:tcPr>
            <w:tcW w:w="1707" w:type="dxa"/>
          </w:tcPr>
          <w:p w14:paraId="7827897B" w14:textId="49C4FC51"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8.65%</w:t>
            </w:r>
          </w:p>
        </w:tc>
        <w:tc>
          <w:tcPr>
            <w:tcW w:w="1203" w:type="dxa"/>
          </w:tcPr>
          <w:p w14:paraId="1FD23EAE" w14:textId="29ED660F" w:rsidR="005E5B46" w:rsidRPr="006665F8" w:rsidRDefault="00DF14BB"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P=0.0891 (P&lt;0.1)</w:t>
            </w:r>
          </w:p>
        </w:tc>
      </w:tr>
      <w:tr w:rsidR="005E5B46" w:rsidRPr="006665F8" w14:paraId="5340DE12" w14:textId="77777777" w:rsidTr="005E5B46">
        <w:tc>
          <w:tcPr>
            <w:tcW w:w="1620" w:type="dxa"/>
          </w:tcPr>
          <w:p w14:paraId="2F29513B" w14:textId="77777777"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Phase 2</w:t>
            </w:r>
          </w:p>
        </w:tc>
        <w:tc>
          <w:tcPr>
            <w:tcW w:w="1615" w:type="dxa"/>
          </w:tcPr>
          <w:p w14:paraId="14219AB1" w14:textId="2FBC8E6A"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3346</w:t>
            </w:r>
          </w:p>
        </w:tc>
        <w:tc>
          <w:tcPr>
            <w:tcW w:w="1615" w:type="dxa"/>
          </w:tcPr>
          <w:p w14:paraId="2176755D" w14:textId="560EE2DA"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616</w:t>
            </w:r>
          </w:p>
        </w:tc>
        <w:tc>
          <w:tcPr>
            <w:tcW w:w="1707" w:type="dxa"/>
          </w:tcPr>
          <w:p w14:paraId="5B47F702" w14:textId="0486E2A0"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18.41%</w:t>
            </w:r>
          </w:p>
        </w:tc>
        <w:tc>
          <w:tcPr>
            <w:tcW w:w="1707" w:type="dxa"/>
          </w:tcPr>
          <w:p w14:paraId="6E83E28F" w14:textId="04D0DA00"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8.55%</w:t>
            </w:r>
          </w:p>
        </w:tc>
        <w:tc>
          <w:tcPr>
            <w:tcW w:w="1203" w:type="dxa"/>
          </w:tcPr>
          <w:p w14:paraId="5497811B" w14:textId="452C68C2" w:rsidR="005E5B46" w:rsidRPr="006665F8" w:rsidRDefault="00DF14BB" w:rsidP="00AA497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P=0.0659 (P&lt;0.1)</w:t>
            </w:r>
          </w:p>
        </w:tc>
      </w:tr>
      <w:tr w:rsidR="005E5B46" w:rsidRPr="006665F8" w14:paraId="46E84407" w14:textId="77777777" w:rsidTr="005E5B46">
        <w:tc>
          <w:tcPr>
            <w:tcW w:w="1620" w:type="dxa"/>
          </w:tcPr>
          <w:p w14:paraId="7A943CA4" w14:textId="77777777"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Phase 2/ Phase 3</w:t>
            </w:r>
          </w:p>
        </w:tc>
        <w:tc>
          <w:tcPr>
            <w:tcW w:w="1615" w:type="dxa"/>
          </w:tcPr>
          <w:p w14:paraId="4F671248" w14:textId="6FB04382"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181</w:t>
            </w:r>
          </w:p>
        </w:tc>
        <w:tc>
          <w:tcPr>
            <w:tcW w:w="1615" w:type="dxa"/>
          </w:tcPr>
          <w:p w14:paraId="7C6F6320" w14:textId="68383571"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42</w:t>
            </w:r>
          </w:p>
        </w:tc>
        <w:tc>
          <w:tcPr>
            <w:tcW w:w="1707" w:type="dxa"/>
          </w:tcPr>
          <w:p w14:paraId="7A159613" w14:textId="45B0C6C7"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23.20%</w:t>
            </w:r>
          </w:p>
        </w:tc>
        <w:tc>
          <w:tcPr>
            <w:tcW w:w="1707" w:type="dxa"/>
          </w:tcPr>
          <w:p w14:paraId="6290227B" w14:textId="72DBECBA"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2.36%</w:t>
            </w:r>
          </w:p>
        </w:tc>
        <w:tc>
          <w:tcPr>
            <w:tcW w:w="1203" w:type="dxa"/>
          </w:tcPr>
          <w:p w14:paraId="4E87B2EE" w14:textId="60A89420" w:rsidR="005E5B46" w:rsidRPr="006665F8" w:rsidRDefault="00DF14BB" w:rsidP="00AA497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P=2.4223</w:t>
            </w:r>
            <w:r w:rsidR="005E5B46" w:rsidRPr="006665F8">
              <w:rPr>
                <w:rStyle w:val="Hyperlink0"/>
                <w:rFonts w:ascii="Arial" w:hAnsi="Arial" w:cs="Arial"/>
                <w:sz w:val="18"/>
                <w:szCs w:val="18"/>
              </w:rPr>
              <w:t>E-05</w:t>
            </w:r>
            <w:r w:rsidRPr="006665F8">
              <w:rPr>
                <w:rStyle w:val="Hyperlink0"/>
                <w:rFonts w:ascii="Arial" w:hAnsi="Arial" w:cs="Arial"/>
                <w:sz w:val="18"/>
                <w:szCs w:val="18"/>
              </w:rPr>
              <w:t xml:space="preserve"> (P&lt;0.0001)</w:t>
            </w:r>
          </w:p>
        </w:tc>
      </w:tr>
      <w:tr w:rsidR="005E5B46" w:rsidRPr="006665F8" w14:paraId="5487A06C" w14:textId="77777777" w:rsidTr="005E5B46">
        <w:trPr>
          <w:trHeight w:val="242"/>
        </w:trPr>
        <w:tc>
          <w:tcPr>
            <w:tcW w:w="1620" w:type="dxa"/>
          </w:tcPr>
          <w:p w14:paraId="5786AC24" w14:textId="77777777"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Phase 3</w:t>
            </w:r>
          </w:p>
        </w:tc>
        <w:tc>
          <w:tcPr>
            <w:tcW w:w="1615" w:type="dxa"/>
          </w:tcPr>
          <w:p w14:paraId="53F2F8A5" w14:textId="581ACB9C"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3716</w:t>
            </w:r>
          </w:p>
        </w:tc>
        <w:tc>
          <w:tcPr>
            <w:tcW w:w="1615" w:type="dxa"/>
          </w:tcPr>
          <w:p w14:paraId="1ECC25E9" w14:textId="40353304"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746</w:t>
            </w:r>
          </w:p>
        </w:tc>
        <w:tc>
          <w:tcPr>
            <w:tcW w:w="1707" w:type="dxa"/>
          </w:tcPr>
          <w:p w14:paraId="7EA27996" w14:textId="29C6920B"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20.08%</w:t>
            </w:r>
          </w:p>
        </w:tc>
        <w:tc>
          <w:tcPr>
            <w:tcW w:w="1707" w:type="dxa"/>
          </w:tcPr>
          <w:p w14:paraId="0D7D2929" w14:textId="292B5682"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1.30%</w:t>
            </w:r>
          </w:p>
        </w:tc>
        <w:tc>
          <w:tcPr>
            <w:tcW w:w="1203" w:type="dxa"/>
          </w:tcPr>
          <w:p w14:paraId="15A0CA90" w14:textId="572C8ECE" w:rsidR="005E5B46" w:rsidRPr="006665F8" w:rsidRDefault="00DF14BB" w:rsidP="00AA497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4.0918</w:t>
            </w:r>
            <w:r w:rsidR="005E5B46" w:rsidRPr="006665F8">
              <w:rPr>
                <w:rStyle w:val="Hyperlink0"/>
                <w:rFonts w:ascii="Arial" w:hAnsi="Arial" w:cs="Arial"/>
                <w:sz w:val="18"/>
                <w:szCs w:val="18"/>
              </w:rPr>
              <w:t>E-06</w:t>
            </w:r>
            <w:r w:rsidRPr="006665F8">
              <w:rPr>
                <w:rStyle w:val="Hyperlink0"/>
                <w:rFonts w:ascii="Arial" w:hAnsi="Arial" w:cs="Arial"/>
                <w:sz w:val="18"/>
                <w:szCs w:val="18"/>
              </w:rPr>
              <w:br/>
              <w:t>(P&lt;0.0001)</w:t>
            </w:r>
          </w:p>
        </w:tc>
      </w:tr>
      <w:tr w:rsidR="005E5B46" w:rsidRPr="006665F8" w14:paraId="3ECF0197" w14:textId="77777777" w:rsidTr="005E5B46">
        <w:tc>
          <w:tcPr>
            <w:tcW w:w="1620" w:type="dxa"/>
          </w:tcPr>
          <w:p w14:paraId="72222C38" w14:textId="77777777"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Phase 4</w:t>
            </w:r>
          </w:p>
        </w:tc>
        <w:tc>
          <w:tcPr>
            <w:tcW w:w="1615" w:type="dxa"/>
          </w:tcPr>
          <w:p w14:paraId="5D4C572A" w14:textId="17020367"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1244</w:t>
            </w:r>
          </w:p>
        </w:tc>
        <w:tc>
          <w:tcPr>
            <w:tcW w:w="1615" w:type="dxa"/>
          </w:tcPr>
          <w:p w14:paraId="46B43333" w14:textId="2B39A3C4"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183</w:t>
            </w:r>
          </w:p>
        </w:tc>
        <w:tc>
          <w:tcPr>
            <w:tcW w:w="1707" w:type="dxa"/>
          </w:tcPr>
          <w:p w14:paraId="6337EF8B" w14:textId="41DD69FE"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14.71%</w:t>
            </w:r>
          </w:p>
        </w:tc>
        <w:tc>
          <w:tcPr>
            <w:tcW w:w="1707" w:type="dxa"/>
          </w:tcPr>
          <w:p w14:paraId="1701D1B6" w14:textId="3A1F70D2"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2.0%</w:t>
            </w:r>
          </w:p>
        </w:tc>
        <w:tc>
          <w:tcPr>
            <w:tcW w:w="1203" w:type="dxa"/>
          </w:tcPr>
          <w:p w14:paraId="3BD6E9AA" w14:textId="429E8904" w:rsidR="005E5B46" w:rsidRPr="006665F8" w:rsidRDefault="00DF14BB" w:rsidP="00AA497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1.2610</w:t>
            </w:r>
            <w:r w:rsidR="005E5B46" w:rsidRPr="006665F8">
              <w:rPr>
                <w:rStyle w:val="Hyperlink0"/>
                <w:rFonts w:ascii="Arial" w:hAnsi="Arial" w:cs="Arial"/>
                <w:sz w:val="18"/>
                <w:szCs w:val="18"/>
              </w:rPr>
              <w:t>E-05</w:t>
            </w:r>
            <w:r w:rsidRPr="006665F8">
              <w:rPr>
                <w:rStyle w:val="Hyperlink0"/>
                <w:rFonts w:ascii="Arial" w:hAnsi="Arial" w:cs="Arial"/>
                <w:sz w:val="18"/>
                <w:szCs w:val="18"/>
              </w:rPr>
              <w:br/>
              <w:t>(P&lt;0.0001)</w:t>
            </w:r>
          </w:p>
        </w:tc>
      </w:tr>
      <w:tr w:rsidR="005E5B46" w:rsidRPr="006665F8" w14:paraId="5C7AE61D" w14:textId="77777777" w:rsidTr="005E5B46">
        <w:tc>
          <w:tcPr>
            <w:tcW w:w="1620" w:type="dxa"/>
          </w:tcPr>
          <w:p w14:paraId="267CC7BD" w14:textId="77777777"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Trials did not reported Phase(NA)</w:t>
            </w:r>
          </w:p>
        </w:tc>
        <w:tc>
          <w:tcPr>
            <w:tcW w:w="1615" w:type="dxa"/>
          </w:tcPr>
          <w:p w14:paraId="517450CF" w14:textId="43495731"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837</w:t>
            </w:r>
          </w:p>
        </w:tc>
        <w:tc>
          <w:tcPr>
            <w:tcW w:w="1615" w:type="dxa"/>
          </w:tcPr>
          <w:p w14:paraId="605036EB" w14:textId="54B8D29A"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173</w:t>
            </w:r>
          </w:p>
        </w:tc>
        <w:tc>
          <w:tcPr>
            <w:tcW w:w="1707" w:type="dxa"/>
          </w:tcPr>
          <w:p w14:paraId="7DC900E5" w14:textId="6637FF60"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20.67%</w:t>
            </w:r>
          </w:p>
        </w:tc>
        <w:tc>
          <w:tcPr>
            <w:tcW w:w="1707" w:type="dxa"/>
          </w:tcPr>
          <w:p w14:paraId="4275D36C" w14:textId="73ED9DBB" w:rsidR="005E5B46" w:rsidRPr="006665F8" w:rsidRDefault="005E5B46" w:rsidP="009566D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3.97%</w:t>
            </w:r>
          </w:p>
        </w:tc>
        <w:tc>
          <w:tcPr>
            <w:tcW w:w="1203" w:type="dxa"/>
          </w:tcPr>
          <w:p w14:paraId="5575A219" w14:textId="7EB40687" w:rsidR="005E5B46" w:rsidRPr="006665F8" w:rsidRDefault="005E5B46" w:rsidP="00AA497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0.000322731</w:t>
            </w:r>
            <w:r w:rsidR="00DF14BB" w:rsidRPr="006665F8">
              <w:rPr>
                <w:rStyle w:val="Hyperlink0"/>
                <w:rFonts w:ascii="Arial" w:hAnsi="Arial" w:cs="Arial"/>
                <w:sz w:val="18"/>
                <w:szCs w:val="18"/>
              </w:rPr>
              <w:br/>
              <w:t>(P&lt;0.0001)</w:t>
            </w:r>
          </w:p>
          <w:p w14:paraId="3D3CB1B9" w14:textId="3672D1D1" w:rsidR="005E5B46" w:rsidRPr="006665F8" w:rsidRDefault="005E5B46" w:rsidP="00AA4972">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bl>
    <w:p w14:paraId="08F4FE3B" w14:textId="549DD3AC" w:rsidR="003871A1" w:rsidRPr="006665F8" w:rsidRDefault="003871A1" w:rsidP="00410C6E">
      <w:pPr>
        <w:pStyle w:val="Body"/>
        <w:rPr>
          <w:rFonts w:ascii="Arial" w:hAnsi="Arial" w:cs="Arial"/>
        </w:rPr>
      </w:pPr>
    </w:p>
    <w:p w14:paraId="57BB9964" w14:textId="196AF79F" w:rsidR="009E0E15" w:rsidRPr="006665F8" w:rsidRDefault="003871A1" w:rsidP="00F03245">
      <w:pPr>
        <w:rPr>
          <w:rFonts w:ascii="Arial" w:hAnsi="Arial" w:cs="Arial"/>
          <w:color w:val="000000"/>
          <w:sz w:val="22"/>
          <w:szCs w:val="22"/>
          <w:u w:color="000000"/>
        </w:rPr>
      </w:pPr>
      <w:r w:rsidRPr="006665F8">
        <w:rPr>
          <w:rFonts w:ascii="Arial" w:hAnsi="Arial" w:cs="Arial"/>
          <w:color w:val="000000"/>
          <w:sz w:val="22"/>
          <w:szCs w:val="22"/>
          <w:u w:color="000000"/>
        </w:rPr>
        <w:t xml:space="preserve">We collected total 10027 unique interventions and 4554 unique conditions from clinical trials which have serious adverse events arms. Specifically, 2263 unique interventions and 1525 unique conditions are observed from clinical trials which have “Death” in </w:t>
      </w:r>
      <w:ins w:id="27" w:author="Na Zhou" w:date="2016-09-03T11:29:00Z">
        <w:r w:rsidR="005A0AC1" w:rsidRPr="006665F8">
          <w:rPr>
            <w:rFonts w:ascii="Arial" w:hAnsi="Arial" w:cs="Arial"/>
            <w:color w:val="000000"/>
            <w:sz w:val="22"/>
            <w:szCs w:val="22"/>
            <w:u w:color="000000"/>
          </w:rPr>
          <w:t xml:space="preserve">their </w:t>
        </w:r>
      </w:ins>
      <w:del w:id="28" w:author="Na Zhou" w:date="2016-09-03T11:29:00Z">
        <w:r w:rsidRPr="006665F8" w:rsidDel="005A0AC1">
          <w:rPr>
            <w:rFonts w:ascii="Arial" w:hAnsi="Arial" w:cs="Arial"/>
            <w:color w:val="000000"/>
            <w:sz w:val="22"/>
            <w:szCs w:val="22"/>
            <w:u w:color="000000"/>
          </w:rPr>
          <w:delText xml:space="preserve">their trials’ </w:delText>
        </w:r>
      </w:del>
      <w:r w:rsidRPr="006665F8">
        <w:rPr>
          <w:rFonts w:ascii="Arial" w:hAnsi="Arial" w:cs="Arial"/>
          <w:color w:val="000000"/>
          <w:sz w:val="22"/>
          <w:szCs w:val="22"/>
          <w:u w:color="000000"/>
        </w:rPr>
        <w:t xml:space="preserve">serious adverse events arms. </w:t>
      </w:r>
      <w:r w:rsidR="00024723" w:rsidRPr="006665F8">
        <w:rPr>
          <w:rFonts w:ascii="Arial" w:hAnsi="Arial" w:cs="Arial"/>
          <w:color w:val="000000"/>
          <w:sz w:val="22"/>
          <w:szCs w:val="22"/>
          <w:u w:color="000000"/>
        </w:rPr>
        <w:fldChar w:fldCharType="begin"/>
      </w:r>
      <w:r w:rsidR="00024723" w:rsidRPr="006665F8">
        <w:rPr>
          <w:rFonts w:ascii="Arial" w:hAnsi="Arial" w:cs="Arial"/>
          <w:color w:val="000000"/>
          <w:sz w:val="22"/>
          <w:szCs w:val="22"/>
          <w:u w:color="000000"/>
        </w:rPr>
        <w:instrText xml:space="preserve"> REF _Ref458029914 \h </w:instrText>
      </w:r>
      <w:r w:rsidR="004C2791" w:rsidRPr="006665F8">
        <w:rPr>
          <w:rFonts w:ascii="Arial" w:hAnsi="Arial" w:cs="Arial"/>
          <w:color w:val="000000"/>
          <w:sz w:val="22"/>
          <w:szCs w:val="22"/>
          <w:u w:color="000000"/>
        </w:rPr>
        <w:instrText xml:space="preserve"> \* MERGEFORMAT </w:instrText>
      </w:r>
      <w:r w:rsidR="00024723" w:rsidRPr="006665F8">
        <w:rPr>
          <w:rFonts w:ascii="Arial" w:hAnsi="Arial" w:cs="Arial"/>
          <w:color w:val="000000"/>
          <w:sz w:val="22"/>
          <w:szCs w:val="22"/>
          <w:u w:color="000000"/>
        </w:rPr>
      </w:r>
      <w:r w:rsidR="00024723" w:rsidRPr="006665F8">
        <w:rPr>
          <w:rFonts w:ascii="Arial" w:hAnsi="Arial" w:cs="Arial"/>
          <w:color w:val="000000"/>
          <w:sz w:val="22"/>
          <w:szCs w:val="22"/>
          <w:u w:color="000000"/>
        </w:rPr>
        <w:fldChar w:fldCharType="separate"/>
      </w:r>
      <w:r w:rsidR="00024723" w:rsidRPr="006665F8">
        <w:rPr>
          <w:rFonts w:ascii="Arial" w:hAnsi="Arial" w:cs="Arial"/>
          <w:color w:val="000000"/>
          <w:sz w:val="22"/>
          <w:szCs w:val="22"/>
          <w:u w:color="000000"/>
        </w:rPr>
        <w:t>Table 2</w:t>
      </w:r>
      <w:r w:rsidR="00024723" w:rsidRPr="006665F8">
        <w:rPr>
          <w:rFonts w:ascii="Arial" w:hAnsi="Arial" w:cs="Arial"/>
          <w:color w:val="000000"/>
          <w:sz w:val="22"/>
          <w:szCs w:val="22"/>
          <w:u w:color="000000"/>
        </w:rPr>
        <w:fldChar w:fldCharType="end"/>
      </w:r>
      <w:r w:rsidR="00024723" w:rsidRPr="006665F8">
        <w:rPr>
          <w:rFonts w:ascii="Arial" w:hAnsi="Arial" w:cs="Arial"/>
          <w:color w:val="000000"/>
          <w:sz w:val="22"/>
          <w:szCs w:val="22"/>
          <w:u w:color="000000"/>
        </w:rPr>
        <w:t xml:space="preserve"> groups clinical trials based on their target conditions. The average incidence and prevalence in trials of patient’s death in each of the trial groups were summarized. </w:t>
      </w:r>
    </w:p>
    <w:p w14:paraId="1F09043C" w14:textId="77777777" w:rsidR="009E0E15" w:rsidRPr="006665F8" w:rsidRDefault="009E0E15" w:rsidP="00F03245">
      <w:pPr>
        <w:rPr>
          <w:rFonts w:ascii="Arial" w:hAnsi="Arial" w:cs="Arial"/>
          <w:color w:val="000000"/>
          <w:sz w:val="22"/>
          <w:szCs w:val="22"/>
          <w:u w:color="000000"/>
        </w:rPr>
      </w:pPr>
    </w:p>
    <w:p w14:paraId="2DE69CA6" w14:textId="37AA5B44" w:rsidR="00024723" w:rsidRPr="006665F8" w:rsidRDefault="00024723" w:rsidP="007407AF">
      <w:pPr>
        <w:rPr>
          <w:rFonts w:ascii="Arial" w:hAnsi="Arial" w:cs="Arial"/>
          <w:color w:val="000000"/>
          <w:sz w:val="22"/>
          <w:szCs w:val="22"/>
          <w:u w:color="000000"/>
        </w:rPr>
      </w:pPr>
      <w:r w:rsidRPr="006665F8">
        <w:rPr>
          <w:rFonts w:ascii="Arial" w:hAnsi="Arial" w:cs="Arial"/>
          <w:color w:val="000000"/>
          <w:sz w:val="22"/>
          <w:szCs w:val="22"/>
          <w:u w:color="000000"/>
        </w:rPr>
        <w:t xml:space="preserve">The top </w:t>
      </w:r>
      <w:r w:rsidR="009D430C" w:rsidRPr="006665F8">
        <w:rPr>
          <w:rFonts w:ascii="Arial" w:hAnsi="Arial" w:cs="Arial"/>
          <w:color w:val="000000"/>
          <w:sz w:val="22"/>
          <w:szCs w:val="22"/>
          <w:u w:color="000000"/>
        </w:rPr>
        <w:t>20</w:t>
      </w:r>
      <w:r w:rsidRPr="006665F8">
        <w:rPr>
          <w:rFonts w:ascii="Arial" w:hAnsi="Arial" w:cs="Arial"/>
          <w:color w:val="000000"/>
          <w:sz w:val="22"/>
          <w:szCs w:val="22"/>
          <w:u w:color="000000"/>
        </w:rPr>
        <w:t xml:space="preserve"> conditions in terms of death prevalence are</w:t>
      </w:r>
      <w:r w:rsidR="004C2791" w:rsidRPr="006665F8">
        <w:rPr>
          <w:rFonts w:ascii="Arial" w:hAnsi="Arial" w:cs="Arial"/>
          <w:color w:val="000000"/>
          <w:sz w:val="22"/>
          <w:szCs w:val="22"/>
          <w:u w:color="000000"/>
        </w:rPr>
        <w:t xml:space="preserve"> </w:t>
      </w:r>
      <w:proofErr w:type="spellStart"/>
      <w:r w:rsidR="004C2791" w:rsidRPr="006665F8">
        <w:rPr>
          <w:rFonts w:ascii="Arial" w:hAnsi="Arial" w:cs="Arial"/>
          <w:color w:val="000000"/>
          <w:sz w:val="22"/>
          <w:szCs w:val="22"/>
          <w:u w:color="000000"/>
        </w:rPr>
        <w:t>anaplastic_astrocytoma</w:t>
      </w:r>
      <w:proofErr w:type="spellEnd"/>
      <w:r w:rsidR="0092323D" w:rsidRPr="006665F8">
        <w:rPr>
          <w:rFonts w:ascii="Arial" w:hAnsi="Arial" w:cs="Arial"/>
          <w:color w:val="000000"/>
          <w:sz w:val="22"/>
          <w:szCs w:val="22"/>
          <w:u w:color="000000"/>
        </w:rPr>
        <w:t>, which is a rare malignant brain tumor</w:t>
      </w:r>
      <w:r w:rsidR="008F30B4" w:rsidRPr="006665F8">
        <w:rPr>
          <w:rFonts w:ascii="Arial" w:hAnsi="Arial" w:cs="Arial"/>
          <w:color w:val="000000"/>
          <w:sz w:val="22"/>
          <w:szCs w:val="22"/>
          <w:u w:color="000000"/>
        </w:rPr>
        <w:t xml:space="preserve"> </w:t>
      </w:r>
      <w:r w:rsidRPr="006665F8">
        <w:rPr>
          <w:rFonts w:ascii="Arial" w:hAnsi="Arial" w:cs="Arial"/>
          <w:color w:val="000000"/>
          <w:sz w:val="22"/>
          <w:szCs w:val="22"/>
          <w:u w:color="000000"/>
        </w:rPr>
        <w:t xml:space="preserve">at </w:t>
      </w:r>
      <w:r w:rsidR="004C2791" w:rsidRPr="006665F8">
        <w:rPr>
          <w:rFonts w:ascii="Arial" w:hAnsi="Arial" w:cs="Arial"/>
          <w:color w:val="000000"/>
          <w:sz w:val="22"/>
          <w:szCs w:val="22"/>
          <w:u w:color="000000"/>
        </w:rPr>
        <w:t>83.33%</w:t>
      </w:r>
      <w:ins w:id="29" w:author="Jake Luo" w:date="2016-08-05T13:59:00Z">
        <w:r w:rsidRPr="006665F8">
          <w:rPr>
            <w:rFonts w:ascii="Arial" w:hAnsi="Arial" w:cs="Arial"/>
            <w:color w:val="000000"/>
            <w:sz w:val="22"/>
            <w:szCs w:val="22"/>
            <w:u w:color="000000"/>
          </w:rPr>
          <w:t>,</w:t>
        </w:r>
      </w:ins>
      <w:r w:rsidR="004C2791" w:rsidRPr="006665F8">
        <w:rPr>
          <w:rFonts w:ascii="Arial" w:hAnsi="Arial" w:cs="Arial"/>
          <w:color w:val="000000"/>
          <w:sz w:val="22"/>
          <w:szCs w:val="22"/>
          <w:u w:color="000000"/>
        </w:rPr>
        <w:t xml:space="preserve"> </w:t>
      </w:r>
      <w:proofErr w:type="spellStart"/>
      <w:r w:rsidR="004C2791" w:rsidRPr="006665F8">
        <w:rPr>
          <w:rFonts w:ascii="Arial" w:hAnsi="Arial" w:cs="Arial"/>
          <w:color w:val="000000"/>
          <w:sz w:val="22"/>
          <w:szCs w:val="22"/>
          <w:u w:color="000000"/>
        </w:rPr>
        <w:t>recurrent_uterine_sarcoma</w:t>
      </w:r>
      <w:proofErr w:type="spellEnd"/>
      <w:r w:rsidR="007407AF" w:rsidRPr="006665F8">
        <w:rPr>
          <w:rFonts w:ascii="Arial" w:hAnsi="Arial" w:cs="Arial"/>
          <w:color w:val="000000"/>
          <w:sz w:val="22"/>
          <w:szCs w:val="22"/>
          <w:u w:color="000000"/>
        </w:rPr>
        <w:t xml:space="preserve"> is recurrent uterine cancers, such cancers are malignant and rare, representing at</w:t>
      </w:r>
      <w:r w:rsidR="008F30B4" w:rsidRPr="006665F8">
        <w:rPr>
          <w:rFonts w:ascii="Arial" w:hAnsi="Arial" w:cs="Arial"/>
          <w:color w:val="000000"/>
          <w:sz w:val="22"/>
          <w:szCs w:val="22"/>
          <w:u w:color="000000"/>
        </w:rPr>
        <w:t xml:space="preserve"> </w:t>
      </w:r>
      <w:r w:rsidR="004C2791" w:rsidRPr="006665F8">
        <w:rPr>
          <w:rFonts w:ascii="Arial" w:hAnsi="Arial" w:cs="Arial"/>
          <w:color w:val="000000"/>
          <w:sz w:val="22"/>
          <w:szCs w:val="22"/>
          <w:u w:color="000000"/>
        </w:rPr>
        <w:t>71.43%</w:t>
      </w:r>
      <w:ins w:id="30" w:author="Jake Luo" w:date="2016-08-05T13:59:00Z">
        <w:r w:rsidRPr="006665F8">
          <w:rPr>
            <w:rFonts w:ascii="Arial" w:hAnsi="Arial" w:cs="Arial"/>
            <w:color w:val="000000"/>
            <w:sz w:val="22"/>
            <w:szCs w:val="22"/>
            <w:u w:color="000000"/>
          </w:rPr>
          <w:t xml:space="preserve">, </w:t>
        </w:r>
      </w:ins>
      <w:proofErr w:type="spellStart"/>
      <w:r w:rsidR="004C2791" w:rsidRPr="006665F8">
        <w:rPr>
          <w:rFonts w:ascii="Arial" w:hAnsi="Arial" w:cs="Arial"/>
          <w:color w:val="000000"/>
          <w:sz w:val="22"/>
          <w:szCs w:val="22"/>
          <w:u w:color="000000"/>
        </w:rPr>
        <w:t>ischemic_stroke</w:t>
      </w:r>
      <w:proofErr w:type="spellEnd"/>
      <w:r w:rsidR="004C2791" w:rsidRPr="006665F8">
        <w:rPr>
          <w:rFonts w:ascii="Arial" w:hAnsi="Arial" w:cs="Arial"/>
          <w:color w:val="000000"/>
          <w:sz w:val="22"/>
          <w:szCs w:val="22"/>
          <w:u w:color="000000"/>
        </w:rPr>
        <w:t xml:space="preserve"> and </w:t>
      </w:r>
      <w:proofErr w:type="spellStart"/>
      <w:r w:rsidR="004C2791" w:rsidRPr="006665F8">
        <w:rPr>
          <w:rFonts w:ascii="Arial" w:hAnsi="Arial" w:cs="Arial"/>
          <w:color w:val="000000"/>
          <w:sz w:val="22"/>
          <w:szCs w:val="22"/>
          <w:u w:color="000000"/>
        </w:rPr>
        <w:t>recurrent_small_cell_lung_cancer</w:t>
      </w:r>
      <w:proofErr w:type="spellEnd"/>
      <w:r w:rsidR="004C2791" w:rsidRPr="006665F8">
        <w:rPr>
          <w:rFonts w:ascii="Arial" w:hAnsi="Arial" w:cs="Arial"/>
          <w:color w:val="000000"/>
          <w:sz w:val="22"/>
          <w:szCs w:val="22"/>
          <w:u w:color="000000"/>
        </w:rPr>
        <w:t xml:space="preserve"> are </w:t>
      </w:r>
      <w:r w:rsidRPr="006665F8">
        <w:rPr>
          <w:rFonts w:ascii="Arial" w:hAnsi="Arial" w:cs="Arial"/>
          <w:color w:val="000000"/>
          <w:sz w:val="22"/>
          <w:szCs w:val="22"/>
          <w:u w:color="000000"/>
        </w:rPr>
        <w:t xml:space="preserve">at </w:t>
      </w:r>
      <w:r w:rsidR="004C2791" w:rsidRPr="006665F8">
        <w:rPr>
          <w:rFonts w:ascii="Arial" w:hAnsi="Arial" w:cs="Arial"/>
          <w:color w:val="000000"/>
          <w:sz w:val="22"/>
          <w:szCs w:val="22"/>
          <w:u w:color="000000"/>
        </w:rPr>
        <w:t xml:space="preserve">60.00%. </w:t>
      </w:r>
      <w:r w:rsidR="00297106" w:rsidRPr="006665F8">
        <w:rPr>
          <w:rFonts w:ascii="Arial" w:hAnsi="Arial" w:cs="Arial"/>
          <w:color w:val="000000"/>
          <w:sz w:val="22"/>
          <w:szCs w:val="22"/>
          <w:u w:color="000000"/>
        </w:rPr>
        <w:t xml:space="preserve">However, from average incidence, </w:t>
      </w:r>
      <w:r w:rsidR="00F03245" w:rsidRPr="006665F8">
        <w:rPr>
          <w:rFonts w:ascii="Arial" w:hAnsi="Arial" w:cs="Arial"/>
          <w:color w:val="000000"/>
          <w:sz w:val="22"/>
          <w:szCs w:val="22"/>
          <w:u w:color="000000"/>
        </w:rPr>
        <w:t xml:space="preserve">the top 3 are </w:t>
      </w:r>
      <w:proofErr w:type="spellStart"/>
      <w:r w:rsidR="00F03245" w:rsidRPr="006665F8">
        <w:rPr>
          <w:rFonts w:ascii="Arial" w:hAnsi="Arial" w:cs="Arial"/>
          <w:color w:val="000000"/>
          <w:sz w:val="22"/>
          <w:szCs w:val="22"/>
          <w:u w:color="000000"/>
        </w:rPr>
        <w:t>multiple_myeloma_and_plasma_cell_neoplasm</w:t>
      </w:r>
      <w:proofErr w:type="spellEnd"/>
      <w:r w:rsidR="00F03245" w:rsidRPr="006665F8">
        <w:rPr>
          <w:rFonts w:ascii="Arial" w:hAnsi="Arial" w:cs="Arial"/>
          <w:color w:val="000000"/>
          <w:sz w:val="22"/>
          <w:szCs w:val="22"/>
          <w:u w:color="000000"/>
        </w:rPr>
        <w:t xml:space="preserve"> at 43.74%, </w:t>
      </w:r>
      <w:proofErr w:type="spellStart"/>
      <w:r w:rsidR="00F03245" w:rsidRPr="006665F8">
        <w:rPr>
          <w:rFonts w:ascii="Arial" w:hAnsi="Arial" w:cs="Arial"/>
          <w:color w:val="000000"/>
          <w:sz w:val="22"/>
          <w:szCs w:val="22"/>
          <w:u w:color="000000"/>
        </w:rPr>
        <w:t>myelodysplastic_syndrome</w:t>
      </w:r>
      <w:r w:rsidR="007407AF" w:rsidRPr="006665F8">
        <w:rPr>
          <w:rFonts w:ascii="Arial" w:hAnsi="Arial" w:cs="Arial"/>
          <w:color w:val="000000"/>
          <w:sz w:val="22"/>
          <w:szCs w:val="22"/>
          <w:u w:color="000000"/>
        </w:rPr>
        <w:t>s</w:t>
      </w:r>
      <w:proofErr w:type="spellEnd"/>
      <w:r w:rsidR="007407AF" w:rsidRPr="006665F8">
        <w:rPr>
          <w:rFonts w:ascii="Arial" w:hAnsi="Arial" w:cs="Arial"/>
          <w:color w:val="000000"/>
          <w:sz w:val="22"/>
          <w:szCs w:val="22"/>
          <w:u w:color="000000"/>
        </w:rPr>
        <w:t xml:space="preserve"> at 32.02%, lymphoma at 27.93%,</w:t>
      </w:r>
      <w:ins w:id="31" w:author="Na Zhou" w:date="2016-09-03T11:33:00Z">
        <w:r w:rsidR="005A0AC1" w:rsidRPr="006665F8">
          <w:rPr>
            <w:rFonts w:ascii="Arial" w:hAnsi="Arial" w:cs="Arial"/>
            <w:color w:val="000000"/>
            <w:sz w:val="22"/>
            <w:szCs w:val="22"/>
            <w:u w:color="000000"/>
          </w:rPr>
          <w:t xml:space="preserve"> trials with these 3 conditions have</w:t>
        </w:r>
      </w:ins>
      <w:del w:id="32" w:author="Na Zhou" w:date="2016-09-03T11:33:00Z">
        <w:r w:rsidR="007407AF" w:rsidRPr="006665F8" w:rsidDel="005A0AC1">
          <w:rPr>
            <w:rFonts w:ascii="Arial" w:hAnsi="Arial" w:cs="Arial"/>
            <w:color w:val="000000"/>
            <w:sz w:val="22"/>
            <w:szCs w:val="22"/>
            <w:u w:color="000000"/>
          </w:rPr>
          <w:delText xml:space="preserve"> means</w:delText>
        </w:r>
      </w:del>
      <w:r w:rsidR="007407AF" w:rsidRPr="006665F8">
        <w:rPr>
          <w:rFonts w:ascii="Arial" w:hAnsi="Arial" w:cs="Arial"/>
          <w:color w:val="000000"/>
          <w:sz w:val="22"/>
          <w:szCs w:val="22"/>
          <w:u w:color="000000"/>
        </w:rPr>
        <w:t xml:space="preserve"> higher percentage of patients are affected </w:t>
      </w:r>
      <w:r w:rsidR="00930AC6" w:rsidRPr="006665F8">
        <w:rPr>
          <w:rFonts w:ascii="Arial" w:hAnsi="Arial" w:cs="Arial"/>
          <w:color w:val="000000"/>
          <w:sz w:val="22"/>
          <w:szCs w:val="22"/>
          <w:u w:color="000000"/>
        </w:rPr>
        <w:t xml:space="preserve">to Death. </w:t>
      </w:r>
    </w:p>
    <w:p w14:paraId="1E6E4E95" w14:textId="77777777" w:rsidR="00F03245" w:rsidRPr="006665F8" w:rsidRDefault="00F03245" w:rsidP="00F03245">
      <w:pPr>
        <w:rPr>
          <w:rFonts w:ascii="Arial" w:eastAsia="Times New Roman" w:hAnsi="Arial" w:cs="Arial"/>
          <w:color w:val="000000"/>
        </w:rPr>
      </w:pPr>
    </w:p>
    <w:p w14:paraId="08C97CA1" w14:textId="4E292991" w:rsidR="00F03245" w:rsidRPr="006665F8" w:rsidRDefault="00F03245" w:rsidP="00F03245">
      <w:pPr>
        <w:pStyle w:val="Caption"/>
        <w:keepNext/>
        <w:rPr>
          <w:rFonts w:ascii="Arial" w:eastAsia="宋体" w:hAnsi="Arial" w:cs="Arial"/>
        </w:rPr>
      </w:pPr>
      <w:ins w:id="33" w:author="Jake Luo" w:date="2016-08-05T13:59:00Z">
        <w:r w:rsidRPr="006665F8">
          <w:rPr>
            <w:rFonts w:ascii="Arial" w:hAnsi="Arial" w:cs="Arial"/>
          </w:rPr>
          <w:t xml:space="preserve">Table </w:t>
        </w:r>
      </w:ins>
      <w:r w:rsidRPr="006665F8">
        <w:rPr>
          <w:rFonts w:ascii="Arial" w:hAnsi="Arial" w:cs="Arial"/>
        </w:rPr>
        <w:t xml:space="preserve">2: </w:t>
      </w:r>
      <w:r w:rsidRPr="006665F8">
        <w:rPr>
          <w:rFonts w:ascii="Arial" w:eastAsia="宋体" w:hAnsi="Arial" w:cs="Arial"/>
        </w:rPr>
        <w:t>Top trial targeted disease conditions that associated with patient’s death</w:t>
      </w:r>
      <w:ins w:id="34" w:author="Na Zhou" w:date="2016-09-03T11:37:00Z">
        <w:r w:rsidR="00CD463D" w:rsidRPr="006665F8">
          <w:rPr>
            <w:rFonts w:ascii="Arial" w:eastAsia="宋体" w:hAnsi="Arial" w:cs="Arial"/>
          </w:rPr>
          <w:t xml:space="preserve"> </w:t>
        </w:r>
      </w:ins>
      <w:ins w:id="35" w:author="Jake Luo" w:date="2016-08-05T13:59:00Z">
        <w:r w:rsidRPr="006665F8">
          <w:rPr>
            <w:rFonts w:ascii="Arial" w:eastAsia="宋体" w:hAnsi="Arial" w:cs="Arial"/>
          </w:rPr>
          <w:t>(based on serious adverse event)</w:t>
        </w:r>
      </w:ins>
    </w:p>
    <w:tbl>
      <w:tblPr>
        <w:tblpPr w:leftFromText="180" w:rightFromText="180" w:vertAnchor="text" w:horzAnchor="page" w:tblpX="1630" w:tblpY="385"/>
        <w:tblW w:w="10107" w:type="dxa"/>
        <w:tblLook w:val="04A0" w:firstRow="1" w:lastRow="0" w:firstColumn="1" w:lastColumn="0" w:noHBand="0" w:noVBand="1"/>
      </w:tblPr>
      <w:tblGrid>
        <w:gridCol w:w="4880"/>
        <w:gridCol w:w="1595"/>
        <w:gridCol w:w="1150"/>
        <w:gridCol w:w="1260"/>
        <w:gridCol w:w="1350"/>
      </w:tblGrid>
      <w:tr w:rsidR="004C2791" w:rsidRPr="006665F8" w14:paraId="309924F2" w14:textId="77777777" w:rsidTr="004C2791">
        <w:trPr>
          <w:trHeight w:val="320"/>
        </w:trPr>
        <w:tc>
          <w:tcPr>
            <w:tcW w:w="4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8FA54" w14:textId="77777777" w:rsidR="004C2791" w:rsidRPr="006665F8" w:rsidRDefault="004C2791" w:rsidP="004C2791">
            <w:pPr>
              <w:rPr>
                <w:rFonts w:ascii="Arial" w:eastAsia="Times New Roman" w:hAnsi="Arial" w:cs="Arial"/>
                <w:b/>
                <w:bCs/>
                <w:color w:val="000000"/>
              </w:rPr>
            </w:pPr>
            <w:r w:rsidRPr="006665F8">
              <w:rPr>
                <w:rFonts w:ascii="Arial" w:eastAsia="Times New Roman" w:hAnsi="Arial" w:cs="Arial"/>
                <w:b/>
                <w:bCs/>
                <w:color w:val="000000"/>
              </w:rPr>
              <w:t>Condition</w:t>
            </w:r>
          </w:p>
        </w:tc>
        <w:tc>
          <w:tcPr>
            <w:tcW w:w="1595" w:type="dxa"/>
            <w:tcBorders>
              <w:top w:val="single" w:sz="4" w:space="0" w:color="auto"/>
              <w:left w:val="nil"/>
              <w:bottom w:val="single" w:sz="4" w:space="0" w:color="auto"/>
              <w:right w:val="single" w:sz="4" w:space="0" w:color="auto"/>
            </w:tcBorders>
            <w:shd w:val="clear" w:color="auto" w:fill="auto"/>
            <w:noWrap/>
            <w:vAlign w:val="bottom"/>
            <w:hideMark/>
          </w:tcPr>
          <w:p w14:paraId="5E7850F7" w14:textId="77777777" w:rsidR="004C2791" w:rsidRPr="006665F8" w:rsidRDefault="004C2791" w:rsidP="004C2791">
            <w:pPr>
              <w:rPr>
                <w:rFonts w:ascii="Arial" w:eastAsia="Times New Roman" w:hAnsi="Arial" w:cs="Arial"/>
                <w:b/>
                <w:bCs/>
                <w:color w:val="000000"/>
              </w:rPr>
            </w:pPr>
            <w:r w:rsidRPr="006665F8">
              <w:rPr>
                <w:rFonts w:ascii="Arial" w:eastAsia="Times New Roman" w:hAnsi="Arial" w:cs="Arial"/>
                <w:b/>
                <w:bCs/>
                <w:color w:val="000000"/>
              </w:rPr>
              <w:t>All Trials(#)</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14:paraId="48C6F583" w14:textId="77777777" w:rsidR="004C2791" w:rsidRPr="006665F8" w:rsidRDefault="004C2791" w:rsidP="004C2791">
            <w:pPr>
              <w:rPr>
                <w:rFonts w:ascii="Arial" w:eastAsia="Times New Roman" w:hAnsi="Arial" w:cs="Arial"/>
                <w:b/>
                <w:bCs/>
                <w:color w:val="000000"/>
              </w:rPr>
            </w:pPr>
            <w:r w:rsidRPr="006665F8">
              <w:rPr>
                <w:rFonts w:ascii="Arial" w:eastAsia="Times New Roman" w:hAnsi="Arial" w:cs="Arial"/>
                <w:b/>
                <w:bCs/>
                <w:color w:val="000000"/>
              </w:rPr>
              <w:t>Death Trials(#)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3C57E01" w14:textId="77777777" w:rsidR="004C2791" w:rsidRPr="006665F8" w:rsidRDefault="004C2791" w:rsidP="004C2791">
            <w:pPr>
              <w:rPr>
                <w:rFonts w:ascii="Arial" w:eastAsia="Times New Roman" w:hAnsi="Arial" w:cs="Arial"/>
                <w:b/>
                <w:bCs/>
                <w:color w:val="000000"/>
              </w:rPr>
            </w:pPr>
            <w:r w:rsidRPr="006665F8">
              <w:rPr>
                <w:rFonts w:ascii="Arial" w:eastAsia="Times New Roman" w:hAnsi="Arial" w:cs="Arial"/>
                <w:b/>
                <w:bCs/>
                <w:color w:val="000000"/>
              </w:rPr>
              <w:t>Death Trials/All Trials</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A7FB6EB" w14:textId="77777777" w:rsidR="004C2791" w:rsidRPr="006665F8" w:rsidRDefault="004C2791" w:rsidP="004C2791">
            <w:pPr>
              <w:rPr>
                <w:rFonts w:ascii="Arial" w:eastAsia="Times New Roman" w:hAnsi="Arial" w:cs="Arial"/>
                <w:b/>
                <w:bCs/>
                <w:color w:val="000000"/>
              </w:rPr>
            </w:pPr>
            <w:r w:rsidRPr="006665F8">
              <w:rPr>
                <w:rFonts w:ascii="Arial" w:eastAsia="Times New Roman" w:hAnsi="Arial" w:cs="Arial"/>
                <w:b/>
                <w:bCs/>
                <w:color w:val="000000"/>
              </w:rPr>
              <w:t>Average Incidence</w:t>
            </w:r>
          </w:p>
        </w:tc>
      </w:tr>
      <w:tr w:rsidR="004C2791" w:rsidRPr="006665F8" w14:paraId="1217AF70" w14:textId="77777777" w:rsidTr="004C2791">
        <w:trPr>
          <w:trHeight w:val="320"/>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14:paraId="7E2B2E01"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multiple_myeloma_and_plasma_cell_neoplasm</w:t>
            </w:r>
            <w:proofErr w:type="spellEnd"/>
          </w:p>
        </w:tc>
        <w:tc>
          <w:tcPr>
            <w:tcW w:w="1595" w:type="dxa"/>
            <w:tcBorders>
              <w:top w:val="nil"/>
              <w:left w:val="nil"/>
              <w:bottom w:val="single" w:sz="4" w:space="0" w:color="auto"/>
              <w:right w:val="single" w:sz="4" w:space="0" w:color="auto"/>
            </w:tcBorders>
            <w:shd w:val="clear" w:color="auto" w:fill="auto"/>
            <w:noWrap/>
            <w:vAlign w:val="bottom"/>
            <w:hideMark/>
          </w:tcPr>
          <w:p w14:paraId="5990D140"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24</w:t>
            </w:r>
          </w:p>
        </w:tc>
        <w:tc>
          <w:tcPr>
            <w:tcW w:w="1022" w:type="dxa"/>
            <w:tcBorders>
              <w:top w:val="nil"/>
              <w:left w:val="nil"/>
              <w:bottom w:val="single" w:sz="4" w:space="0" w:color="auto"/>
              <w:right w:val="single" w:sz="4" w:space="0" w:color="auto"/>
            </w:tcBorders>
            <w:shd w:val="clear" w:color="auto" w:fill="auto"/>
            <w:noWrap/>
            <w:vAlign w:val="bottom"/>
            <w:hideMark/>
          </w:tcPr>
          <w:p w14:paraId="23B86BE1"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7</w:t>
            </w:r>
          </w:p>
        </w:tc>
        <w:tc>
          <w:tcPr>
            <w:tcW w:w="1260" w:type="dxa"/>
            <w:tcBorders>
              <w:top w:val="nil"/>
              <w:left w:val="nil"/>
              <w:bottom w:val="single" w:sz="4" w:space="0" w:color="auto"/>
              <w:right w:val="single" w:sz="4" w:space="0" w:color="auto"/>
            </w:tcBorders>
            <w:shd w:val="clear" w:color="auto" w:fill="auto"/>
            <w:noWrap/>
            <w:vAlign w:val="bottom"/>
            <w:hideMark/>
          </w:tcPr>
          <w:p w14:paraId="750F523A"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29.17%</w:t>
            </w:r>
          </w:p>
        </w:tc>
        <w:tc>
          <w:tcPr>
            <w:tcW w:w="1350" w:type="dxa"/>
            <w:tcBorders>
              <w:top w:val="nil"/>
              <w:left w:val="nil"/>
              <w:bottom w:val="single" w:sz="4" w:space="0" w:color="auto"/>
              <w:right w:val="single" w:sz="4" w:space="0" w:color="auto"/>
            </w:tcBorders>
            <w:shd w:val="clear" w:color="auto" w:fill="auto"/>
            <w:noWrap/>
            <w:vAlign w:val="bottom"/>
            <w:hideMark/>
          </w:tcPr>
          <w:p w14:paraId="67D283D0"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43.74%</w:t>
            </w:r>
          </w:p>
        </w:tc>
      </w:tr>
      <w:tr w:rsidR="004C2791" w:rsidRPr="006665F8" w14:paraId="134EA58A" w14:textId="77777777" w:rsidTr="004C2791">
        <w:trPr>
          <w:trHeight w:val="320"/>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14:paraId="31B20C3E"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myelodysplastic_syndromes</w:t>
            </w:r>
            <w:proofErr w:type="spellEnd"/>
          </w:p>
        </w:tc>
        <w:tc>
          <w:tcPr>
            <w:tcW w:w="1595" w:type="dxa"/>
            <w:tcBorders>
              <w:top w:val="nil"/>
              <w:left w:val="nil"/>
              <w:bottom w:val="single" w:sz="4" w:space="0" w:color="auto"/>
              <w:right w:val="single" w:sz="4" w:space="0" w:color="auto"/>
            </w:tcBorders>
            <w:shd w:val="clear" w:color="auto" w:fill="auto"/>
            <w:noWrap/>
            <w:vAlign w:val="bottom"/>
            <w:hideMark/>
          </w:tcPr>
          <w:p w14:paraId="168C74FA"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48</w:t>
            </w:r>
          </w:p>
        </w:tc>
        <w:tc>
          <w:tcPr>
            <w:tcW w:w="1022" w:type="dxa"/>
            <w:tcBorders>
              <w:top w:val="nil"/>
              <w:left w:val="nil"/>
              <w:bottom w:val="single" w:sz="4" w:space="0" w:color="auto"/>
              <w:right w:val="single" w:sz="4" w:space="0" w:color="auto"/>
            </w:tcBorders>
            <w:shd w:val="clear" w:color="auto" w:fill="auto"/>
            <w:noWrap/>
            <w:vAlign w:val="bottom"/>
            <w:hideMark/>
          </w:tcPr>
          <w:p w14:paraId="2570551E"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13</w:t>
            </w:r>
          </w:p>
        </w:tc>
        <w:tc>
          <w:tcPr>
            <w:tcW w:w="1260" w:type="dxa"/>
            <w:tcBorders>
              <w:top w:val="nil"/>
              <w:left w:val="nil"/>
              <w:bottom w:val="single" w:sz="4" w:space="0" w:color="auto"/>
              <w:right w:val="single" w:sz="4" w:space="0" w:color="auto"/>
            </w:tcBorders>
            <w:shd w:val="clear" w:color="auto" w:fill="auto"/>
            <w:noWrap/>
            <w:vAlign w:val="bottom"/>
            <w:hideMark/>
          </w:tcPr>
          <w:p w14:paraId="617E1F83"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27.08%</w:t>
            </w:r>
          </w:p>
        </w:tc>
        <w:tc>
          <w:tcPr>
            <w:tcW w:w="1350" w:type="dxa"/>
            <w:tcBorders>
              <w:top w:val="nil"/>
              <w:left w:val="nil"/>
              <w:bottom w:val="single" w:sz="4" w:space="0" w:color="auto"/>
              <w:right w:val="single" w:sz="4" w:space="0" w:color="auto"/>
            </w:tcBorders>
            <w:shd w:val="clear" w:color="auto" w:fill="auto"/>
            <w:noWrap/>
            <w:vAlign w:val="bottom"/>
            <w:hideMark/>
          </w:tcPr>
          <w:p w14:paraId="3E8BC699"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32.02%</w:t>
            </w:r>
          </w:p>
        </w:tc>
      </w:tr>
      <w:tr w:rsidR="004C2791" w:rsidRPr="006665F8" w14:paraId="65D75F0C" w14:textId="77777777" w:rsidTr="004C2791">
        <w:trPr>
          <w:trHeight w:val="320"/>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14:paraId="4B315D53" w14:textId="5DB35A8B" w:rsidR="004C2791" w:rsidRPr="006665F8" w:rsidRDefault="00F03245"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L</w:t>
            </w:r>
            <w:r w:rsidR="004C2791" w:rsidRPr="006665F8">
              <w:rPr>
                <w:rStyle w:val="Hyperlink0"/>
                <w:rFonts w:ascii="Arial" w:hAnsi="Arial" w:cs="Arial"/>
                <w:sz w:val="18"/>
                <w:szCs w:val="18"/>
              </w:rPr>
              <w:t>ymphoma</w:t>
            </w:r>
          </w:p>
        </w:tc>
        <w:tc>
          <w:tcPr>
            <w:tcW w:w="1595" w:type="dxa"/>
            <w:tcBorders>
              <w:top w:val="nil"/>
              <w:left w:val="nil"/>
              <w:bottom w:val="single" w:sz="4" w:space="0" w:color="auto"/>
              <w:right w:val="single" w:sz="4" w:space="0" w:color="auto"/>
            </w:tcBorders>
            <w:shd w:val="clear" w:color="auto" w:fill="auto"/>
            <w:noWrap/>
            <w:vAlign w:val="bottom"/>
            <w:hideMark/>
          </w:tcPr>
          <w:p w14:paraId="3FD609DA"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91</w:t>
            </w:r>
          </w:p>
        </w:tc>
        <w:tc>
          <w:tcPr>
            <w:tcW w:w="1022" w:type="dxa"/>
            <w:tcBorders>
              <w:top w:val="nil"/>
              <w:left w:val="nil"/>
              <w:bottom w:val="single" w:sz="4" w:space="0" w:color="auto"/>
              <w:right w:val="single" w:sz="4" w:space="0" w:color="auto"/>
            </w:tcBorders>
            <w:shd w:val="clear" w:color="auto" w:fill="auto"/>
            <w:noWrap/>
            <w:vAlign w:val="bottom"/>
            <w:hideMark/>
          </w:tcPr>
          <w:p w14:paraId="1144BBBA"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26</w:t>
            </w:r>
          </w:p>
        </w:tc>
        <w:tc>
          <w:tcPr>
            <w:tcW w:w="1260" w:type="dxa"/>
            <w:tcBorders>
              <w:top w:val="nil"/>
              <w:left w:val="nil"/>
              <w:bottom w:val="single" w:sz="4" w:space="0" w:color="auto"/>
              <w:right w:val="single" w:sz="4" w:space="0" w:color="auto"/>
            </w:tcBorders>
            <w:shd w:val="clear" w:color="auto" w:fill="auto"/>
            <w:noWrap/>
            <w:vAlign w:val="bottom"/>
            <w:hideMark/>
          </w:tcPr>
          <w:p w14:paraId="14E285A5"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28.57%</w:t>
            </w:r>
          </w:p>
        </w:tc>
        <w:tc>
          <w:tcPr>
            <w:tcW w:w="1350" w:type="dxa"/>
            <w:tcBorders>
              <w:top w:val="nil"/>
              <w:left w:val="nil"/>
              <w:bottom w:val="single" w:sz="4" w:space="0" w:color="auto"/>
              <w:right w:val="single" w:sz="4" w:space="0" w:color="auto"/>
            </w:tcBorders>
            <w:shd w:val="clear" w:color="auto" w:fill="auto"/>
            <w:noWrap/>
            <w:vAlign w:val="bottom"/>
            <w:hideMark/>
          </w:tcPr>
          <w:p w14:paraId="512DD1D3"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27.93%</w:t>
            </w:r>
          </w:p>
        </w:tc>
      </w:tr>
      <w:tr w:rsidR="004C2791" w:rsidRPr="006665F8" w14:paraId="465C9833" w14:textId="77777777" w:rsidTr="004C2791">
        <w:trPr>
          <w:trHeight w:val="320"/>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14:paraId="12662F92"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lastRenderedPageBreak/>
              <w:t>recurrent_colon_cancer</w:t>
            </w:r>
            <w:proofErr w:type="spellEnd"/>
          </w:p>
        </w:tc>
        <w:tc>
          <w:tcPr>
            <w:tcW w:w="1595" w:type="dxa"/>
            <w:tcBorders>
              <w:top w:val="nil"/>
              <w:left w:val="nil"/>
              <w:bottom w:val="single" w:sz="4" w:space="0" w:color="auto"/>
              <w:right w:val="single" w:sz="4" w:space="0" w:color="auto"/>
            </w:tcBorders>
            <w:shd w:val="clear" w:color="auto" w:fill="auto"/>
            <w:noWrap/>
            <w:vAlign w:val="bottom"/>
            <w:hideMark/>
          </w:tcPr>
          <w:p w14:paraId="753BB034"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13</w:t>
            </w:r>
          </w:p>
        </w:tc>
        <w:tc>
          <w:tcPr>
            <w:tcW w:w="1022" w:type="dxa"/>
            <w:tcBorders>
              <w:top w:val="nil"/>
              <w:left w:val="nil"/>
              <w:bottom w:val="single" w:sz="4" w:space="0" w:color="auto"/>
              <w:right w:val="single" w:sz="4" w:space="0" w:color="auto"/>
            </w:tcBorders>
            <w:shd w:val="clear" w:color="auto" w:fill="auto"/>
            <w:noWrap/>
            <w:vAlign w:val="bottom"/>
            <w:hideMark/>
          </w:tcPr>
          <w:p w14:paraId="0DE3B5A0"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5</w:t>
            </w:r>
          </w:p>
        </w:tc>
        <w:tc>
          <w:tcPr>
            <w:tcW w:w="1260" w:type="dxa"/>
            <w:tcBorders>
              <w:top w:val="nil"/>
              <w:left w:val="nil"/>
              <w:bottom w:val="single" w:sz="4" w:space="0" w:color="auto"/>
              <w:right w:val="single" w:sz="4" w:space="0" w:color="auto"/>
            </w:tcBorders>
            <w:shd w:val="clear" w:color="auto" w:fill="auto"/>
            <w:noWrap/>
            <w:vAlign w:val="bottom"/>
            <w:hideMark/>
          </w:tcPr>
          <w:p w14:paraId="73BB82FA"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38.46%</w:t>
            </w:r>
          </w:p>
        </w:tc>
        <w:tc>
          <w:tcPr>
            <w:tcW w:w="1350" w:type="dxa"/>
            <w:tcBorders>
              <w:top w:val="nil"/>
              <w:left w:val="nil"/>
              <w:bottom w:val="single" w:sz="4" w:space="0" w:color="auto"/>
              <w:right w:val="single" w:sz="4" w:space="0" w:color="auto"/>
            </w:tcBorders>
            <w:shd w:val="clear" w:color="auto" w:fill="auto"/>
            <w:noWrap/>
            <w:vAlign w:val="bottom"/>
            <w:hideMark/>
          </w:tcPr>
          <w:p w14:paraId="7B9CB870"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20.21%</w:t>
            </w:r>
          </w:p>
        </w:tc>
      </w:tr>
      <w:tr w:rsidR="004C2791" w:rsidRPr="006665F8" w14:paraId="05519965" w14:textId="77777777" w:rsidTr="004C2791">
        <w:trPr>
          <w:trHeight w:val="320"/>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14:paraId="6947AB93"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recurrent_rectal_cancer</w:t>
            </w:r>
            <w:proofErr w:type="spellEnd"/>
          </w:p>
        </w:tc>
        <w:tc>
          <w:tcPr>
            <w:tcW w:w="1595" w:type="dxa"/>
            <w:tcBorders>
              <w:top w:val="nil"/>
              <w:left w:val="nil"/>
              <w:bottom w:val="single" w:sz="4" w:space="0" w:color="auto"/>
              <w:right w:val="single" w:sz="4" w:space="0" w:color="auto"/>
            </w:tcBorders>
            <w:shd w:val="clear" w:color="auto" w:fill="auto"/>
            <w:noWrap/>
            <w:vAlign w:val="bottom"/>
            <w:hideMark/>
          </w:tcPr>
          <w:p w14:paraId="7D8E1871"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13</w:t>
            </w:r>
          </w:p>
        </w:tc>
        <w:tc>
          <w:tcPr>
            <w:tcW w:w="1022" w:type="dxa"/>
            <w:tcBorders>
              <w:top w:val="nil"/>
              <w:left w:val="nil"/>
              <w:bottom w:val="single" w:sz="4" w:space="0" w:color="auto"/>
              <w:right w:val="single" w:sz="4" w:space="0" w:color="auto"/>
            </w:tcBorders>
            <w:shd w:val="clear" w:color="auto" w:fill="auto"/>
            <w:noWrap/>
            <w:vAlign w:val="bottom"/>
            <w:hideMark/>
          </w:tcPr>
          <w:p w14:paraId="4F4C926C"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5</w:t>
            </w:r>
          </w:p>
        </w:tc>
        <w:tc>
          <w:tcPr>
            <w:tcW w:w="1260" w:type="dxa"/>
            <w:tcBorders>
              <w:top w:val="nil"/>
              <w:left w:val="nil"/>
              <w:bottom w:val="single" w:sz="4" w:space="0" w:color="auto"/>
              <w:right w:val="single" w:sz="4" w:space="0" w:color="auto"/>
            </w:tcBorders>
            <w:shd w:val="clear" w:color="auto" w:fill="auto"/>
            <w:noWrap/>
            <w:vAlign w:val="bottom"/>
            <w:hideMark/>
          </w:tcPr>
          <w:p w14:paraId="479A1E50"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38.46%</w:t>
            </w:r>
          </w:p>
        </w:tc>
        <w:tc>
          <w:tcPr>
            <w:tcW w:w="1350" w:type="dxa"/>
            <w:tcBorders>
              <w:top w:val="nil"/>
              <w:left w:val="nil"/>
              <w:bottom w:val="single" w:sz="4" w:space="0" w:color="auto"/>
              <w:right w:val="single" w:sz="4" w:space="0" w:color="auto"/>
            </w:tcBorders>
            <w:shd w:val="clear" w:color="auto" w:fill="auto"/>
            <w:noWrap/>
            <w:vAlign w:val="bottom"/>
            <w:hideMark/>
          </w:tcPr>
          <w:p w14:paraId="7E89BE2C"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20.21%</w:t>
            </w:r>
          </w:p>
        </w:tc>
      </w:tr>
      <w:tr w:rsidR="004C2791" w:rsidRPr="006665F8" w14:paraId="7378B3F4" w14:textId="77777777" w:rsidTr="004C2791">
        <w:trPr>
          <w:trHeight w:val="320"/>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14:paraId="26767177"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acute_lymphoblastic_leukemia</w:t>
            </w:r>
            <w:proofErr w:type="spellEnd"/>
          </w:p>
        </w:tc>
        <w:tc>
          <w:tcPr>
            <w:tcW w:w="1595" w:type="dxa"/>
            <w:tcBorders>
              <w:top w:val="nil"/>
              <w:left w:val="nil"/>
              <w:bottom w:val="single" w:sz="4" w:space="0" w:color="auto"/>
              <w:right w:val="single" w:sz="4" w:space="0" w:color="auto"/>
            </w:tcBorders>
            <w:shd w:val="clear" w:color="auto" w:fill="auto"/>
            <w:noWrap/>
            <w:vAlign w:val="bottom"/>
            <w:hideMark/>
          </w:tcPr>
          <w:p w14:paraId="28EB976E"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16</w:t>
            </w:r>
          </w:p>
        </w:tc>
        <w:tc>
          <w:tcPr>
            <w:tcW w:w="1022" w:type="dxa"/>
            <w:tcBorders>
              <w:top w:val="nil"/>
              <w:left w:val="nil"/>
              <w:bottom w:val="single" w:sz="4" w:space="0" w:color="auto"/>
              <w:right w:val="single" w:sz="4" w:space="0" w:color="auto"/>
            </w:tcBorders>
            <w:shd w:val="clear" w:color="auto" w:fill="auto"/>
            <w:noWrap/>
            <w:vAlign w:val="bottom"/>
            <w:hideMark/>
          </w:tcPr>
          <w:p w14:paraId="711D2F73"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6</w:t>
            </w:r>
          </w:p>
        </w:tc>
        <w:tc>
          <w:tcPr>
            <w:tcW w:w="1260" w:type="dxa"/>
            <w:tcBorders>
              <w:top w:val="nil"/>
              <w:left w:val="nil"/>
              <w:bottom w:val="single" w:sz="4" w:space="0" w:color="auto"/>
              <w:right w:val="single" w:sz="4" w:space="0" w:color="auto"/>
            </w:tcBorders>
            <w:shd w:val="clear" w:color="auto" w:fill="auto"/>
            <w:noWrap/>
            <w:vAlign w:val="bottom"/>
            <w:hideMark/>
          </w:tcPr>
          <w:p w14:paraId="07B23C7A"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37.50%</w:t>
            </w:r>
          </w:p>
        </w:tc>
        <w:tc>
          <w:tcPr>
            <w:tcW w:w="1350" w:type="dxa"/>
            <w:tcBorders>
              <w:top w:val="nil"/>
              <w:left w:val="nil"/>
              <w:bottom w:val="single" w:sz="4" w:space="0" w:color="auto"/>
              <w:right w:val="single" w:sz="4" w:space="0" w:color="auto"/>
            </w:tcBorders>
            <w:shd w:val="clear" w:color="auto" w:fill="auto"/>
            <w:noWrap/>
            <w:vAlign w:val="bottom"/>
            <w:hideMark/>
          </w:tcPr>
          <w:p w14:paraId="5BC6C4CC"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19.53%</w:t>
            </w:r>
          </w:p>
        </w:tc>
      </w:tr>
      <w:tr w:rsidR="004C2791" w:rsidRPr="006665F8" w14:paraId="1A60A7CA" w14:textId="77777777" w:rsidTr="004C2791">
        <w:trPr>
          <w:trHeight w:val="320"/>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14:paraId="789C7C6B" w14:textId="1BEE410F" w:rsidR="004C2791" w:rsidRPr="006665F8" w:rsidRDefault="00F03245"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L</w:t>
            </w:r>
            <w:r w:rsidR="004C2791" w:rsidRPr="006665F8">
              <w:rPr>
                <w:rStyle w:val="Hyperlink0"/>
                <w:rFonts w:ascii="Arial" w:hAnsi="Arial" w:cs="Arial"/>
                <w:sz w:val="18"/>
                <w:szCs w:val="18"/>
              </w:rPr>
              <w:t>eukemia</w:t>
            </w:r>
          </w:p>
        </w:tc>
        <w:tc>
          <w:tcPr>
            <w:tcW w:w="1595" w:type="dxa"/>
            <w:tcBorders>
              <w:top w:val="nil"/>
              <w:left w:val="nil"/>
              <w:bottom w:val="single" w:sz="4" w:space="0" w:color="auto"/>
              <w:right w:val="single" w:sz="4" w:space="0" w:color="auto"/>
            </w:tcBorders>
            <w:shd w:val="clear" w:color="auto" w:fill="auto"/>
            <w:noWrap/>
            <w:vAlign w:val="bottom"/>
            <w:hideMark/>
          </w:tcPr>
          <w:p w14:paraId="265DFA8D"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106</w:t>
            </w:r>
          </w:p>
        </w:tc>
        <w:tc>
          <w:tcPr>
            <w:tcW w:w="1022" w:type="dxa"/>
            <w:tcBorders>
              <w:top w:val="nil"/>
              <w:left w:val="nil"/>
              <w:bottom w:val="single" w:sz="4" w:space="0" w:color="auto"/>
              <w:right w:val="single" w:sz="4" w:space="0" w:color="auto"/>
            </w:tcBorders>
            <w:shd w:val="clear" w:color="auto" w:fill="auto"/>
            <w:noWrap/>
            <w:vAlign w:val="bottom"/>
            <w:hideMark/>
          </w:tcPr>
          <w:p w14:paraId="7E61B96D"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45</w:t>
            </w:r>
          </w:p>
        </w:tc>
        <w:tc>
          <w:tcPr>
            <w:tcW w:w="1260" w:type="dxa"/>
            <w:tcBorders>
              <w:top w:val="nil"/>
              <w:left w:val="nil"/>
              <w:bottom w:val="single" w:sz="4" w:space="0" w:color="auto"/>
              <w:right w:val="single" w:sz="4" w:space="0" w:color="auto"/>
            </w:tcBorders>
            <w:shd w:val="clear" w:color="auto" w:fill="auto"/>
            <w:noWrap/>
            <w:vAlign w:val="bottom"/>
            <w:hideMark/>
          </w:tcPr>
          <w:p w14:paraId="0613925F"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42.45%</w:t>
            </w:r>
          </w:p>
        </w:tc>
        <w:tc>
          <w:tcPr>
            <w:tcW w:w="1350" w:type="dxa"/>
            <w:tcBorders>
              <w:top w:val="nil"/>
              <w:left w:val="nil"/>
              <w:bottom w:val="single" w:sz="4" w:space="0" w:color="auto"/>
              <w:right w:val="single" w:sz="4" w:space="0" w:color="auto"/>
            </w:tcBorders>
            <w:shd w:val="clear" w:color="auto" w:fill="auto"/>
            <w:noWrap/>
            <w:vAlign w:val="bottom"/>
            <w:hideMark/>
          </w:tcPr>
          <w:p w14:paraId="37E2FF15"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19.36%</w:t>
            </w:r>
          </w:p>
        </w:tc>
      </w:tr>
      <w:tr w:rsidR="004C2791" w:rsidRPr="006665F8" w14:paraId="6E5DB0EE" w14:textId="77777777" w:rsidTr="004C2791">
        <w:trPr>
          <w:trHeight w:val="320"/>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14:paraId="0911BE16" w14:textId="7A16EE96" w:rsidR="004C2791" w:rsidRPr="006665F8" w:rsidRDefault="00F03245"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M</w:t>
            </w:r>
            <w:r w:rsidR="004C2791" w:rsidRPr="006665F8">
              <w:rPr>
                <w:rStyle w:val="Hyperlink0"/>
                <w:rFonts w:ascii="Arial" w:hAnsi="Arial" w:cs="Arial"/>
                <w:sz w:val="18"/>
                <w:szCs w:val="18"/>
              </w:rPr>
              <w:t>yelofibrosis</w:t>
            </w:r>
          </w:p>
        </w:tc>
        <w:tc>
          <w:tcPr>
            <w:tcW w:w="1595" w:type="dxa"/>
            <w:tcBorders>
              <w:top w:val="nil"/>
              <w:left w:val="nil"/>
              <w:bottom w:val="single" w:sz="4" w:space="0" w:color="auto"/>
              <w:right w:val="single" w:sz="4" w:space="0" w:color="auto"/>
            </w:tcBorders>
            <w:shd w:val="clear" w:color="auto" w:fill="auto"/>
            <w:noWrap/>
            <w:vAlign w:val="bottom"/>
            <w:hideMark/>
          </w:tcPr>
          <w:p w14:paraId="08B61355"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12</w:t>
            </w:r>
          </w:p>
        </w:tc>
        <w:tc>
          <w:tcPr>
            <w:tcW w:w="1022" w:type="dxa"/>
            <w:tcBorders>
              <w:top w:val="nil"/>
              <w:left w:val="nil"/>
              <w:bottom w:val="single" w:sz="4" w:space="0" w:color="auto"/>
              <w:right w:val="single" w:sz="4" w:space="0" w:color="auto"/>
            </w:tcBorders>
            <w:shd w:val="clear" w:color="auto" w:fill="auto"/>
            <w:noWrap/>
            <w:vAlign w:val="bottom"/>
            <w:hideMark/>
          </w:tcPr>
          <w:p w14:paraId="4C106657"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5</w:t>
            </w:r>
          </w:p>
        </w:tc>
        <w:tc>
          <w:tcPr>
            <w:tcW w:w="1260" w:type="dxa"/>
            <w:tcBorders>
              <w:top w:val="nil"/>
              <w:left w:val="nil"/>
              <w:bottom w:val="single" w:sz="4" w:space="0" w:color="auto"/>
              <w:right w:val="single" w:sz="4" w:space="0" w:color="auto"/>
            </w:tcBorders>
            <w:shd w:val="clear" w:color="auto" w:fill="auto"/>
            <w:noWrap/>
            <w:vAlign w:val="bottom"/>
            <w:hideMark/>
          </w:tcPr>
          <w:p w14:paraId="2C32F5DE"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41.67%</w:t>
            </w:r>
          </w:p>
        </w:tc>
        <w:tc>
          <w:tcPr>
            <w:tcW w:w="1350" w:type="dxa"/>
            <w:tcBorders>
              <w:top w:val="nil"/>
              <w:left w:val="nil"/>
              <w:bottom w:val="single" w:sz="4" w:space="0" w:color="auto"/>
              <w:right w:val="single" w:sz="4" w:space="0" w:color="auto"/>
            </w:tcBorders>
            <w:shd w:val="clear" w:color="auto" w:fill="auto"/>
            <w:noWrap/>
            <w:vAlign w:val="bottom"/>
            <w:hideMark/>
          </w:tcPr>
          <w:p w14:paraId="3A0F0C75"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17.98%</w:t>
            </w:r>
          </w:p>
        </w:tc>
      </w:tr>
      <w:tr w:rsidR="004C2791" w:rsidRPr="006665F8" w14:paraId="187B7A82" w14:textId="77777777" w:rsidTr="004C2791">
        <w:trPr>
          <w:trHeight w:val="320"/>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14:paraId="1B597ECB"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non-</w:t>
            </w:r>
            <w:proofErr w:type="spellStart"/>
            <w:r w:rsidRPr="006665F8">
              <w:rPr>
                <w:rStyle w:val="Hyperlink0"/>
                <w:rFonts w:ascii="Arial" w:hAnsi="Arial" w:cs="Arial"/>
                <w:sz w:val="18"/>
                <w:szCs w:val="18"/>
              </w:rPr>
              <w:t>hodgkin's_lymphoma</w:t>
            </w:r>
            <w:proofErr w:type="spellEnd"/>
          </w:p>
        </w:tc>
        <w:tc>
          <w:tcPr>
            <w:tcW w:w="1595" w:type="dxa"/>
            <w:tcBorders>
              <w:top w:val="nil"/>
              <w:left w:val="nil"/>
              <w:bottom w:val="single" w:sz="4" w:space="0" w:color="auto"/>
              <w:right w:val="single" w:sz="4" w:space="0" w:color="auto"/>
            </w:tcBorders>
            <w:shd w:val="clear" w:color="auto" w:fill="auto"/>
            <w:noWrap/>
            <w:vAlign w:val="bottom"/>
            <w:hideMark/>
          </w:tcPr>
          <w:p w14:paraId="5361ED9D"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36</w:t>
            </w:r>
          </w:p>
        </w:tc>
        <w:tc>
          <w:tcPr>
            <w:tcW w:w="1022" w:type="dxa"/>
            <w:tcBorders>
              <w:top w:val="nil"/>
              <w:left w:val="nil"/>
              <w:bottom w:val="single" w:sz="4" w:space="0" w:color="auto"/>
              <w:right w:val="single" w:sz="4" w:space="0" w:color="auto"/>
            </w:tcBorders>
            <w:shd w:val="clear" w:color="auto" w:fill="auto"/>
            <w:noWrap/>
            <w:vAlign w:val="bottom"/>
            <w:hideMark/>
          </w:tcPr>
          <w:p w14:paraId="6EE57EE4"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9</w:t>
            </w:r>
          </w:p>
        </w:tc>
        <w:tc>
          <w:tcPr>
            <w:tcW w:w="1260" w:type="dxa"/>
            <w:tcBorders>
              <w:top w:val="nil"/>
              <w:left w:val="nil"/>
              <w:bottom w:val="single" w:sz="4" w:space="0" w:color="auto"/>
              <w:right w:val="single" w:sz="4" w:space="0" w:color="auto"/>
            </w:tcBorders>
            <w:shd w:val="clear" w:color="auto" w:fill="auto"/>
            <w:noWrap/>
            <w:vAlign w:val="bottom"/>
            <w:hideMark/>
          </w:tcPr>
          <w:p w14:paraId="7541EF61"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25.00%</w:t>
            </w:r>
          </w:p>
        </w:tc>
        <w:tc>
          <w:tcPr>
            <w:tcW w:w="1350" w:type="dxa"/>
            <w:tcBorders>
              <w:top w:val="nil"/>
              <w:left w:val="nil"/>
              <w:bottom w:val="single" w:sz="4" w:space="0" w:color="auto"/>
              <w:right w:val="single" w:sz="4" w:space="0" w:color="auto"/>
            </w:tcBorders>
            <w:shd w:val="clear" w:color="auto" w:fill="auto"/>
            <w:noWrap/>
            <w:vAlign w:val="bottom"/>
            <w:hideMark/>
          </w:tcPr>
          <w:p w14:paraId="7D89547F"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16.21%</w:t>
            </w:r>
          </w:p>
        </w:tc>
      </w:tr>
      <w:tr w:rsidR="004C2791" w:rsidRPr="006665F8" w14:paraId="0A3ECAA2" w14:textId="77777777" w:rsidTr="004C2791">
        <w:trPr>
          <w:trHeight w:val="320"/>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14:paraId="54179622"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recurrent_uterine_sarcoma</w:t>
            </w:r>
            <w:proofErr w:type="spellEnd"/>
          </w:p>
        </w:tc>
        <w:tc>
          <w:tcPr>
            <w:tcW w:w="1595" w:type="dxa"/>
            <w:tcBorders>
              <w:top w:val="nil"/>
              <w:left w:val="nil"/>
              <w:bottom w:val="single" w:sz="4" w:space="0" w:color="auto"/>
              <w:right w:val="single" w:sz="4" w:space="0" w:color="auto"/>
            </w:tcBorders>
            <w:shd w:val="clear" w:color="auto" w:fill="auto"/>
            <w:noWrap/>
            <w:vAlign w:val="bottom"/>
            <w:hideMark/>
          </w:tcPr>
          <w:p w14:paraId="27E76614"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7</w:t>
            </w:r>
          </w:p>
        </w:tc>
        <w:tc>
          <w:tcPr>
            <w:tcW w:w="1022" w:type="dxa"/>
            <w:tcBorders>
              <w:top w:val="nil"/>
              <w:left w:val="nil"/>
              <w:bottom w:val="single" w:sz="4" w:space="0" w:color="auto"/>
              <w:right w:val="single" w:sz="4" w:space="0" w:color="auto"/>
            </w:tcBorders>
            <w:shd w:val="clear" w:color="auto" w:fill="auto"/>
            <w:noWrap/>
            <w:vAlign w:val="bottom"/>
            <w:hideMark/>
          </w:tcPr>
          <w:p w14:paraId="7343CAEE"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5</w:t>
            </w:r>
          </w:p>
        </w:tc>
        <w:tc>
          <w:tcPr>
            <w:tcW w:w="1260" w:type="dxa"/>
            <w:tcBorders>
              <w:top w:val="nil"/>
              <w:left w:val="nil"/>
              <w:bottom w:val="single" w:sz="4" w:space="0" w:color="auto"/>
              <w:right w:val="single" w:sz="4" w:space="0" w:color="auto"/>
            </w:tcBorders>
            <w:shd w:val="clear" w:color="auto" w:fill="auto"/>
            <w:noWrap/>
            <w:vAlign w:val="bottom"/>
            <w:hideMark/>
          </w:tcPr>
          <w:p w14:paraId="0ACCF91C"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71.43%</w:t>
            </w:r>
          </w:p>
        </w:tc>
        <w:tc>
          <w:tcPr>
            <w:tcW w:w="1350" w:type="dxa"/>
            <w:tcBorders>
              <w:top w:val="nil"/>
              <w:left w:val="nil"/>
              <w:bottom w:val="single" w:sz="4" w:space="0" w:color="auto"/>
              <w:right w:val="single" w:sz="4" w:space="0" w:color="auto"/>
            </w:tcBorders>
            <w:shd w:val="clear" w:color="auto" w:fill="auto"/>
            <w:noWrap/>
            <w:vAlign w:val="bottom"/>
            <w:hideMark/>
          </w:tcPr>
          <w:p w14:paraId="747D6955"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13.92%</w:t>
            </w:r>
          </w:p>
        </w:tc>
      </w:tr>
      <w:tr w:rsidR="004C2791" w:rsidRPr="006665F8" w14:paraId="08FEC1D8" w14:textId="77777777" w:rsidTr="004C2791">
        <w:trPr>
          <w:trHeight w:val="320"/>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14:paraId="25F059EE"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stage_iv_breast_cancer</w:t>
            </w:r>
            <w:proofErr w:type="spellEnd"/>
          </w:p>
        </w:tc>
        <w:tc>
          <w:tcPr>
            <w:tcW w:w="1595" w:type="dxa"/>
            <w:tcBorders>
              <w:top w:val="nil"/>
              <w:left w:val="nil"/>
              <w:bottom w:val="single" w:sz="4" w:space="0" w:color="auto"/>
              <w:right w:val="single" w:sz="4" w:space="0" w:color="auto"/>
            </w:tcBorders>
            <w:shd w:val="clear" w:color="auto" w:fill="auto"/>
            <w:noWrap/>
            <w:vAlign w:val="bottom"/>
            <w:hideMark/>
          </w:tcPr>
          <w:p w14:paraId="10B6D854"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27</w:t>
            </w:r>
          </w:p>
        </w:tc>
        <w:tc>
          <w:tcPr>
            <w:tcW w:w="1022" w:type="dxa"/>
            <w:tcBorders>
              <w:top w:val="nil"/>
              <w:left w:val="nil"/>
              <w:bottom w:val="single" w:sz="4" w:space="0" w:color="auto"/>
              <w:right w:val="single" w:sz="4" w:space="0" w:color="auto"/>
            </w:tcBorders>
            <w:shd w:val="clear" w:color="auto" w:fill="auto"/>
            <w:noWrap/>
            <w:vAlign w:val="bottom"/>
            <w:hideMark/>
          </w:tcPr>
          <w:p w14:paraId="5195D253"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7</w:t>
            </w:r>
          </w:p>
        </w:tc>
        <w:tc>
          <w:tcPr>
            <w:tcW w:w="1260" w:type="dxa"/>
            <w:tcBorders>
              <w:top w:val="nil"/>
              <w:left w:val="nil"/>
              <w:bottom w:val="single" w:sz="4" w:space="0" w:color="auto"/>
              <w:right w:val="single" w:sz="4" w:space="0" w:color="auto"/>
            </w:tcBorders>
            <w:shd w:val="clear" w:color="auto" w:fill="auto"/>
            <w:noWrap/>
            <w:vAlign w:val="bottom"/>
            <w:hideMark/>
          </w:tcPr>
          <w:p w14:paraId="7BB2A2C0"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25.93%</w:t>
            </w:r>
          </w:p>
        </w:tc>
        <w:tc>
          <w:tcPr>
            <w:tcW w:w="1350" w:type="dxa"/>
            <w:tcBorders>
              <w:top w:val="nil"/>
              <w:left w:val="nil"/>
              <w:bottom w:val="single" w:sz="4" w:space="0" w:color="auto"/>
              <w:right w:val="single" w:sz="4" w:space="0" w:color="auto"/>
            </w:tcBorders>
            <w:shd w:val="clear" w:color="auto" w:fill="auto"/>
            <w:noWrap/>
            <w:vAlign w:val="bottom"/>
            <w:hideMark/>
          </w:tcPr>
          <w:p w14:paraId="0F1A8F79"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13.66%</w:t>
            </w:r>
          </w:p>
        </w:tc>
      </w:tr>
      <w:tr w:rsidR="004C2791" w:rsidRPr="006665F8" w14:paraId="5617BD7E" w14:textId="77777777" w:rsidTr="004C2791">
        <w:trPr>
          <w:trHeight w:val="320"/>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14:paraId="305F2761"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acute_myelogenous_leukemia</w:t>
            </w:r>
            <w:proofErr w:type="spellEnd"/>
          </w:p>
        </w:tc>
        <w:tc>
          <w:tcPr>
            <w:tcW w:w="1595" w:type="dxa"/>
            <w:tcBorders>
              <w:top w:val="nil"/>
              <w:left w:val="nil"/>
              <w:bottom w:val="single" w:sz="4" w:space="0" w:color="auto"/>
              <w:right w:val="single" w:sz="4" w:space="0" w:color="auto"/>
            </w:tcBorders>
            <w:shd w:val="clear" w:color="auto" w:fill="auto"/>
            <w:noWrap/>
            <w:vAlign w:val="bottom"/>
            <w:hideMark/>
          </w:tcPr>
          <w:p w14:paraId="4D7678A6"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24</w:t>
            </w:r>
          </w:p>
        </w:tc>
        <w:tc>
          <w:tcPr>
            <w:tcW w:w="1022" w:type="dxa"/>
            <w:tcBorders>
              <w:top w:val="nil"/>
              <w:left w:val="nil"/>
              <w:bottom w:val="single" w:sz="4" w:space="0" w:color="auto"/>
              <w:right w:val="single" w:sz="4" w:space="0" w:color="auto"/>
            </w:tcBorders>
            <w:shd w:val="clear" w:color="auto" w:fill="auto"/>
            <w:noWrap/>
            <w:vAlign w:val="bottom"/>
            <w:hideMark/>
          </w:tcPr>
          <w:p w14:paraId="54FF4BEC"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10</w:t>
            </w:r>
          </w:p>
        </w:tc>
        <w:tc>
          <w:tcPr>
            <w:tcW w:w="1260" w:type="dxa"/>
            <w:tcBorders>
              <w:top w:val="nil"/>
              <w:left w:val="nil"/>
              <w:bottom w:val="single" w:sz="4" w:space="0" w:color="auto"/>
              <w:right w:val="single" w:sz="4" w:space="0" w:color="auto"/>
            </w:tcBorders>
            <w:shd w:val="clear" w:color="auto" w:fill="auto"/>
            <w:noWrap/>
            <w:vAlign w:val="bottom"/>
            <w:hideMark/>
          </w:tcPr>
          <w:p w14:paraId="611091D8"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41.67%</w:t>
            </w:r>
          </w:p>
        </w:tc>
        <w:tc>
          <w:tcPr>
            <w:tcW w:w="1350" w:type="dxa"/>
            <w:tcBorders>
              <w:top w:val="nil"/>
              <w:left w:val="nil"/>
              <w:bottom w:val="single" w:sz="4" w:space="0" w:color="auto"/>
              <w:right w:val="single" w:sz="4" w:space="0" w:color="auto"/>
            </w:tcBorders>
            <w:shd w:val="clear" w:color="auto" w:fill="auto"/>
            <w:noWrap/>
            <w:vAlign w:val="bottom"/>
            <w:hideMark/>
          </w:tcPr>
          <w:p w14:paraId="53B80800"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12.09%</w:t>
            </w:r>
          </w:p>
        </w:tc>
      </w:tr>
      <w:tr w:rsidR="004C2791" w:rsidRPr="006665F8" w14:paraId="07A31D49" w14:textId="77777777" w:rsidTr="004C2791">
        <w:trPr>
          <w:trHeight w:val="320"/>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14:paraId="67CD6E47"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myelodysplastic_syndrome</w:t>
            </w:r>
            <w:proofErr w:type="spellEnd"/>
          </w:p>
        </w:tc>
        <w:tc>
          <w:tcPr>
            <w:tcW w:w="1595" w:type="dxa"/>
            <w:tcBorders>
              <w:top w:val="nil"/>
              <w:left w:val="nil"/>
              <w:bottom w:val="single" w:sz="4" w:space="0" w:color="auto"/>
              <w:right w:val="single" w:sz="4" w:space="0" w:color="auto"/>
            </w:tcBorders>
            <w:shd w:val="clear" w:color="auto" w:fill="auto"/>
            <w:noWrap/>
            <w:vAlign w:val="bottom"/>
            <w:hideMark/>
          </w:tcPr>
          <w:p w14:paraId="4F0C7C06"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39</w:t>
            </w:r>
          </w:p>
        </w:tc>
        <w:tc>
          <w:tcPr>
            <w:tcW w:w="1022" w:type="dxa"/>
            <w:tcBorders>
              <w:top w:val="nil"/>
              <w:left w:val="nil"/>
              <w:bottom w:val="single" w:sz="4" w:space="0" w:color="auto"/>
              <w:right w:val="single" w:sz="4" w:space="0" w:color="auto"/>
            </w:tcBorders>
            <w:shd w:val="clear" w:color="auto" w:fill="auto"/>
            <w:noWrap/>
            <w:vAlign w:val="bottom"/>
            <w:hideMark/>
          </w:tcPr>
          <w:p w14:paraId="2CFED10A"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20</w:t>
            </w:r>
          </w:p>
        </w:tc>
        <w:tc>
          <w:tcPr>
            <w:tcW w:w="1260" w:type="dxa"/>
            <w:tcBorders>
              <w:top w:val="nil"/>
              <w:left w:val="nil"/>
              <w:bottom w:val="single" w:sz="4" w:space="0" w:color="auto"/>
              <w:right w:val="single" w:sz="4" w:space="0" w:color="auto"/>
            </w:tcBorders>
            <w:shd w:val="clear" w:color="auto" w:fill="auto"/>
            <w:noWrap/>
            <w:vAlign w:val="bottom"/>
            <w:hideMark/>
          </w:tcPr>
          <w:p w14:paraId="46A644D3"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51.28%</w:t>
            </w:r>
          </w:p>
        </w:tc>
        <w:tc>
          <w:tcPr>
            <w:tcW w:w="1350" w:type="dxa"/>
            <w:tcBorders>
              <w:top w:val="nil"/>
              <w:left w:val="nil"/>
              <w:bottom w:val="single" w:sz="4" w:space="0" w:color="auto"/>
              <w:right w:val="single" w:sz="4" w:space="0" w:color="auto"/>
            </w:tcBorders>
            <w:shd w:val="clear" w:color="auto" w:fill="auto"/>
            <w:noWrap/>
            <w:vAlign w:val="bottom"/>
            <w:hideMark/>
          </w:tcPr>
          <w:p w14:paraId="73AB2479"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11.75%</w:t>
            </w:r>
          </w:p>
        </w:tc>
      </w:tr>
      <w:tr w:rsidR="004C2791" w:rsidRPr="006665F8" w14:paraId="7F8EB1DF" w14:textId="77777777" w:rsidTr="004C2791">
        <w:trPr>
          <w:trHeight w:val="320"/>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14:paraId="17A73F95"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ischemic_stroke</w:t>
            </w:r>
            <w:proofErr w:type="spellEnd"/>
          </w:p>
        </w:tc>
        <w:tc>
          <w:tcPr>
            <w:tcW w:w="1595" w:type="dxa"/>
            <w:tcBorders>
              <w:top w:val="nil"/>
              <w:left w:val="nil"/>
              <w:bottom w:val="single" w:sz="4" w:space="0" w:color="auto"/>
              <w:right w:val="single" w:sz="4" w:space="0" w:color="auto"/>
            </w:tcBorders>
            <w:shd w:val="clear" w:color="auto" w:fill="auto"/>
            <w:noWrap/>
            <w:vAlign w:val="bottom"/>
            <w:hideMark/>
          </w:tcPr>
          <w:p w14:paraId="063EE43D"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15</w:t>
            </w:r>
          </w:p>
        </w:tc>
        <w:tc>
          <w:tcPr>
            <w:tcW w:w="1022" w:type="dxa"/>
            <w:tcBorders>
              <w:top w:val="nil"/>
              <w:left w:val="nil"/>
              <w:bottom w:val="single" w:sz="4" w:space="0" w:color="auto"/>
              <w:right w:val="single" w:sz="4" w:space="0" w:color="auto"/>
            </w:tcBorders>
            <w:shd w:val="clear" w:color="auto" w:fill="auto"/>
            <w:noWrap/>
            <w:vAlign w:val="bottom"/>
            <w:hideMark/>
          </w:tcPr>
          <w:p w14:paraId="35C6B8F9"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9</w:t>
            </w:r>
          </w:p>
        </w:tc>
        <w:tc>
          <w:tcPr>
            <w:tcW w:w="1260" w:type="dxa"/>
            <w:tcBorders>
              <w:top w:val="nil"/>
              <w:left w:val="nil"/>
              <w:bottom w:val="single" w:sz="4" w:space="0" w:color="auto"/>
              <w:right w:val="single" w:sz="4" w:space="0" w:color="auto"/>
            </w:tcBorders>
            <w:shd w:val="clear" w:color="auto" w:fill="auto"/>
            <w:noWrap/>
            <w:vAlign w:val="bottom"/>
            <w:hideMark/>
          </w:tcPr>
          <w:p w14:paraId="23B306DE"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60.00%</w:t>
            </w:r>
          </w:p>
        </w:tc>
        <w:tc>
          <w:tcPr>
            <w:tcW w:w="1350" w:type="dxa"/>
            <w:tcBorders>
              <w:top w:val="nil"/>
              <w:left w:val="nil"/>
              <w:bottom w:val="single" w:sz="4" w:space="0" w:color="auto"/>
              <w:right w:val="single" w:sz="4" w:space="0" w:color="auto"/>
            </w:tcBorders>
            <w:shd w:val="clear" w:color="auto" w:fill="auto"/>
            <w:noWrap/>
            <w:vAlign w:val="bottom"/>
            <w:hideMark/>
          </w:tcPr>
          <w:p w14:paraId="261B4765"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10.62%</w:t>
            </w:r>
          </w:p>
        </w:tc>
      </w:tr>
      <w:tr w:rsidR="004C2791" w:rsidRPr="006665F8" w14:paraId="40C1CF21" w14:textId="77777777" w:rsidTr="004C2791">
        <w:trPr>
          <w:trHeight w:val="320"/>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14:paraId="204AC375"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kidney_cancer</w:t>
            </w:r>
            <w:proofErr w:type="spellEnd"/>
          </w:p>
        </w:tc>
        <w:tc>
          <w:tcPr>
            <w:tcW w:w="1595" w:type="dxa"/>
            <w:tcBorders>
              <w:top w:val="nil"/>
              <w:left w:val="nil"/>
              <w:bottom w:val="single" w:sz="4" w:space="0" w:color="auto"/>
              <w:right w:val="single" w:sz="4" w:space="0" w:color="auto"/>
            </w:tcBorders>
            <w:shd w:val="clear" w:color="auto" w:fill="auto"/>
            <w:noWrap/>
            <w:vAlign w:val="bottom"/>
            <w:hideMark/>
          </w:tcPr>
          <w:p w14:paraId="6F391453"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19</w:t>
            </w:r>
          </w:p>
        </w:tc>
        <w:tc>
          <w:tcPr>
            <w:tcW w:w="1022" w:type="dxa"/>
            <w:tcBorders>
              <w:top w:val="nil"/>
              <w:left w:val="nil"/>
              <w:bottom w:val="single" w:sz="4" w:space="0" w:color="auto"/>
              <w:right w:val="single" w:sz="4" w:space="0" w:color="auto"/>
            </w:tcBorders>
            <w:shd w:val="clear" w:color="auto" w:fill="auto"/>
            <w:noWrap/>
            <w:vAlign w:val="bottom"/>
            <w:hideMark/>
          </w:tcPr>
          <w:p w14:paraId="7BCDB686"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5</w:t>
            </w:r>
          </w:p>
        </w:tc>
        <w:tc>
          <w:tcPr>
            <w:tcW w:w="1260" w:type="dxa"/>
            <w:tcBorders>
              <w:top w:val="nil"/>
              <w:left w:val="nil"/>
              <w:bottom w:val="single" w:sz="4" w:space="0" w:color="auto"/>
              <w:right w:val="single" w:sz="4" w:space="0" w:color="auto"/>
            </w:tcBorders>
            <w:shd w:val="clear" w:color="auto" w:fill="auto"/>
            <w:noWrap/>
            <w:vAlign w:val="bottom"/>
            <w:hideMark/>
          </w:tcPr>
          <w:p w14:paraId="1DE034FB"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26.32%</w:t>
            </w:r>
          </w:p>
        </w:tc>
        <w:tc>
          <w:tcPr>
            <w:tcW w:w="1350" w:type="dxa"/>
            <w:tcBorders>
              <w:top w:val="nil"/>
              <w:left w:val="nil"/>
              <w:bottom w:val="single" w:sz="4" w:space="0" w:color="auto"/>
              <w:right w:val="single" w:sz="4" w:space="0" w:color="auto"/>
            </w:tcBorders>
            <w:shd w:val="clear" w:color="auto" w:fill="auto"/>
            <w:noWrap/>
            <w:vAlign w:val="bottom"/>
            <w:hideMark/>
          </w:tcPr>
          <w:p w14:paraId="3D5D563A"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10.31%</w:t>
            </w:r>
          </w:p>
        </w:tc>
      </w:tr>
      <w:tr w:rsidR="004C2791" w:rsidRPr="006665F8" w14:paraId="550AADB6" w14:textId="77777777" w:rsidTr="004C2791">
        <w:trPr>
          <w:trHeight w:val="320"/>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14:paraId="6633F995"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anaplastic_astrocytoma</w:t>
            </w:r>
            <w:proofErr w:type="spellEnd"/>
          </w:p>
        </w:tc>
        <w:tc>
          <w:tcPr>
            <w:tcW w:w="1595" w:type="dxa"/>
            <w:tcBorders>
              <w:top w:val="nil"/>
              <w:left w:val="nil"/>
              <w:bottom w:val="single" w:sz="4" w:space="0" w:color="auto"/>
              <w:right w:val="single" w:sz="4" w:space="0" w:color="auto"/>
            </w:tcBorders>
            <w:shd w:val="clear" w:color="auto" w:fill="auto"/>
            <w:noWrap/>
            <w:vAlign w:val="bottom"/>
            <w:hideMark/>
          </w:tcPr>
          <w:p w14:paraId="72FAA5BD"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6</w:t>
            </w:r>
          </w:p>
        </w:tc>
        <w:tc>
          <w:tcPr>
            <w:tcW w:w="1022" w:type="dxa"/>
            <w:tcBorders>
              <w:top w:val="nil"/>
              <w:left w:val="nil"/>
              <w:bottom w:val="single" w:sz="4" w:space="0" w:color="auto"/>
              <w:right w:val="single" w:sz="4" w:space="0" w:color="auto"/>
            </w:tcBorders>
            <w:shd w:val="clear" w:color="auto" w:fill="auto"/>
            <w:noWrap/>
            <w:vAlign w:val="bottom"/>
            <w:hideMark/>
          </w:tcPr>
          <w:p w14:paraId="14B530FC"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5</w:t>
            </w:r>
          </w:p>
        </w:tc>
        <w:tc>
          <w:tcPr>
            <w:tcW w:w="1260" w:type="dxa"/>
            <w:tcBorders>
              <w:top w:val="nil"/>
              <w:left w:val="nil"/>
              <w:bottom w:val="single" w:sz="4" w:space="0" w:color="auto"/>
              <w:right w:val="single" w:sz="4" w:space="0" w:color="auto"/>
            </w:tcBorders>
            <w:shd w:val="clear" w:color="auto" w:fill="auto"/>
            <w:noWrap/>
            <w:vAlign w:val="bottom"/>
            <w:hideMark/>
          </w:tcPr>
          <w:p w14:paraId="0624E7A0"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83.33%</w:t>
            </w:r>
          </w:p>
        </w:tc>
        <w:tc>
          <w:tcPr>
            <w:tcW w:w="1350" w:type="dxa"/>
            <w:tcBorders>
              <w:top w:val="nil"/>
              <w:left w:val="nil"/>
              <w:bottom w:val="single" w:sz="4" w:space="0" w:color="auto"/>
              <w:right w:val="single" w:sz="4" w:space="0" w:color="auto"/>
            </w:tcBorders>
            <w:shd w:val="clear" w:color="auto" w:fill="auto"/>
            <w:noWrap/>
            <w:vAlign w:val="bottom"/>
            <w:hideMark/>
          </w:tcPr>
          <w:p w14:paraId="50D6A1D1"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10.25%</w:t>
            </w:r>
          </w:p>
        </w:tc>
      </w:tr>
      <w:tr w:rsidR="004C2791" w:rsidRPr="006665F8" w14:paraId="3C2D2D74" w14:textId="77777777" w:rsidTr="004C2791">
        <w:trPr>
          <w:trHeight w:val="320"/>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14:paraId="15B6F058"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ovarian_cancer</w:t>
            </w:r>
            <w:proofErr w:type="spellEnd"/>
          </w:p>
        </w:tc>
        <w:tc>
          <w:tcPr>
            <w:tcW w:w="1595" w:type="dxa"/>
            <w:tcBorders>
              <w:top w:val="nil"/>
              <w:left w:val="nil"/>
              <w:bottom w:val="single" w:sz="4" w:space="0" w:color="auto"/>
              <w:right w:val="single" w:sz="4" w:space="0" w:color="auto"/>
            </w:tcBorders>
            <w:shd w:val="clear" w:color="auto" w:fill="auto"/>
            <w:noWrap/>
            <w:vAlign w:val="bottom"/>
            <w:hideMark/>
          </w:tcPr>
          <w:p w14:paraId="262F0F8D"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73</w:t>
            </w:r>
          </w:p>
        </w:tc>
        <w:tc>
          <w:tcPr>
            <w:tcW w:w="1022" w:type="dxa"/>
            <w:tcBorders>
              <w:top w:val="nil"/>
              <w:left w:val="nil"/>
              <w:bottom w:val="single" w:sz="4" w:space="0" w:color="auto"/>
              <w:right w:val="single" w:sz="4" w:space="0" w:color="auto"/>
            </w:tcBorders>
            <w:shd w:val="clear" w:color="auto" w:fill="auto"/>
            <w:noWrap/>
            <w:vAlign w:val="bottom"/>
            <w:hideMark/>
          </w:tcPr>
          <w:p w14:paraId="767454CF"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9</w:t>
            </w:r>
          </w:p>
        </w:tc>
        <w:tc>
          <w:tcPr>
            <w:tcW w:w="1260" w:type="dxa"/>
            <w:tcBorders>
              <w:top w:val="nil"/>
              <w:left w:val="nil"/>
              <w:bottom w:val="single" w:sz="4" w:space="0" w:color="auto"/>
              <w:right w:val="single" w:sz="4" w:space="0" w:color="auto"/>
            </w:tcBorders>
            <w:shd w:val="clear" w:color="auto" w:fill="auto"/>
            <w:noWrap/>
            <w:vAlign w:val="bottom"/>
            <w:hideMark/>
          </w:tcPr>
          <w:p w14:paraId="67E67911"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12.33%</w:t>
            </w:r>
          </w:p>
        </w:tc>
        <w:tc>
          <w:tcPr>
            <w:tcW w:w="1350" w:type="dxa"/>
            <w:tcBorders>
              <w:top w:val="nil"/>
              <w:left w:val="nil"/>
              <w:bottom w:val="single" w:sz="4" w:space="0" w:color="auto"/>
              <w:right w:val="single" w:sz="4" w:space="0" w:color="auto"/>
            </w:tcBorders>
            <w:shd w:val="clear" w:color="auto" w:fill="auto"/>
            <w:noWrap/>
            <w:vAlign w:val="bottom"/>
            <w:hideMark/>
          </w:tcPr>
          <w:p w14:paraId="0FBF625C"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9.72%</w:t>
            </w:r>
          </w:p>
        </w:tc>
      </w:tr>
      <w:tr w:rsidR="004C2791" w:rsidRPr="006665F8" w14:paraId="13B91333" w14:textId="77777777" w:rsidTr="004C2791">
        <w:trPr>
          <w:trHeight w:val="320"/>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14:paraId="2C35804D"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stage_iv_pancreatic_cancer</w:t>
            </w:r>
            <w:proofErr w:type="spellEnd"/>
          </w:p>
        </w:tc>
        <w:tc>
          <w:tcPr>
            <w:tcW w:w="1595" w:type="dxa"/>
            <w:tcBorders>
              <w:top w:val="nil"/>
              <w:left w:val="nil"/>
              <w:bottom w:val="single" w:sz="4" w:space="0" w:color="auto"/>
              <w:right w:val="single" w:sz="4" w:space="0" w:color="auto"/>
            </w:tcBorders>
            <w:shd w:val="clear" w:color="auto" w:fill="auto"/>
            <w:noWrap/>
            <w:vAlign w:val="bottom"/>
            <w:hideMark/>
          </w:tcPr>
          <w:p w14:paraId="1B87D68D"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13</w:t>
            </w:r>
          </w:p>
        </w:tc>
        <w:tc>
          <w:tcPr>
            <w:tcW w:w="1022" w:type="dxa"/>
            <w:tcBorders>
              <w:top w:val="nil"/>
              <w:left w:val="nil"/>
              <w:bottom w:val="single" w:sz="4" w:space="0" w:color="auto"/>
              <w:right w:val="single" w:sz="4" w:space="0" w:color="auto"/>
            </w:tcBorders>
            <w:shd w:val="clear" w:color="auto" w:fill="auto"/>
            <w:noWrap/>
            <w:vAlign w:val="bottom"/>
            <w:hideMark/>
          </w:tcPr>
          <w:p w14:paraId="453EAB20"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6</w:t>
            </w:r>
          </w:p>
        </w:tc>
        <w:tc>
          <w:tcPr>
            <w:tcW w:w="1260" w:type="dxa"/>
            <w:tcBorders>
              <w:top w:val="nil"/>
              <w:left w:val="nil"/>
              <w:bottom w:val="single" w:sz="4" w:space="0" w:color="auto"/>
              <w:right w:val="single" w:sz="4" w:space="0" w:color="auto"/>
            </w:tcBorders>
            <w:shd w:val="clear" w:color="auto" w:fill="auto"/>
            <w:noWrap/>
            <w:vAlign w:val="bottom"/>
            <w:hideMark/>
          </w:tcPr>
          <w:p w14:paraId="1037C48B"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46.15%</w:t>
            </w:r>
          </w:p>
        </w:tc>
        <w:tc>
          <w:tcPr>
            <w:tcW w:w="1350" w:type="dxa"/>
            <w:tcBorders>
              <w:top w:val="nil"/>
              <w:left w:val="nil"/>
              <w:bottom w:val="single" w:sz="4" w:space="0" w:color="auto"/>
              <w:right w:val="single" w:sz="4" w:space="0" w:color="auto"/>
            </w:tcBorders>
            <w:shd w:val="clear" w:color="auto" w:fill="auto"/>
            <w:noWrap/>
            <w:vAlign w:val="bottom"/>
            <w:hideMark/>
          </w:tcPr>
          <w:p w14:paraId="467BBAC6"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9.55%</w:t>
            </w:r>
          </w:p>
        </w:tc>
      </w:tr>
      <w:tr w:rsidR="004C2791" w:rsidRPr="006665F8" w14:paraId="7D9DA122" w14:textId="77777777" w:rsidTr="004C2791">
        <w:trPr>
          <w:trHeight w:val="320"/>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14:paraId="3E225A21"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recurrent_small_cell_lung_cancer</w:t>
            </w:r>
            <w:proofErr w:type="spellEnd"/>
          </w:p>
        </w:tc>
        <w:tc>
          <w:tcPr>
            <w:tcW w:w="1595" w:type="dxa"/>
            <w:tcBorders>
              <w:top w:val="nil"/>
              <w:left w:val="nil"/>
              <w:bottom w:val="single" w:sz="4" w:space="0" w:color="auto"/>
              <w:right w:val="single" w:sz="4" w:space="0" w:color="auto"/>
            </w:tcBorders>
            <w:shd w:val="clear" w:color="auto" w:fill="auto"/>
            <w:noWrap/>
            <w:vAlign w:val="bottom"/>
            <w:hideMark/>
          </w:tcPr>
          <w:p w14:paraId="46E86C38"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10</w:t>
            </w:r>
          </w:p>
        </w:tc>
        <w:tc>
          <w:tcPr>
            <w:tcW w:w="1022" w:type="dxa"/>
            <w:tcBorders>
              <w:top w:val="nil"/>
              <w:left w:val="nil"/>
              <w:bottom w:val="single" w:sz="4" w:space="0" w:color="auto"/>
              <w:right w:val="single" w:sz="4" w:space="0" w:color="auto"/>
            </w:tcBorders>
            <w:shd w:val="clear" w:color="auto" w:fill="auto"/>
            <w:noWrap/>
            <w:vAlign w:val="bottom"/>
            <w:hideMark/>
          </w:tcPr>
          <w:p w14:paraId="5D8C7E14"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6</w:t>
            </w:r>
          </w:p>
        </w:tc>
        <w:tc>
          <w:tcPr>
            <w:tcW w:w="1260" w:type="dxa"/>
            <w:tcBorders>
              <w:top w:val="nil"/>
              <w:left w:val="nil"/>
              <w:bottom w:val="single" w:sz="4" w:space="0" w:color="auto"/>
              <w:right w:val="single" w:sz="4" w:space="0" w:color="auto"/>
            </w:tcBorders>
            <w:shd w:val="clear" w:color="auto" w:fill="auto"/>
            <w:noWrap/>
            <w:vAlign w:val="bottom"/>
            <w:hideMark/>
          </w:tcPr>
          <w:p w14:paraId="71CDA805"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60.00%</w:t>
            </w:r>
          </w:p>
        </w:tc>
        <w:tc>
          <w:tcPr>
            <w:tcW w:w="1350" w:type="dxa"/>
            <w:tcBorders>
              <w:top w:val="nil"/>
              <w:left w:val="nil"/>
              <w:bottom w:val="single" w:sz="4" w:space="0" w:color="auto"/>
              <w:right w:val="single" w:sz="4" w:space="0" w:color="auto"/>
            </w:tcBorders>
            <w:shd w:val="clear" w:color="auto" w:fill="auto"/>
            <w:noWrap/>
            <w:vAlign w:val="bottom"/>
            <w:hideMark/>
          </w:tcPr>
          <w:p w14:paraId="79B3B116"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9.42%</w:t>
            </w:r>
          </w:p>
        </w:tc>
      </w:tr>
      <w:tr w:rsidR="004C2791" w:rsidRPr="006665F8" w14:paraId="314848C7" w14:textId="77777777" w:rsidTr="004C2791">
        <w:trPr>
          <w:trHeight w:val="320"/>
        </w:trPr>
        <w:tc>
          <w:tcPr>
            <w:tcW w:w="4880" w:type="dxa"/>
            <w:tcBorders>
              <w:top w:val="nil"/>
              <w:left w:val="single" w:sz="4" w:space="0" w:color="auto"/>
              <w:bottom w:val="single" w:sz="4" w:space="0" w:color="auto"/>
              <w:right w:val="single" w:sz="4" w:space="0" w:color="auto"/>
            </w:tcBorders>
            <w:shd w:val="clear" w:color="auto" w:fill="auto"/>
            <w:noWrap/>
            <w:vAlign w:val="bottom"/>
            <w:hideMark/>
          </w:tcPr>
          <w:p w14:paraId="233B9734"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chronic_lymphocytic_leukemia</w:t>
            </w:r>
            <w:proofErr w:type="spellEnd"/>
          </w:p>
        </w:tc>
        <w:tc>
          <w:tcPr>
            <w:tcW w:w="1595" w:type="dxa"/>
            <w:tcBorders>
              <w:top w:val="nil"/>
              <w:left w:val="nil"/>
              <w:bottom w:val="single" w:sz="4" w:space="0" w:color="auto"/>
              <w:right w:val="single" w:sz="4" w:space="0" w:color="auto"/>
            </w:tcBorders>
            <w:shd w:val="clear" w:color="auto" w:fill="auto"/>
            <w:noWrap/>
            <w:vAlign w:val="bottom"/>
            <w:hideMark/>
          </w:tcPr>
          <w:p w14:paraId="4024777D"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21</w:t>
            </w:r>
          </w:p>
        </w:tc>
        <w:tc>
          <w:tcPr>
            <w:tcW w:w="1022" w:type="dxa"/>
            <w:tcBorders>
              <w:top w:val="nil"/>
              <w:left w:val="nil"/>
              <w:bottom w:val="single" w:sz="4" w:space="0" w:color="auto"/>
              <w:right w:val="single" w:sz="4" w:space="0" w:color="auto"/>
            </w:tcBorders>
            <w:shd w:val="clear" w:color="auto" w:fill="auto"/>
            <w:noWrap/>
            <w:vAlign w:val="bottom"/>
            <w:hideMark/>
          </w:tcPr>
          <w:p w14:paraId="5208C8D5"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5</w:t>
            </w:r>
          </w:p>
        </w:tc>
        <w:tc>
          <w:tcPr>
            <w:tcW w:w="1260" w:type="dxa"/>
            <w:tcBorders>
              <w:top w:val="nil"/>
              <w:left w:val="nil"/>
              <w:bottom w:val="single" w:sz="4" w:space="0" w:color="auto"/>
              <w:right w:val="single" w:sz="4" w:space="0" w:color="auto"/>
            </w:tcBorders>
            <w:shd w:val="clear" w:color="auto" w:fill="auto"/>
            <w:noWrap/>
            <w:vAlign w:val="bottom"/>
            <w:hideMark/>
          </w:tcPr>
          <w:p w14:paraId="360D65BA"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23.81%</w:t>
            </w:r>
          </w:p>
        </w:tc>
        <w:tc>
          <w:tcPr>
            <w:tcW w:w="1350" w:type="dxa"/>
            <w:tcBorders>
              <w:top w:val="nil"/>
              <w:left w:val="nil"/>
              <w:bottom w:val="single" w:sz="4" w:space="0" w:color="auto"/>
              <w:right w:val="single" w:sz="4" w:space="0" w:color="auto"/>
            </w:tcBorders>
            <w:shd w:val="clear" w:color="auto" w:fill="auto"/>
            <w:noWrap/>
            <w:vAlign w:val="bottom"/>
            <w:hideMark/>
          </w:tcPr>
          <w:p w14:paraId="3B045BF3" w14:textId="77777777" w:rsidR="004C2791" w:rsidRPr="006665F8" w:rsidRDefault="004C2791"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8.88%</w:t>
            </w:r>
          </w:p>
        </w:tc>
      </w:tr>
    </w:tbl>
    <w:p w14:paraId="67D8C6A4" w14:textId="77777777" w:rsidR="00BE1560" w:rsidRPr="006665F8" w:rsidRDefault="00BE1560">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Change w:id="36" w:author="Na Zhou" w:date="2016-09-05T16:00:00Z">
            <w:rPr>
              <w:color w:val="000000"/>
              <w:sz w:val="22"/>
              <w:szCs w:val="22"/>
              <w:u w:color="000000"/>
            </w:rPr>
          </w:rPrChange>
        </w:rPr>
        <w:pPrChange w:id="37" w:author="Na Zhou" w:date="2016-09-05T16:00:00Z">
          <w:pPr/>
        </w:pPrChange>
      </w:pPr>
    </w:p>
    <w:p w14:paraId="024969F5" w14:textId="77777777" w:rsidR="00BE1560" w:rsidRPr="006665F8" w:rsidRDefault="00BE1560" w:rsidP="00024723">
      <w:pPr>
        <w:rPr>
          <w:rFonts w:ascii="Arial" w:hAnsi="Arial" w:cs="Arial"/>
          <w:color w:val="000000"/>
          <w:sz w:val="22"/>
          <w:szCs w:val="22"/>
          <w:u w:color="000000"/>
        </w:rPr>
      </w:pPr>
    </w:p>
    <w:p w14:paraId="55729074" w14:textId="77777777" w:rsidR="00BE1560" w:rsidRPr="006665F8" w:rsidRDefault="00BE1560" w:rsidP="00024723">
      <w:pPr>
        <w:rPr>
          <w:ins w:id="38" w:author="Na Zhou" w:date="2016-09-03T11:34:00Z"/>
          <w:rFonts w:ascii="Arial" w:hAnsi="Arial" w:cs="Arial"/>
          <w:color w:val="000000"/>
          <w:sz w:val="22"/>
          <w:szCs w:val="22"/>
          <w:u w:color="000000"/>
        </w:rPr>
      </w:pPr>
    </w:p>
    <w:p w14:paraId="1D7C04A4" w14:textId="77777777" w:rsidR="005A0AC1" w:rsidRPr="006665F8" w:rsidRDefault="005A0AC1" w:rsidP="00024723">
      <w:pPr>
        <w:rPr>
          <w:rFonts w:ascii="Arial" w:hAnsi="Arial" w:cs="Arial"/>
          <w:color w:val="000000"/>
          <w:sz w:val="22"/>
          <w:szCs w:val="22"/>
          <w:u w:color="000000"/>
        </w:rPr>
      </w:pPr>
    </w:p>
    <w:p w14:paraId="4B9F9CA4" w14:textId="4067C40C" w:rsidR="00D64C8A" w:rsidRPr="006665F8" w:rsidRDefault="00D64C8A" w:rsidP="00024723">
      <w:pPr>
        <w:rPr>
          <w:rFonts w:ascii="Arial" w:hAnsi="Arial" w:cs="Arial"/>
          <w:color w:val="000000"/>
          <w:sz w:val="22"/>
          <w:szCs w:val="22"/>
          <w:u w:color="000000"/>
        </w:rPr>
      </w:pPr>
      <w:r w:rsidRPr="006665F8">
        <w:rPr>
          <w:rFonts w:ascii="Arial" w:hAnsi="Arial" w:cs="Arial"/>
          <w:color w:val="000000"/>
          <w:sz w:val="22"/>
          <w:szCs w:val="22"/>
          <w:u w:color="000000"/>
        </w:rPr>
        <w:t xml:space="preserve"> In </w:t>
      </w:r>
      <w:r w:rsidR="00AB0F7B" w:rsidRPr="006665F8">
        <w:rPr>
          <w:rFonts w:ascii="Arial" w:hAnsi="Arial" w:cs="Arial"/>
          <w:color w:val="000000"/>
          <w:sz w:val="22"/>
          <w:szCs w:val="22"/>
          <w:u w:color="000000"/>
        </w:rPr>
        <w:t>Table 3</w:t>
      </w:r>
      <w:r w:rsidR="008859CC" w:rsidRPr="006665F8">
        <w:rPr>
          <w:rFonts w:ascii="Arial" w:hAnsi="Arial" w:cs="Arial"/>
          <w:color w:val="000000"/>
          <w:sz w:val="22"/>
          <w:szCs w:val="22"/>
          <w:u w:color="000000"/>
        </w:rPr>
        <w:t xml:space="preserve">, we show the top 20 clinical trial interventions that associated with patient’s death. The rows are sorted by the count of trials </w:t>
      </w:r>
      <w:r w:rsidR="00ED3051" w:rsidRPr="006665F8">
        <w:rPr>
          <w:rFonts w:ascii="Arial" w:hAnsi="Arial" w:cs="Arial"/>
          <w:color w:val="000000"/>
          <w:sz w:val="22"/>
          <w:szCs w:val="22"/>
          <w:u w:color="000000"/>
        </w:rPr>
        <w:t xml:space="preserve">&gt;=5 </w:t>
      </w:r>
      <w:r w:rsidR="008859CC" w:rsidRPr="006665F8">
        <w:rPr>
          <w:rFonts w:ascii="Arial" w:hAnsi="Arial" w:cs="Arial"/>
          <w:color w:val="000000"/>
          <w:sz w:val="22"/>
          <w:szCs w:val="22"/>
          <w:u w:color="000000"/>
        </w:rPr>
        <w:t xml:space="preserve">(column 2). </w:t>
      </w:r>
      <w:r w:rsidR="00DD0712" w:rsidRPr="006665F8">
        <w:rPr>
          <w:rFonts w:ascii="Arial" w:hAnsi="Arial" w:cs="Arial"/>
          <w:color w:val="000000"/>
          <w:sz w:val="22"/>
          <w:szCs w:val="22"/>
          <w:u w:color="000000"/>
        </w:rPr>
        <w:t>The most common type of intervention is the placebo group. Placebo is</w:t>
      </w:r>
      <w:r w:rsidR="007733EC" w:rsidRPr="006665F8">
        <w:rPr>
          <w:rFonts w:ascii="Arial" w:hAnsi="Arial" w:cs="Arial"/>
          <w:color w:val="000000"/>
          <w:sz w:val="22"/>
          <w:szCs w:val="22"/>
          <w:u w:color="000000"/>
        </w:rPr>
        <w:t xml:space="preserve"> often</w:t>
      </w:r>
      <w:r w:rsidR="00DD0712" w:rsidRPr="006665F8">
        <w:rPr>
          <w:rFonts w:ascii="Arial" w:hAnsi="Arial" w:cs="Arial"/>
          <w:color w:val="000000"/>
          <w:sz w:val="22"/>
          <w:szCs w:val="22"/>
          <w:u w:color="000000"/>
        </w:rPr>
        <w:t xml:space="preserve"> served as</w:t>
      </w:r>
      <w:r w:rsidR="007733EC" w:rsidRPr="006665F8">
        <w:rPr>
          <w:rFonts w:ascii="Arial" w:hAnsi="Arial" w:cs="Arial"/>
          <w:color w:val="000000"/>
          <w:sz w:val="22"/>
          <w:szCs w:val="22"/>
          <w:u w:color="000000"/>
        </w:rPr>
        <w:t xml:space="preserve"> a</w:t>
      </w:r>
      <w:r w:rsidR="00DD0712" w:rsidRPr="006665F8">
        <w:rPr>
          <w:rFonts w:ascii="Arial" w:hAnsi="Arial" w:cs="Arial"/>
          <w:color w:val="000000"/>
          <w:sz w:val="22"/>
          <w:szCs w:val="22"/>
          <w:u w:color="000000"/>
        </w:rPr>
        <w:t xml:space="preserve"> control in clinical trials, thus it is the most common intervention</w:t>
      </w:r>
      <w:r w:rsidR="007733EC" w:rsidRPr="006665F8">
        <w:rPr>
          <w:rFonts w:ascii="Arial" w:hAnsi="Arial" w:cs="Arial"/>
          <w:color w:val="000000"/>
          <w:sz w:val="22"/>
          <w:szCs w:val="22"/>
          <w:u w:color="000000"/>
        </w:rPr>
        <w:t xml:space="preserve"> type</w:t>
      </w:r>
      <w:r w:rsidR="00DD0712" w:rsidRPr="006665F8">
        <w:rPr>
          <w:rFonts w:ascii="Arial" w:hAnsi="Arial" w:cs="Arial"/>
          <w:color w:val="000000"/>
          <w:sz w:val="22"/>
          <w:szCs w:val="22"/>
          <w:u w:color="000000"/>
        </w:rPr>
        <w:t xml:space="preserve">. </w:t>
      </w:r>
      <w:r w:rsidR="00826227" w:rsidRPr="006665F8">
        <w:rPr>
          <w:rFonts w:ascii="Arial" w:hAnsi="Arial" w:cs="Arial"/>
          <w:color w:val="000000"/>
          <w:sz w:val="22"/>
          <w:szCs w:val="22"/>
          <w:u w:color="000000"/>
        </w:rPr>
        <w:t xml:space="preserve">Among </w:t>
      </w:r>
      <w:r w:rsidR="00976B3A" w:rsidRPr="006665F8">
        <w:rPr>
          <w:rFonts w:ascii="Arial" w:hAnsi="Arial" w:cs="Arial"/>
          <w:color w:val="000000"/>
          <w:sz w:val="22"/>
          <w:szCs w:val="22"/>
          <w:u w:color="000000"/>
        </w:rPr>
        <w:t>2286</w:t>
      </w:r>
      <w:r w:rsidR="00826227" w:rsidRPr="006665F8">
        <w:rPr>
          <w:rFonts w:ascii="Arial" w:hAnsi="Arial" w:cs="Arial"/>
          <w:color w:val="000000"/>
          <w:sz w:val="22"/>
          <w:szCs w:val="22"/>
          <w:u w:color="000000"/>
        </w:rPr>
        <w:t xml:space="preserve"> trials arms that used placebo intervention, </w:t>
      </w:r>
      <w:r w:rsidR="00976B3A" w:rsidRPr="006665F8">
        <w:rPr>
          <w:rFonts w:ascii="Arial" w:hAnsi="Arial" w:cs="Arial"/>
          <w:color w:val="000000"/>
          <w:sz w:val="22"/>
          <w:szCs w:val="22"/>
          <w:u w:color="000000"/>
        </w:rPr>
        <w:t>368</w:t>
      </w:r>
      <w:ins w:id="39" w:author="Jake Luo" w:date="2016-08-02T22:21:00Z">
        <w:r w:rsidR="00826227" w:rsidRPr="006665F8">
          <w:rPr>
            <w:rFonts w:ascii="Arial" w:hAnsi="Arial" w:cs="Arial"/>
            <w:color w:val="000000"/>
            <w:sz w:val="22"/>
            <w:szCs w:val="22"/>
            <w:u w:color="000000"/>
          </w:rPr>
          <w:t xml:space="preserve"> (</w:t>
        </w:r>
      </w:ins>
      <w:r w:rsidR="00976B3A" w:rsidRPr="006665F8">
        <w:rPr>
          <w:rFonts w:ascii="Arial" w:hAnsi="Arial" w:cs="Arial"/>
          <w:color w:val="000000"/>
          <w:sz w:val="22"/>
          <w:szCs w:val="22"/>
          <w:u w:color="000000"/>
        </w:rPr>
        <w:t>16</w:t>
      </w:r>
      <w:r w:rsidR="00826227" w:rsidRPr="006665F8">
        <w:rPr>
          <w:rFonts w:ascii="Arial" w:hAnsi="Arial" w:cs="Arial"/>
          <w:color w:val="000000"/>
          <w:sz w:val="22"/>
          <w:szCs w:val="22"/>
          <w:u w:color="000000"/>
        </w:rPr>
        <w:t xml:space="preserve">%) of trial arms observed patient’s death. The average death incidence rate of the placebo intervention is </w:t>
      </w:r>
      <w:r w:rsidR="00976B3A" w:rsidRPr="006665F8">
        <w:rPr>
          <w:rFonts w:ascii="Arial" w:hAnsi="Arial" w:cs="Arial"/>
          <w:color w:val="000000"/>
          <w:sz w:val="22"/>
          <w:szCs w:val="22"/>
          <w:u w:color="000000"/>
        </w:rPr>
        <w:t>1.66</w:t>
      </w:r>
      <w:r w:rsidR="00826227" w:rsidRPr="006665F8">
        <w:rPr>
          <w:rFonts w:ascii="Arial" w:hAnsi="Arial" w:cs="Arial"/>
          <w:color w:val="000000"/>
          <w:sz w:val="22"/>
          <w:szCs w:val="22"/>
          <w:u w:color="000000"/>
        </w:rPr>
        <w:t xml:space="preserve">%. </w:t>
      </w:r>
      <w:r w:rsidR="00A703D8" w:rsidRPr="006665F8">
        <w:rPr>
          <w:rFonts w:ascii="Arial" w:hAnsi="Arial" w:cs="Arial"/>
          <w:color w:val="000000"/>
          <w:sz w:val="22"/>
          <w:szCs w:val="22"/>
          <w:u w:color="000000"/>
        </w:rPr>
        <w:t>We used the placebo group as a baseline reference group to compare the statistical sign</w:t>
      </w:r>
      <w:r w:rsidR="00ED3051" w:rsidRPr="006665F8">
        <w:rPr>
          <w:rFonts w:ascii="Arial" w:hAnsi="Arial" w:cs="Arial"/>
          <w:color w:val="000000"/>
          <w:sz w:val="22"/>
          <w:szCs w:val="22"/>
          <w:u w:color="000000"/>
        </w:rPr>
        <w:t>ificant of other interventions</w:t>
      </w:r>
      <w:r w:rsidR="00965E72" w:rsidRPr="006665F8">
        <w:rPr>
          <w:rFonts w:ascii="Arial" w:hAnsi="Arial" w:cs="Arial"/>
          <w:color w:val="000000"/>
          <w:sz w:val="22"/>
          <w:szCs w:val="22"/>
          <w:u w:color="000000"/>
        </w:rPr>
        <w:t>. Among the top 20 interventions, XX (XX%) of the interventions are chemotherapies, such as XXXX with an average incidence rate of XXX (P-value&lt;XXX), YYY with an XXX incidence</w:t>
      </w:r>
      <w:r w:rsidR="00235E33" w:rsidRPr="006665F8">
        <w:rPr>
          <w:rFonts w:ascii="Arial" w:hAnsi="Arial" w:cs="Arial"/>
          <w:color w:val="000000"/>
          <w:sz w:val="22"/>
          <w:szCs w:val="22"/>
          <w:u w:color="000000"/>
        </w:rPr>
        <w:t xml:space="preserve"> rate</w:t>
      </w:r>
      <w:r w:rsidR="00965E72" w:rsidRPr="006665F8">
        <w:rPr>
          <w:rFonts w:ascii="Arial" w:hAnsi="Arial" w:cs="Arial"/>
          <w:color w:val="000000"/>
          <w:sz w:val="22"/>
          <w:szCs w:val="22"/>
          <w:u w:color="000000"/>
        </w:rPr>
        <w:t>, and ZZZ with an ZZZ incidence</w:t>
      </w:r>
      <w:r w:rsidR="00235E33" w:rsidRPr="006665F8">
        <w:rPr>
          <w:rFonts w:ascii="Arial" w:hAnsi="Arial" w:cs="Arial"/>
          <w:color w:val="000000"/>
          <w:sz w:val="22"/>
          <w:szCs w:val="22"/>
          <w:u w:color="000000"/>
        </w:rPr>
        <w:t xml:space="preserve"> rate</w:t>
      </w:r>
      <w:r w:rsidR="00965E72" w:rsidRPr="006665F8">
        <w:rPr>
          <w:rFonts w:ascii="Arial" w:hAnsi="Arial" w:cs="Arial"/>
          <w:color w:val="000000"/>
          <w:sz w:val="22"/>
          <w:szCs w:val="22"/>
          <w:u w:color="000000"/>
        </w:rPr>
        <w:t xml:space="preserve">. </w:t>
      </w:r>
      <w:commentRangeStart w:id="40"/>
      <w:r w:rsidR="00ED3051" w:rsidRPr="006665F8">
        <w:rPr>
          <w:rFonts w:ascii="Arial" w:hAnsi="Arial" w:cs="Arial"/>
          <w:color w:val="000000"/>
          <w:sz w:val="22"/>
          <w:szCs w:val="22"/>
          <w:u w:color="000000"/>
        </w:rPr>
        <w:t>XXX</w:t>
      </w:r>
      <w:r w:rsidR="00235E33" w:rsidRPr="006665F8">
        <w:rPr>
          <w:rFonts w:ascii="Arial" w:hAnsi="Arial" w:cs="Arial"/>
          <w:color w:val="000000"/>
          <w:sz w:val="22"/>
          <w:szCs w:val="22"/>
          <w:u w:color="000000"/>
        </w:rPr>
        <w:t xml:space="preserve"> is the only anti</w:t>
      </w:r>
      <w:r w:rsidR="00ED3051" w:rsidRPr="006665F8">
        <w:rPr>
          <w:rFonts w:ascii="Arial" w:hAnsi="Arial" w:cs="Arial"/>
          <w:color w:val="000000"/>
          <w:sz w:val="22"/>
          <w:szCs w:val="22"/>
          <w:u w:color="000000"/>
        </w:rPr>
        <w:t>body among the top 20. XXX</w:t>
      </w:r>
      <w:r w:rsidR="00F73EDC" w:rsidRPr="006665F8">
        <w:rPr>
          <w:rFonts w:ascii="Arial" w:hAnsi="Arial" w:cs="Arial"/>
          <w:color w:val="000000"/>
          <w:sz w:val="22"/>
          <w:szCs w:val="22"/>
          <w:u w:color="000000"/>
        </w:rPr>
        <w:t xml:space="preserve"> is an</w:t>
      </w:r>
      <w:r w:rsidR="00235E33" w:rsidRPr="006665F8">
        <w:rPr>
          <w:rFonts w:ascii="Arial" w:hAnsi="Arial" w:cs="Arial"/>
          <w:color w:val="000000"/>
          <w:sz w:val="22"/>
          <w:szCs w:val="22"/>
          <w:u w:color="000000"/>
        </w:rPr>
        <w:t xml:space="preserve"> antidiabetic</w:t>
      </w:r>
      <w:r w:rsidR="00F73EDC" w:rsidRPr="006665F8">
        <w:rPr>
          <w:rFonts w:ascii="Arial" w:hAnsi="Arial" w:cs="Arial"/>
          <w:color w:val="000000"/>
          <w:sz w:val="22"/>
          <w:szCs w:val="22"/>
          <w:u w:color="000000"/>
        </w:rPr>
        <w:t xml:space="preserve"> drug….</w:t>
      </w:r>
      <w:r w:rsidR="00235E33" w:rsidRPr="006665F8">
        <w:rPr>
          <w:rFonts w:ascii="Arial" w:hAnsi="Arial" w:cs="Arial"/>
          <w:color w:val="000000"/>
          <w:sz w:val="22"/>
          <w:szCs w:val="22"/>
          <w:u w:color="000000"/>
        </w:rPr>
        <w:t xml:space="preserve">.. </w:t>
      </w:r>
      <w:commentRangeEnd w:id="40"/>
      <w:r w:rsidR="003B24E4" w:rsidRPr="006665F8">
        <w:rPr>
          <w:rStyle w:val="CommentReference"/>
          <w:rFonts w:ascii="Arial" w:hAnsi="Arial" w:cs="Arial"/>
          <w:bdr w:val="nil"/>
          <w:lang w:eastAsia="en-US"/>
        </w:rPr>
        <w:commentReference w:id="40"/>
      </w:r>
    </w:p>
    <w:p w14:paraId="454915E5" w14:textId="77777777" w:rsidR="00D64C8A" w:rsidRPr="006665F8" w:rsidRDefault="00D64C8A" w:rsidP="007345BE">
      <w:pPr>
        <w:pStyle w:val="Caption"/>
        <w:keepNext/>
        <w:rPr>
          <w:rFonts w:ascii="Arial" w:hAnsi="Arial" w:cs="Arial"/>
          <w:sz w:val="24"/>
          <w:szCs w:val="24"/>
        </w:rPr>
      </w:pPr>
    </w:p>
    <w:p w14:paraId="2547A457" w14:textId="170AA7B6" w:rsidR="004F6A4D" w:rsidRPr="006665F8" w:rsidRDefault="007345BE">
      <w:pPr>
        <w:pStyle w:val="Caption"/>
        <w:keepNext/>
        <w:rPr>
          <w:rFonts w:ascii="Arial" w:hAnsi="Arial" w:cs="Arial"/>
        </w:rPr>
        <w:pPrChange w:id="41" w:author="Na Zhou" w:date="2016-09-05T21:09:00Z">
          <w:pPr>
            <w:pStyle w:val="Body"/>
          </w:pPr>
        </w:pPrChange>
      </w:pPr>
      <w:bookmarkStart w:id="42" w:name="_Ref457939144"/>
      <w:commentRangeStart w:id="43"/>
      <w:r w:rsidRPr="006665F8">
        <w:rPr>
          <w:rFonts w:ascii="Arial" w:hAnsi="Arial" w:cs="Arial"/>
          <w:sz w:val="22"/>
          <w:szCs w:val="22"/>
          <w:rPrChange w:id="44" w:author="Na Zhou" w:date="2016-09-05T21:09:00Z">
            <w:rPr>
              <w:rFonts w:ascii="Times New Roman" w:hAnsi="Times New Roman" w:cs="Times New Roman"/>
              <w:i/>
              <w:iCs/>
              <w:sz w:val="24"/>
              <w:szCs w:val="24"/>
            </w:rPr>
          </w:rPrChange>
        </w:rPr>
        <w:t xml:space="preserve">Table </w:t>
      </w:r>
      <w:bookmarkEnd w:id="42"/>
      <w:commentRangeEnd w:id="43"/>
      <w:r w:rsidR="00AB0F7B" w:rsidRPr="006665F8">
        <w:rPr>
          <w:rFonts w:ascii="Arial" w:hAnsi="Arial" w:cs="Arial"/>
          <w:sz w:val="22"/>
          <w:szCs w:val="22"/>
          <w:rPrChange w:id="45" w:author="Na Zhou" w:date="2016-09-05T21:09:00Z">
            <w:rPr/>
          </w:rPrChange>
        </w:rPr>
        <w:t>3</w:t>
      </w:r>
      <w:r w:rsidR="00235E33" w:rsidRPr="006665F8">
        <w:rPr>
          <w:rFonts w:ascii="Arial" w:hAnsi="Arial" w:cs="Arial"/>
          <w:sz w:val="22"/>
          <w:szCs w:val="22"/>
          <w:rPrChange w:id="46" w:author="Na Zhou" w:date="2016-09-05T21:09:00Z">
            <w:rPr>
              <w:rStyle w:val="CommentReference"/>
              <w:rFonts w:ascii="Times New Roman" w:hAnsi="Times New Roman" w:cs="Times New Roman"/>
              <w:color w:val="auto"/>
              <w:lang w:eastAsia="en-US"/>
            </w:rPr>
          </w:rPrChange>
        </w:rPr>
        <w:commentReference w:id="43"/>
      </w:r>
      <w:r w:rsidRPr="006665F8">
        <w:rPr>
          <w:rFonts w:ascii="Arial" w:hAnsi="Arial" w:cs="Arial"/>
          <w:sz w:val="22"/>
          <w:szCs w:val="22"/>
          <w:rPrChange w:id="47" w:author="Na Zhou" w:date="2016-09-05T21:09:00Z">
            <w:rPr>
              <w:rFonts w:ascii="Times New Roman" w:hAnsi="Times New Roman" w:cs="Times New Roman"/>
              <w:i/>
              <w:iCs/>
              <w:sz w:val="24"/>
              <w:szCs w:val="24"/>
            </w:rPr>
          </w:rPrChange>
        </w:rPr>
        <w:t>: High frequency interventions that associated with patient’s Death</w:t>
      </w:r>
      <w:ins w:id="48" w:author="Jake Luo" w:date="2016-08-02T22:01:00Z">
        <w:r w:rsidR="00D64C8A" w:rsidRPr="006665F8">
          <w:rPr>
            <w:rFonts w:ascii="Arial" w:hAnsi="Arial" w:cs="Arial"/>
            <w:sz w:val="22"/>
            <w:szCs w:val="22"/>
            <w:rPrChange w:id="49" w:author="Na Zhou" w:date="2016-09-05T21:09:00Z">
              <w:rPr>
                <w:rFonts w:ascii="Times New Roman" w:hAnsi="Times New Roman" w:cs="Times New Roman"/>
                <w:i/>
                <w:iCs/>
                <w:sz w:val="24"/>
                <w:szCs w:val="24"/>
              </w:rPr>
            </w:rPrChange>
          </w:rPr>
          <w:t xml:space="preserve"> </w:t>
        </w:r>
      </w:ins>
      <w:r w:rsidR="00D966CA" w:rsidRPr="006665F8">
        <w:rPr>
          <w:rFonts w:ascii="Arial" w:hAnsi="Arial" w:cs="Arial"/>
          <w:sz w:val="22"/>
          <w:szCs w:val="22"/>
          <w:rPrChange w:id="50" w:author="Na Zhou" w:date="2016-09-05T21:09:00Z">
            <w:rPr>
              <w:rFonts w:ascii="Times New Roman" w:hAnsi="Times New Roman" w:cs="Times New Roman"/>
              <w:i/>
              <w:iCs/>
              <w:sz w:val="24"/>
              <w:szCs w:val="24"/>
            </w:rPr>
          </w:rPrChange>
        </w:rPr>
        <w:t>(based on serious adverse events)</w:t>
      </w:r>
    </w:p>
    <w:tbl>
      <w:tblPr>
        <w:tblW w:w="10508" w:type="dxa"/>
        <w:tblLayout w:type="fixed"/>
        <w:tblLook w:val="04A0" w:firstRow="1" w:lastRow="0" w:firstColumn="1" w:lastColumn="0" w:noHBand="0" w:noVBand="1"/>
      </w:tblPr>
      <w:tblGrid>
        <w:gridCol w:w="2065"/>
        <w:gridCol w:w="1350"/>
        <w:gridCol w:w="1022"/>
        <w:gridCol w:w="1408"/>
        <w:gridCol w:w="1260"/>
        <w:gridCol w:w="1942"/>
        <w:gridCol w:w="1461"/>
      </w:tblGrid>
      <w:tr w:rsidR="005A1441" w:rsidRPr="006665F8" w14:paraId="473C2999" w14:textId="52FDA7A4" w:rsidTr="00FB2701">
        <w:trPr>
          <w:trHeight w:val="320"/>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E9C78" w14:textId="77777777" w:rsidR="006F2BA2" w:rsidRPr="006665F8" w:rsidRDefault="006F2BA2">
            <w:pPr>
              <w:rPr>
                <w:rFonts w:ascii="Arial" w:eastAsia="Times New Roman" w:hAnsi="Arial" w:cs="Arial"/>
                <w:b/>
                <w:bCs/>
                <w:color w:val="000000"/>
              </w:rPr>
            </w:pPr>
            <w:r w:rsidRPr="006665F8">
              <w:rPr>
                <w:rFonts w:ascii="Arial" w:eastAsia="Times New Roman" w:hAnsi="Arial" w:cs="Arial"/>
                <w:b/>
                <w:bCs/>
                <w:color w:val="000000"/>
              </w:rPr>
              <w:t>Intervention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5A58B79" w14:textId="77777777" w:rsidR="006F2BA2" w:rsidRPr="006665F8" w:rsidRDefault="006F2BA2">
            <w:pPr>
              <w:rPr>
                <w:rFonts w:ascii="Arial" w:eastAsia="Times New Roman" w:hAnsi="Arial" w:cs="Arial"/>
                <w:b/>
                <w:bCs/>
                <w:color w:val="000000"/>
              </w:rPr>
            </w:pPr>
            <w:r w:rsidRPr="006665F8">
              <w:rPr>
                <w:rFonts w:ascii="Arial" w:eastAsia="Times New Roman" w:hAnsi="Arial" w:cs="Arial"/>
                <w:b/>
                <w:bCs/>
                <w:color w:val="000000"/>
              </w:rPr>
              <w:t>All Trials(#)</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14:paraId="4AE47FBE" w14:textId="77777777" w:rsidR="006F2BA2" w:rsidRPr="006665F8" w:rsidRDefault="006F2BA2">
            <w:pPr>
              <w:rPr>
                <w:rFonts w:ascii="Arial" w:eastAsia="Times New Roman" w:hAnsi="Arial" w:cs="Arial"/>
                <w:b/>
                <w:bCs/>
                <w:color w:val="000000"/>
              </w:rPr>
            </w:pPr>
            <w:r w:rsidRPr="006665F8">
              <w:rPr>
                <w:rFonts w:ascii="Arial" w:eastAsia="Times New Roman" w:hAnsi="Arial" w:cs="Arial"/>
                <w:b/>
                <w:bCs/>
                <w:color w:val="000000"/>
              </w:rPr>
              <w:t>Death Trials(#)</w:t>
            </w:r>
          </w:p>
        </w:tc>
        <w:tc>
          <w:tcPr>
            <w:tcW w:w="1408" w:type="dxa"/>
            <w:tcBorders>
              <w:top w:val="single" w:sz="4" w:space="0" w:color="auto"/>
              <w:left w:val="nil"/>
              <w:bottom w:val="single" w:sz="4" w:space="0" w:color="auto"/>
              <w:right w:val="single" w:sz="4" w:space="0" w:color="auto"/>
            </w:tcBorders>
            <w:shd w:val="clear" w:color="auto" w:fill="auto"/>
            <w:noWrap/>
            <w:vAlign w:val="bottom"/>
            <w:hideMark/>
          </w:tcPr>
          <w:p w14:paraId="3B056D3F" w14:textId="77777777" w:rsidR="006F2BA2" w:rsidRPr="006665F8" w:rsidRDefault="006F2BA2">
            <w:pPr>
              <w:rPr>
                <w:rFonts w:ascii="Arial" w:eastAsia="Times New Roman" w:hAnsi="Arial" w:cs="Arial"/>
                <w:b/>
                <w:bCs/>
                <w:color w:val="000000"/>
              </w:rPr>
            </w:pPr>
            <w:r w:rsidRPr="006665F8">
              <w:rPr>
                <w:rFonts w:ascii="Arial" w:eastAsia="Times New Roman" w:hAnsi="Arial" w:cs="Arial"/>
                <w:b/>
                <w:bCs/>
                <w:color w:val="000000"/>
              </w:rPr>
              <w:t>Death Trials/All Trials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A3CDFD4" w14:textId="77777777" w:rsidR="006F2BA2" w:rsidRPr="006665F8" w:rsidRDefault="006F2BA2">
            <w:pPr>
              <w:rPr>
                <w:rFonts w:ascii="Arial" w:eastAsia="Times New Roman" w:hAnsi="Arial" w:cs="Arial"/>
                <w:b/>
                <w:bCs/>
                <w:color w:val="000000"/>
              </w:rPr>
            </w:pPr>
            <w:r w:rsidRPr="006665F8">
              <w:rPr>
                <w:rFonts w:ascii="Arial" w:eastAsia="Times New Roman" w:hAnsi="Arial" w:cs="Arial"/>
                <w:b/>
                <w:bCs/>
                <w:color w:val="000000"/>
              </w:rPr>
              <w:t>Average Incidence</w:t>
            </w:r>
          </w:p>
        </w:tc>
        <w:tc>
          <w:tcPr>
            <w:tcW w:w="1942" w:type="dxa"/>
            <w:tcBorders>
              <w:top w:val="single" w:sz="4" w:space="0" w:color="auto"/>
              <w:left w:val="nil"/>
              <w:bottom w:val="single" w:sz="4" w:space="0" w:color="auto"/>
              <w:right w:val="single" w:sz="4" w:space="0" w:color="auto"/>
            </w:tcBorders>
            <w:shd w:val="clear" w:color="auto" w:fill="auto"/>
            <w:noWrap/>
            <w:vAlign w:val="bottom"/>
            <w:hideMark/>
          </w:tcPr>
          <w:p w14:paraId="6C63AEF7" w14:textId="77777777" w:rsidR="006F2BA2" w:rsidRPr="006665F8" w:rsidRDefault="006F2BA2">
            <w:pPr>
              <w:rPr>
                <w:rFonts w:ascii="Arial" w:eastAsia="Times New Roman" w:hAnsi="Arial" w:cs="Arial"/>
                <w:b/>
                <w:bCs/>
                <w:color w:val="000000"/>
              </w:rPr>
            </w:pPr>
            <w:r w:rsidRPr="006665F8">
              <w:rPr>
                <w:rFonts w:ascii="Arial" w:eastAsia="Times New Roman" w:hAnsi="Arial" w:cs="Arial"/>
                <w:b/>
                <w:bCs/>
                <w:color w:val="000000"/>
              </w:rPr>
              <w:t>P-Value</w:t>
            </w:r>
          </w:p>
        </w:tc>
        <w:tc>
          <w:tcPr>
            <w:tcW w:w="1461" w:type="dxa"/>
            <w:tcBorders>
              <w:top w:val="single" w:sz="4" w:space="0" w:color="auto"/>
              <w:left w:val="nil"/>
              <w:bottom w:val="single" w:sz="4" w:space="0" w:color="auto"/>
              <w:right w:val="single" w:sz="4" w:space="0" w:color="auto"/>
            </w:tcBorders>
          </w:tcPr>
          <w:p w14:paraId="681524B4" w14:textId="56A4F3E1"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Intervention Type</w:t>
            </w:r>
          </w:p>
        </w:tc>
      </w:tr>
      <w:tr w:rsidR="005A1441" w:rsidRPr="006665F8" w14:paraId="16000DE1" w14:textId="0E2DFD56" w:rsidTr="00FB2701">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A14B3C3" w14:textId="2DE70747" w:rsidR="006F2BA2" w:rsidRPr="006665F8" w:rsidRDefault="00976B3A"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P</w:t>
            </w:r>
            <w:r w:rsidR="006F2BA2" w:rsidRPr="006665F8">
              <w:rPr>
                <w:rStyle w:val="Hyperlink0"/>
                <w:rFonts w:ascii="Arial" w:hAnsi="Arial" w:cs="Arial"/>
                <w:sz w:val="18"/>
                <w:szCs w:val="18"/>
              </w:rPr>
              <w:t>lacebo</w:t>
            </w:r>
          </w:p>
        </w:tc>
        <w:tc>
          <w:tcPr>
            <w:tcW w:w="1350" w:type="dxa"/>
            <w:tcBorders>
              <w:top w:val="nil"/>
              <w:left w:val="nil"/>
              <w:bottom w:val="single" w:sz="4" w:space="0" w:color="auto"/>
              <w:right w:val="single" w:sz="4" w:space="0" w:color="auto"/>
            </w:tcBorders>
            <w:shd w:val="clear" w:color="auto" w:fill="auto"/>
            <w:noWrap/>
            <w:vAlign w:val="bottom"/>
            <w:hideMark/>
          </w:tcPr>
          <w:p w14:paraId="3741303C"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2286</w:t>
            </w:r>
          </w:p>
        </w:tc>
        <w:tc>
          <w:tcPr>
            <w:tcW w:w="1022" w:type="dxa"/>
            <w:tcBorders>
              <w:top w:val="nil"/>
              <w:left w:val="nil"/>
              <w:bottom w:val="single" w:sz="4" w:space="0" w:color="auto"/>
              <w:right w:val="single" w:sz="4" w:space="0" w:color="auto"/>
            </w:tcBorders>
            <w:shd w:val="clear" w:color="auto" w:fill="auto"/>
            <w:noWrap/>
            <w:vAlign w:val="bottom"/>
            <w:hideMark/>
          </w:tcPr>
          <w:p w14:paraId="5AE432F4"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368</w:t>
            </w:r>
          </w:p>
        </w:tc>
        <w:tc>
          <w:tcPr>
            <w:tcW w:w="1408" w:type="dxa"/>
            <w:tcBorders>
              <w:top w:val="nil"/>
              <w:left w:val="nil"/>
              <w:bottom w:val="single" w:sz="4" w:space="0" w:color="auto"/>
              <w:right w:val="single" w:sz="4" w:space="0" w:color="auto"/>
            </w:tcBorders>
            <w:shd w:val="clear" w:color="auto" w:fill="auto"/>
            <w:noWrap/>
            <w:vAlign w:val="bottom"/>
            <w:hideMark/>
          </w:tcPr>
          <w:p w14:paraId="7F83AD94"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16%</w:t>
            </w:r>
          </w:p>
        </w:tc>
        <w:tc>
          <w:tcPr>
            <w:tcW w:w="1260" w:type="dxa"/>
            <w:tcBorders>
              <w:top w:val="nil"/>
              <w:left w:val="nil"/>
              <w:bottom w:val="single" w:sz="4" w:space="0" w:color="auto"/>
              <w:right w:val="single" w:sz="4" w:space="0" w:color="auto"/>
            </w:tcBorders>
            <w:shd w:val="clear" w:color="auto" w:fill="auto"/>
            <w:noWrap/>
            <w:vAlign w:val="bottom"/>
            <w:hideMark/>
          </w:tcPr>
          <w:p w14:paraId="79A6F907"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1.66%</w:t>
            </w:r>
          </w:p>
        </w:tc>
        <w:tc>
          <w:tcPr>
            <w:tcW w:w="1942" w:type="dxa"/>
            <w:tcBorders>
              <w:top w:val="nil"/>
              <w:left w:val="nil"/>
              <w:bottom w:val="single" w:sz="4" w:space="0" w:color="auto"/>
              <w:right w:val="single" w:sz="4" w:space="0" w:color="auto"/>
            </w:tcBorders>
            <w:shd w:val="clear" w:color="auto" w:fill="auto"/>
            <w:noWrap/>
            <w:vAlign w:val="bottom"/>
            <w:hideMark/>
          </w:tcPr>
          <w:p w14:paraId="15AC81E6" w14:textId="7AFC4661"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reference</w:t>
            </w:r>
          </w:p>
        </w:tc>
        <w:tc>
          <w:tcPr>
            <w:tcW w:w="1461" w:type="dxa"/>
            <w:tcBorders>
              <w:top w:val="nil"/>
              <w:left w:val="nil"/>
              <w:bottom w:val="single" w:sz="4" w:space="0" w:color="auto"/>
              <w:right w:val="single" w:sz="4" w:space="0" w:color="auto"/>
            </w:tcBorders>
          </w:tcPr>
          <w:p w14:paraId="155C8DF5" w14:textId="112CE624"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Control</w:t>
            </w:r>
          </w:p>
        </w:tc>
      </w:tr>
      <w:tr w:rsidR="005A1441" w:rsidRPr="006665F8" w14:paraId="5531FE10" w14:textId="1ABEAEF2" w:rsidTr="00FB2701">
        <w:trPr>
          <w:trHeight w:val="413"/>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B21227E" w14:textId="43327BDE" w:rsidR="006F2BA2" w:rsidRPr="006665F8" w:rsidRDefault="00976B3A"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F</w:t>
            </w:r>
            <w:r w:rsidR="006F2BA2" w:rsidRPr="006665F8">
              <w:rPr>
                <w:rStyle w:val="Hyperlink0"/>
                <w:rFonts w:ascii="Arial" w:hAnsi="Arial" w:cs="Arial"/>
                <w:sz w:val="18"/>
                <w:szCs w:val="18"/>
              </w:rPr>
              <w:t>ilgrastim</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613506A0"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44</w:t>
            </w:r>
          </w:p>
        </w:tc>
        <w:tc>
          <w:tcPr>
            <w:tcW w:w="1022" w:type="dxa"/>
            <w:tcBorders>
              <w:top w:val="nil"/>
              <w:left w:val="nil"/>
              <w:bottom w:val="single" w:sz="4" w:space="0" w:color="auto"/>
              <w:right w:val="single" w:sz="4" w:space="0" w:color="auto"/>
            </w:tcBorders>
            <w:shd w:val="clear" w:color="auto" w:fill="auto"/>
            <w:noWrap/>
            <w:vAlign w:val="bottom"/>
            <w:hideMark/>
          </w:tcPr>
          <w:p w14:paraId="4A4C1392"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10</w:t>
            </w:r>
          </w:p>
        </w:tc>
        <w:tc>
          <w:tcPr>
            <w:tcW w:w="1408" w:type="dxa"/>
            <w:tcBorders>
              <w:top w:val="nil"/>
              <w:left w:val="nil"/>
              <w:bottom w:val="single" w:sz="4" w:space="0" w:color="auto"/>
              <w:right w:val="single" w:sz="4" w:space="0" w:color="auto"/>
            </w:tcBorders>
            <w:shd w:val="clear" w:color="auto" w:fill="auto"/>
            <w:noWrap/>
            <w:vAlign w:val="bottom"/>
            <w:hideMark/>
          </w:tcPr>
          <w:p w14:paraId="6397B402"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23%</w:t>
            </w:r>
          </w:p>
        </w:tc>
        <w:tc>
          <w:tcPr>
            <w:tcW w:w="1260" w:type="dxa"/>
            <w:tcBorders>
              <w:top w:val="nil"/>
              <w:left w:val="nil"/>
              <w:bottom w:val="single" w:sz="4" w:space="0" w:color="auto"/>
              <w:right w:val="single" w:sz="4" w:space="0" w:color="auto"/>
            </w:tcBorders>
            <w:shd w:val="clear" w:color="auto" w:fill="auto"/>
            <w:noWrap/>
            <w:vAlign w:val="bottom"/>
            <w:hideMark/>
          </w:tcPr>
          <w:p w14:paraId="4DE1A71D"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47.74%</w:t>
            </w:r>
          </w:p>
        </w:tc>
        <w:tc>
          <w:tcPr>
            <w:tcW w:w="1942" w:type="dxa"/>
            <w:tcBorders>
              <w:top w:val="nil"/>
              <w:left w:val="nil"/>
              <w:bottom w:val="single" w:sz="4" w:space="0" w:color="auto"/>
              <w:right w:val="single" w:sz="4" w:space="0" w:color="auto"/>
            </w:tcBorders>
            <w:shd w:val="clear" w:color="auto" w:fill="auto"/>
            <w:noWrap/>
            <w:vAlign w:val="bottom"/>
            <w:hideMark/>
          </w:tcPr>
          <w:p w14:paraId="41A42641"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w:t>
            </w:r>
          </w:p>
          <w:p w14:paraId="64D4DD13" w14:textId="6C5F6B59"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0.001538183</w:t>
            </w:r>
          </w:p>
        </w:tc>
        <w:tc>
          <w:tcPr>
            <w:tcW w:w="1461" w:type="dxa"/>
            <w:tcBorders>
              <w:top w:val="nil"/>
              <w:left w:val="nil"/>
              <w:bottom w:val="single" w:sz="4" w:space="0" w:color="auto"/>
              <w:right w:val="single" w:sz="4" w:space="0" w:color="auto"/>
            </w:tcBorders>
          </w:tcPr>
          <w:p w14:paraId="204A4392" w14:textId="2D5ED791"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r w:rsidR="005A1441" w:rsidRPr="006665F8" w14:paraId="279F669C" w14:textId="5C0F00B8" w:rsidTr="00FB2701">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79EC95AF" w14:textId="20783E11" w:rsidR="006F2BA2" w:rsidRPr="006665F8" w:rsidRDefault="00976B3A"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C</w:t>
            </w:r>
            <w:r w:rsidR="006F2BA2" w:rsidRPr="006665F8">
              <w:rPr>
                <w:rStyle w:val="Hyperlink0"/>
                <w:rFonts w:ascii="Arial" w:hAnsi="Arial" w:cs="Arial"/>
                <w:sz w:val="18"/>
                <w:szCs w:val="18"/>
              </w:rPr>
              <w:t>yclosporine</w:t>
            </w:r>
          </w:p>
        </w:tc>
        <w:tc>
          <w:tcPr>
            <w:tcW w:w="1350" w:type="dxa"/>
            <w:tcBorders>
              <w:top w:val="nil"/>
              <w:left w:val="nil"/>
              <w:bottom w:val="single" w:sz="4" w:space="0" w:color="auto"/>
              <w:right w:val="single" w:sz="4" w:space="0" w:color="auto"/>
            </w:tcBorders>
            <w:shd w:val="clear" w:color="auto" w:fill="auto"/>
            <w:noWrap/>
            <w:vAlign w:val="bottom"/>
            <w:hideMark/>
          </w:tcPr>
          <w:p w14:paraId="04374DAB"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26</w:t>
            </w:r>
          </w:p>
        </w:tc>
        <w:tc>
          <w:tcPr>
            <w:tcW w:w="1022" w:type="dxa"/>
            <w:tcBorders>
              <w:top w:val="nil"/>
              <w:left w:val="nil"/>
              <w:bottom w:val="single" w:sz="4" w:space="0" w:color="auto"/>
              <w:right w:val="single" w:sz="4" w:space="0" w:color="auto"/>
            </w:tcBorders>
            <w:shd w:val="clear" w:color="auto" w:fill="auto"/>
            <w:noWrap/>
            <w:vAlign w:val="bottom"/>
            <w:hideMark/>
          </w:tcPr>
          <w:p w14:paraId="58AB4C98"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7</w:t>
            </w:r>
          </w:p>
        </w:tc>
        <w:tc>
          <w:tcPr>
            <w:tcW w:w="1408" w:type="dxa"/>
            <w:tcBorders>
              <w:top w:val="nil"/>
              <w:left w:val="nil"/>
              <w:bottom w:val="single" w:sz="4" w:space="0" w:color="auto"/>
              <w:right w:val="single" w:sz="4" w:space="0" w:color="auto"/>
            </w:tcBorders>
            <w:shd w:val="clear" w:color="auto" w:fill="auto"/>
            <w:noWrap/>
            <w:vAlign w:val="bottom"/>
            <w:hideMark/>
          </w:tcPr>
          <w:p w14:paraId="3EA65B41"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27%</w:t>
            </w:r>
          </w:p>
        </w:tc>
        <w:tc>
          <w:tcPr>
            <w:tcW w:w="1260" w:type="dxa"/>
            <w:tcBorders>
              <w:top w:val="nil"/>
              <w:left w:val="nil"/>
              <w:bottom w:val="single" w:sz="4" w:space="0" w:color="auto"/>
              <w:right w:val="single" w:sz="4" w:space="0" w:color="auto"/>
            </w:tcBorders>
            <w:shd w:val="clear" w:color="auto" w:fill="auto"/>
            <w:noWrap/>
            <w:vAlign w:val="bottom"/>
            <w:hideMark/>
          </w:tcPr>
          <w:p w14:paraId="0F07A602"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44.90%</w:t>
            </w:r>
          </w:p>
        </w:tc>
        <w:tc>
          <w:tcPr>
            <w:tcW w:w="1942" w:type="dxa"/>
            <w:tcBorders>
              <w:top w:val="nil"/>
              <w:left w:val="nil"/>
              <w:bottom w:val="single" w:sz="4" w:space="0" w:color="auto"/>
              <w:right w:val="single" w:sz="4" w:space="0" w:color="auto"/>
            </w:tcBorders>
            <w:shd w:val="clear" w:color="auto" w:fill="auto"/>
            <w:noWrap/>
            <w:vAlign w:val="bottom"/>
            <w:hideMark/>
          </w:tcPr>
          <w:p w14:paraId="3531CC5B"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w:t>
            </w:r>
          </w:p>
          <w:p w14:paraId="33784297" w14:textId="3B1462C3"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0.003247528</w:t>
            </w:r>
          </w:p>
        </w:tc>
        <w:tc>
          <w:tcPr>
            <w:tcW w:w="1461" w:type="dxa"/>
            <w:tcBorders>
              <w:top w:val="nil"/>
              <w:left w:val="nil"/>
              <w:bottom w:val="single" w:sz="4" w:space="0" w:color="auto"/>
              <w:right w:val="single" w:sz="4" w:space="0" w:color="auto"/>
            </w:tcBorders>
          </w:tcPr>
          <w:p w14:paraId="469B7407" w14:textId="2A80A6C0"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r w:rsidR="005A1441" w:rsidRPr="006665F8" w14:paraId="0A84B08B" w14:textId="54BEFA92" w:rsidTr="00FB2701">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9303AA7" w14:textId="3B1B6A9E" w:rsidR="006F2BA2" w:rsidRPr="006665F8" w:rsidRDefault="00976B3A"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B</w:t>
            </w:r>
            <w:r w:rsidR="006F2BA2" w:rsidRPr="006665F8">
              <w:rPr>
                <w:rStyle w:val="Hyperlink0"/>
                <w:rFonts w:ascii="Arial" w:hAnsi="Arial" w:cs="Arial"/>
                <w:sz w:val="18"/>
                <w:szCs w:val="18"/>
              </w:rPr>
              <w:t>usulfan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3A46D330"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17</w:t>
            </w:r>
          </w:p>
        </w:tc>
        <w:tc>
          <w:tcPr>
            <w:tcW w:w="1022" w:type="dxa"/>
            <w:tcBorders>
              <w:top w:val="nil"/>
              <w:left w:val="nil"/>
              <w:bottom w:val="single" w:sz="4" w:space="0" w:color="auto"/>
              <w:right w:val="single" w:sz="4" w:space="0" w:color="auto"/>
            </w:tcBorders>
            <w:shd w:val="clear" w:color="auto" w:fill="auto"/>
            <w:noWrap/>
            <w:vAlign w:val="bottom"/>
            <w:hideMark/>
          </w:tcPr>
          <w:p w14:paraId="4A20ACF5"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7</w:t>
            </w:r>
          </w:p>
        </w:tc>
        <w:tc>
          <w:tcPr>
            <w:tcW w:w="1408" w:type="dxa"/>
            <w:tcBorders>
              <w:top w:val="nil"/>
              <w:left w:val="nil"/>
              <w:bottom w:val="single" w:sz="4" w:space="0" w:color="auto"/>
              <w:right w:val="single" w:sz="4" w:space="0" w:color="auto"/>
            </w:tcBorders>
            <w:shd w:val="clear" w:color="auto" w:fill="auto"/>
            <w:noWrap/>
            <w:vAlign w:val="bottom"/>
            <w:hideMark/>
          </w:tcPr>
          <w:p w14:paraId="629808A5"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41%</w:t>
            </w:r>
          </w:p>
        </w:tc>
        <w:tc>
          <w:tcPr>
            <w:tcW w:w="1260" w:type="dxa"/>
            <w:tcBorders>
              <w:top w:val="nil"/>
              <w:left w:val="nil"/>
              <w:bottom w:val="single" w:sz="4" w:space="0" w:color="auto"/>
              <w:right w:val="single" w:sz="4" w:space="0" w:color="auto"/>
            </w:tcBorders>
            <w:shd w:val="clear" w:color="auto" w:fill="auto"/>
            <w:noWrap/>
            <w:vAlign w:val="bottom"/>
            <w:hideMark/>
          </w:tcPr>
          <w:p w14:paraId="7D909361"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34.51%</w:t>
            </w:r>
          </w:p>
        </w:tc>
        <w:tc>
          <w:tcPr>
            <w:tcW w:w="1942" w:type="dxa"/>
            <w:tcBorders>
              <w:top w:val="nil"/>
              <w:left w:val="nil"/>
              <w:bottom w:val="single" w:sz="4" w:space="0" w:color="auto"/>
              <w:right w:val="single" w:sz="4" w:space="0" w:color="auto"/>
            </w:tcBorders>
            <w:shd w:val="clear" w:color="auto" w:fill="auto"/>
            <w:noWrap/>
            <w:vAlign w:val="bottom"/>
            <w:hideMark/>
          </w:tcPr>
          <w:p w14:paraId="46191206"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w:t>
            </w:r>
          </w:p>
          <w:p w14:paraId="2E72F098" w14:textId="10190AE0"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0.06522688</w:t>
            </w:r>
          </w:p>
        </w:tc>
        <w:tc>
          <w:tcPr>
            <w:tcW w:w="1461" w:type="dxa"/>
            <w:tcBorders>
              <w:top w:val="nil"/>
              <w:left w:val="nil"/>
              <w:bottom w:val="single" w:sz="4" w:space="0" w:color="auto"/>
              <w:right w:val="single" w:sz="4" w:space="0" w:color="auto"/>
            </w:tcBorders>
          </w:tcPr>
          <w:p w14:paraId="3D9F9E90" w14:textId="2489DBC2"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r w:rsidR="005A1441" w:rsidRPr="006665F8" w14:paraId="67E42C27" w14:textId="2F92C6E4" w:rsidTr="00FB2701">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F757640"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lastRenderedPageBreak/>
              <w:t>mycophenolate_mofetil</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7846401A"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31</w:t>
            </w:r>
          </w:p>
        </w:tc>
        <w:tc>
          <w:tcPr>
            <w:tcW w:w="1022" w:type="dxa"/>
            <w:tcBorders>
              <w:top w:val="nil"/>
              <w:left w:val="nil"/>
              <w:bottom w:val="single" w:sz="4" w:space="0" w:color="auto"/>
              <w:right w:val="single" w:sz="4" w:space="0" w:color="auto"/>
            </w:tcBorders>
            <w:shd w:val="clear" w:color="auto" w:fill="auto"/>
            <w:noWrap/>
            <w:vAlign w:val="bottom"/>
            <w:hideMark/>
          </w:tcPr>
          <w:p w14:paraId="3A1610E5"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7</w:t>
            </w:r>
          </w:p>
        </w:tc>
        <w:tc>
          <w:tcPr>
            <w:tcW w:w="1408" w:type="dxa"/>
            <w:tcBorders>
              <w:top w:val="nil"/>
              <w:left w:val="nil"/>
              <w:bottom w:val="single" w:sz="4" w:space="0" w:color="auto"/>
              <w:right w:val="single" w:sz="4" w:space="0" w:color="auto"/>
            </w:tcBorders>
            <w:shd w:val="clear" w:color="auto" w:fill="auto"/>
            <w:noWrap/>
            <w:vAlign w:val="bottom"/>
            <w:hideMark/>
          </w:tcPr>
          <w:p w14:paraId="7B92E6F2"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23%</w:t>
            </w:r>
          </w:p>
        </w:tc>
        <w:tc>
          <w:tcPr>
            <w:tcW w:w="1260" w:type="dxa"/>
            <w:tcBorders>
              <w:top w:val="nil"/>
              <w:left w:val="nil"/>
              <w:bottom w:val="single" w:sz="4" w:space="0" w:color="auto"/>
              <w:right w:val="single" w:sz="4" w:space="0" w:color="auto"/>
            </w:tcBorders>
            <w:shd w:val="clear" w:color="auto" w:fill="auto"/>
            <w:noWrap/>
            <w:vAlign w:val="bottom"/>
            <w:hideMark/>
          </w:tcPr>
          <w:p w14:paraId="4DB2D63D"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31.52%</w:t>
            </w:r>
          </w:p>
        </w:tc>
        <w:tc>
          <w:tcPr>
            <w:tcW w:w="1942" w:type="dxa"/>
            <w:tcBorders>
              <w:top w:val="nil"/>
              <w:left w:val="nil"/>
              <w:bottom w:val="single" w:sz="4" w:space="0" w:color="auto"/>
              <w:right w:val="single" w:sz="4" w:space="0" w:color="auto"/>
            </w:tcBorders>
            <w:shd w:val="clear" w:color="auto" w:fill="auto"/>
            <w:noWrap/>
            <w:vAlign w:val="bottom"/>
            <w:hideMark/>
          </w:tcPr>
          <w:p w14:paraId="7094C44B"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w:t>
            </w:r>
          </w:p>
          <w:p w14:paraId="60D1B39B" w14:textId="04E451A5"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0.001788197</w:t>
            </w:r>
          </w:p>
        </w:tc>
        <w:tc>
          <w:tcPr>
            <w:tcW w:w="1461" w:type="dxa"/>
            <w:tcBorders>
              <w:top w:val="nil"/>
              <w:left w:val="nil"/>
              <w:bottom w:val="single" w:sz="4" w:space="0" w:color="auto"/>
              <w:right w:val="single" w:sz="4" w:space="0" w:color="auto"/>
            </w:tcBorders>
          </w:tcPr>
          <w:p w14:paraId="2CE4E4BB" w14:textId="57C06A4E"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r w:rsidR="005A1441" w:rsidRPr="006665F8" w14:paraId="7BED7710" w14:textId="6427B3D8" w:rsidTr="00FB2701">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377ED51F"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stem_cell_infusion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17C2D0E5"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7</w:t>
            </w:r>
          </w:p>
        </w:tc>
        <w:tc>
          <w:tcPr>
            <w:tcW w:w="1022" w:type="dxa"/>
            <w:tcBorders>
              <w:top w:val="nil"/>
              <w:left w:val="nil"/>
              <w:bottom w:val="single" w:sz="4" w:space="0" w:color="auto"/>
              <w:right w:val="single" w:sz="4" w:space="0" w:color="auto"/>
            </w:tcBorders>
            <w:shd w:val="clear" w:color="auto" w:fill="auto"/>
            <w:noWrap/>
            <w:vAlign w:val="bottom"/>
            <w:hideMark/>
          </w:tcPr>
          <w:p w14:paraId="27D4915F"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5</w:t>
            </w:r>
          </w:p>
        </w:tc>
        <w:tc>
          <w:tcPr>
            <w:tcW w:w="1408" w:type="dxa"/>
            <w:tcBorders>
              <w:top w:val="nil"/>
              <w:left w:val="nil"/>
              <w:bottom w:val="single" w:sz="4" w:space="0" w:color="auto"/>
              <w:right w:val="single" w:sz="4" w:space="0" w:color="auto"/>
            </w:tcBorders>
            <w:shd w:val="clear" w:color="auto" w:fill="auto"/>
            <w:noWrap/>
            <w:vAlign w:val="bottom"/>
            <w:hideMark/>
          </w:tcPr>
          <w:p w14:paraId="20D9BB7C"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71%</w:t>
            </w:r>
          </w:p>
        </w:tc>
        <w:tc>
          <w:tcPr>
            <w:tcW w:w="1260" w:type="dxa"/>
            <w:tcBorders>
              <w:top w:val="nil"/>
              <w:left w:val="nil"/>
              <w:bottom w:val="single" w:sz="4" w:space="0" w:color="auto"/>
              <w:right w:val="single" w:sz="4" w:space="0" w:color="auto"/>
            </w:tcBorders>
            <w:shd w:val="clear" w:color="auto" w:fill="auto"/>
            <w:noWrap/>
            <w:vAlign w:val="bottom"/>
            <w:hideMark/>
          </w:tcPr>
          <w:p w14:paraId="5BFA52F2"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30.65%</w:t>
            </w:r>
          </w:p>
        </w:tc>
        <w:tc>
          <w:tcPr>
            <w:tcW w:w="1942" w:type="dxa"/>
            <w:tcBorders>
              <w:top w:val="nil"/>
              <w:left w:val="nil"/>
              <w:bottom w:val="single" w:sz="4" w:space="0" w:color="auto"/>
              <w:right w:val="single" w:sz="4" w:space="0" w:color="auto"/>
            </w:tcBorders>
            <w:shd w:val="clear" w:color="auto" w:fill="auto"/>
            <w:noWrap/>
            <w:vAlign w:val="bottom"/>
            <w:hideMark/>
          </w:tcPr>
          <w:p w14:paraId="0797766A"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w:t>
            </w:r>
          </w:p>
          <w:p w14:paraId="2D4CF205" w14:textId="57838EF2"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0.056949866</w:t>
            </w:r>
          </w:p>
        </w:tc>
        <w:tc>
          <w:tcPr>
            <w:tcW w:w="1461" w:type="dxa"/>
            <w:tcBorders>
              <w:top w:val="nil"/>
              <w:left w:val="nil"/>
              <w:bottom w:val="single" w:sz="4" w:space="0" w:color="auto"/>
              <w:right w:val="single" w:sz="4" w:space="0" w:color="auto"/>
            </w:tcBorders>
          </w:tcPr>
          <w:p w14:paraId="622B6478"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r w:rsidR="005A1441" w:rsidRPr="006665F8" w14:paraId="5A8FDCEB" w14:textId="35BA4B3A" w:rsidTr="00FB2701">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5FFDAB6E" w14:textId="1D7B2E5D" w:rsidR="006F2BA2" w:rsidRPr="006665F8" w:rsidRDefault="00976B3A"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T</w:t>
            </w:r>
            <w:r w:rsidR="006F2BA2" w:rsidRPr="006665F8">
              <w:rPr>
                <w:rStyle w:val="Hyperlink0"/>
                <w:rFonts w:ascii="Arial" w:hAnsi="Arial" w:cs="Arial"/>
                <w:sz w:val="18"/>
                <w:szCs w:val="18"/>
              </w:rPr>
              <w:t>acrolimus</w:t>
            </w:r>
          </w:p>
        </w:tc>
        <w:tc>
          <w:tcPr>
            <w:tcW w:w="1350" w:type="dxa"/>
            <w:tcBorders>
              <w:top w:val="nil"/>
              <w:left w:val="nil"/>
              <w:bottom w:val="single" w:sz="4" w:space="0" w:color="auto"/>
              <w:right w:val="single" w:sz="4" w:space="0" w:color="auto"/>
            </w:tcBorders>
            <w:shd w:val="clear" w:color="auto" w:fill="auto"/>
            <w:noWrap/>
            <w:vAlign w:val="bottom"/>
            <w:hideMark/>
          </w:tcPr>
          <w:p w14:paraId="21A6764D"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51</w:t>
            </w:r>
          </w:p>
        </w:tc>
        <w:tc>
          <w:tcPr>
            <w:tcW w:w="1022" w:type="dxa"/>
            <w:tcBorders>
              <w:top w:val="nil"/>
              <w:left w:val="nil"/>
              <w:bottom w:val="single" w:sz="4" w:space="0" w:color="auto"/>
              <w:right w:val="single" w:sz="4" w:space="0" w:color="auto"/>
            </w:tcBorders>
            <w:shd w:val="clear" w:color="auto" w:fill="auto"/>
            <w:noWrap/>
            <w:vAlign w:val="bottom"/>
            <w:hideMark/>
          </w:tcPr>
          <w:p w14:paraId="0A152B90"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13</w:t>
            </w:r>
          </w:p>
        </w:tc>
        <w:tc>
          <w:tcPr>
            <w:tcW w:w="1408" w:type="dxa"/>
            <w:tcBorders>
              <w:top w:val="nil"/>
              <w:left w:val="nil"/>
              <w:bottom w:val="single" w:sz="4" w:space="0" w:color="auto"/>
              <w:right w:val="single" w:sz="4" w:space="0" w:color="auto"/>
            </w:tcBorders>
            <w:shd w:val="clear" w:color="auto" w:fill="auto"/>
            <w:noWrap/>
            <w:vAlign w:val="bottom"/>
            <w:hideMark/>
          </w:tcPr>
          <w:p w14:paraId="6934E0A4"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25%</w:t>
            </w:r>
          </w:p>
        </w:tc>
        <w:tc>
          <w:tcPr>
            <w:tcW w:w="1260" w:type="dxa"/>
            <w:tcBorders>
              <w:top w:val="nil"/>
              <w:left w:val="nil"/>
              <w:bottom w:val="single" w:sz="4" w:space="0" w:color="auto"/>
              <w:right w:val="single" w:sz="4" w:space="0" w:color="auto"/>
            </w:tcBorders>
            <w:shd w:val="clear" w:color="auto" w:fill="auto"/>
            <w:noWrap/>
            <w:vAlign w:val="bottom"/>
            <w:hideMark/>
          </w:tcPr>
          <w:p w14:paraId="2C9AEFA9"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25.50%</w:t>
            </w:r>
          </w:p>
        </w:tc>
        <w:tc>
          <w:tcPr>
            <w:tcW w:w="1942" w:type="dxa"/>
            <w:tcBorders>
              <w:top w:val="nil"/>
              <w:left w:val="nil"/>
              <w:bottom w:val="single" w:sz="4" w:space="0" w:color="auto"/>
              <w:right w:val="single" w:sz="4" w:space="0" w:color="auto"/>
            </w:tcBorders>
            <w:shd w:val="clear" w:color="auto" w:fill="auto"/>
            <w:noWrap/>
            <w:vAlign w:val="bottom"/>
            <w:hideMark/>
          </w:tcPr>
          <w:p w14:paraId="38ACF4C7"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w:t>
            </w:r>
          </w:p>
          <w:p w14:paraId="4EE8F871" w14:textId="5646E170"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0.002353929</w:t>
            </w:r>
          </w:p>
        </w:tc>
        <w:tc>
          <w:tcPr>
            <w:tcW w:w="1461" w:type="dxa"/>
            <w:tcBorders>
              <w:top w:val="nil"/>
              <w:left w:val="nil"/>
              <w:bottom w:val="single" w:sz="4" w:space="0" w:color="auto"/>
              <w:right w:val="single" w:sz="4" w:space="0" w:color="auto"/>
            </w:tcBorders>
          </w:tcPr>
          <w:p w14:paraId="46E4BEAC" w14:textId="0BBB2175"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r w:rsidR="005A1441" w:rsidRPr="006665F8" w14:paraId="19E54631" w14:textId="507394B7" w:rsidTr="00FB2701">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5C1B035A"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imatinib_mesylate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135C87B0"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34</w:t>
            </w:r>
          </w:p>
        </w:tc>
        <w:tc>
          <w:tcPr>
            <w:tcW w:w="1022" w:type="dxa"/>
            <w:tcBorders>
              <w:top w:val="nil"/>
              <w:left w:val="nil"/>
              <w:bottom w:val="single" w:sz="4" w:space="0" w:color="auto"/>
              <w:right w:val="single" w:sz="4" w:space="0" w:color="auto"/>
            </w:tcBorders>
            <w:shd w:val="clear" w:color="auto" w:fill="auto"/>
            <w:noWrap/>
            <w:vAlign w:val="bottom"/>
            <w:hideMark/>
          </w:tcPr>
          <w:p w14:paraId="5FCE254E"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12</w:t>
            </w:r>
          </w:p>
        </w:tc>
        <w:tc>
          <w:tcPr>
            <w:tcW w:w="1408" w:type="dxa"/>
            <w:tcBorders>
              <w:top w:val="nil"/>
              <w:left w:val="nil"/>
              <w:bottom w:val="single" w:sz="4" w:space="0" w:color="auto"/>
              <w:right w:val="single" w:sz="4" w:space="0" w:color="auto"/>
            </w:tcBorders>
            <w:shd w:val="clear" w:color="auto" w:fill="auto"/>
            <w:noWrap/>
            <w:vAlign w:val="bottom"/>
            <w:hideMark/>
          </w:tcPr>
          <w:p w14:paraId="027A0E49"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35%</w:t>
            </w:r>
          </w:p>
        </w:tc>
        <w:tc>
          <w:tcPr>
            <w:tcW w:w="1260" w:type="dxa"/>
            <w:tcBorders>
              <w:top w:val="nil"/>
              <w:left w:val="nil"/>
              <w:bottom w:val="single" w:sz="4" w:space="0" w:color="auto"/>
              <w:right w:val="single" w:sz="4" w:space="0" w:color="auto"/>
            </w:tcBorders>
            <w:shd w:val="clear" w:color="auto" w:fill="auto"/>
            <w:noWrap/>
            <w:vAlign w:val="bottom"/>
            <w:hideMark/>
          </w:tcPr>
          <w:p w14:paraId="1F82BE0B"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22.70%</w:t>
            </w:r>
          </w:p>
        </w:tc>
        <w:tc>
          <w:tcPr>
            <w:tcW w:w="1942" w:type="dxa"/>
            <w:tcBorders>
              <w:top w:val="nil"/>
              <w:left w:val="nil"/>
              <w:bottom w:val="single" w:sz="4" w:space="0" w:color="auto"/>
              <w:right w:val="single" w:sz="4" w:space="0" w:color="auto"/>
            </w:tcBorders>
            <w:shd w:val="clear" w:color="auto" w:fill="auto"/>
            <w:noWrap/>
            <w:vAlign w:val="bottom"/>
            <w:hideMark/>
          </w:tcPr>
          <w:p w14:paraId="52D5AE43"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w:t>
            </w:r>
          </w:p>
          <w:p w14:paraId="75C17653" w14:textId="248C3584"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0.005551617</w:t>
            </w:r>
          </w:p>
        </w:tc>
        <w:tc>
          <w:tcPr>
            <w:tcW w:w="1461" w:type="dxa"/>
            <w:tcBorders>
              <w:top w:val="nil"/>
              <w:left w:val="nil"/>
              <w:bottom w:val="single" w:sz="4" w:space="0" w:color="auto"/>
              <w:right w:val="single" w:sz="4" w:space="0" w:color="auto"/>
            </w:tcBorders>
          </w:tcPr>
          <w:p w14:paraId="7D1D0E36" w14:textId="24FF474B"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r w:rsidR="005A1441" w:rsidRPr="006665F8" w14:paraId="7DEA8F8F" w14:textId="5EB736BC" w:rsidTr="00FB2701">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0BC278FB" w14:textId="51D6C32C" w:rsidR="006F2BA2" w:rsidRPr="006665F8" w:rsidRDefault="00976B3A"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S</w:t>
            </w:r>
            <w:r w:rsidR="006F2BA2" w:rsidRPr="006665F8">
              <w:rPr>
                <w:rStyle w:val="Hyperlink0"/>
                <w:rFonts w:ascii="Arial" w:hAnsi="Arial" w:cs="Arial"/>
                <w:sz w:val="18"/>
                <w:szCs w:val="18"/>
              </w:rPr>
              <w:t>aracatinib</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3EA7EAFC"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13</w:t>
            </w:r>
          </w:p>
        </w:tc>
        <w:tc>
          <w:tcPr>
            <w:tcW w:w="1022" w:type="dxa"/>
            <w:tcBorders>
              <w:top w:val="nil"/>
              <w:left w:val="nil"/>
              <w:bottom w:val="single" w:sz="4" w:space="0" w:color="auto"/>
              <w:right w:val="single" w:sz="4" w:space="0" w:color="auto"/>
            </w:tcBorders>
            <w:shd w:val="clear" w:color="auto" w:fill="auto"/>
            <w:noWrap/>
            <w:vAlign w:val="bottom"/>
            <w:hideMark/>
          </w:tcPr>
          <w:p w14:paraId="4AEE890F"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5</w:t>
            </w:r>
          </w:p>
        </w:tc>
        <w:tc>
          <w:tcPr>
            <w:tcW w:w="1408" w:type="dxa"/>
            <w:tcBorders>
              <w:top w:val="nil"/>
              <w:left w:val="nil"/>
              <w:bottom w:val="single" w:sz="4" w:space="0" w:color="auto"/>
              <w:right w:val="single" w:sz="4" w:space="0" w:color="auto"/>
            </w:tcBorders>
            <w:shd w:val="clear" w:color="auto" w:fill="auto"/>
            <w:noWrap/>
            <w:vAlign w:val="bottom"/>
            <w:hideMark/>
          </w:tcPr>
          <w:p w14:paraId="3C0CD12D"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38%</w:t>
            </w:r>
          </w:p>
        </w:tc>
        <w:tc>
          <w:tcPr>
            <w:tcW w:w="1260" w:type="dxa"/>
            <w:tcBorders>
              <w:top w:val="nil"/>
              <w:left w:val="nil"/>
              <w:bottom w:val="single" w:sz="4" w:space="0" w:color="auto"/>
              <w:right w:val="single" w:sz="4" w:space="0" w:color="auto"/>
            </w:tcBorders>
            <w:shd w:val="clear" w:color="auto" w:fill="auto"/>
            <w:noWrap/>
            <w:vAlign w:val="bottom"/>
            <w:hideMark/>
          </w:tcPr>
          <w:p w14:paraId="52C18530"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22.37%</w:t>
            </w:r>
          </w:p>
        </w:tc>
        <w:tc>
          <w:tcPr>
            <w:tcW w:w="1942" w:type="dxa"/>
            <w:tcBorders>
              <w:top w:val="nil"/>
              <w:left w:val="nil"/>
              <w:bottom w:val="single" w:sz="4" w:space="0" w:color="auto"/>
              <w:right w:val="single" w:sz="4" w:space="0" w:color="auto"/>
            </w:tcBorders>
            <w:shd w:val="clear" w:color="auto" w:fill="auto"/>
            <w:noWrap/>
            <w:vAlign w:val="bottom"/>
            <w:hideMark/>
          </w:tcPr>
          <w:p w14:paraId="5CEE0483"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w:t>
            </w:r>
          </w:p>
          <w:p w14:paraId="651F541B" w14:textId="46BAEC92"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0.064126511</w:t>
            </w:r>
          </w:p>
        </w:tc>
        <w:tc>
          <w:tcPr>
            <w:tcW w:w="1461" w:type="dxa"/>
            <w:tcBorders>
              <w:top w:val="nil"/>
              <w:left w:val="nil"/>
              <w:bottom w:val="single" w:sz="4" w:space="0" w:color="auto"/>
              <w:right w:val="single" w:sz="4" w:space="0" w:color="auto"/>
            </w:tcBorders>
          </w:tcPr>
          <w:p w14:paraId="35BBB3B9" w14:textId="3AA3BDA4"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r w:rsidR="005A1441" w:rsidRPr="006665F8" w14:paraId="4AC0DD1D" w14:textId="7CEA897C" w:rsidTr="00FB2701">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A92558A" w14:textId="236FD79B" w:rsidR="006F2BA2" w:rsidRPr="006665F8" w:rsidRDefault="00976B3A"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M</w:t>
            </w:r>
            <w:r w:rsidR="006F2BA2" w:rsidRPr="006665F8">
              <w:rPr>
                <w:rStyle w:val="Hyperlink0"/>
                <w:rFonts w:ascii="Arial" w:hAnsi="Arial" w:cs="Arial"/>
                <w:sz w:val="18"/>
                <w:szCs w:val="18"/>
              </w:rPr>
              <w:t>ethotrexate</w:t>
            </w:r>
          </w:p>
        </w:tc>
        <w:tc>
          <w:tcPr>
            <w:tcW w:w="1350" w:type="dxa"/>
            <w:tcBorders>
              <w:top w:val="nil"/>
              <w:left w:val="nil"/>
              <w:bottom w:val="single" w:sz="4" w:space="0" w:color="auto"/>
              <w:right w:val="single" w:sz="4" w:space="0" w:color="auto"/>
            </w:tcBorders>
            <w:shd w:val="clear" w:color="auto" w:fill="auto"/>
            <w:noWrap/>
            <w:vAlign w:val="bottom"/>
            <w:hideMark/>
          </w:tcPr>
          <w:p w14:paraId="4AE85AE3"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102</w:t>
            </w:r>
          </w:p>
        </w:tc>
        <w:tc>
          <w:tcPr>
            <w:tcW w:w="1022" w:type="dxa"/>
            <w:tcBorders>
              <w:top w:val="nil"/>
              <w:left w:val="nil"/>
              <w:bottom w:val="single" w:sz="4" w:space="0" w:color="auto"/>
              <w:right w:val="single" w:sz="4" w:space="0" w:color="auto"/>
            </w:tcBorders>
            <w:shd w:val="clear" w:color="auto" w:fill="auto"/>
            <w:noWrap/>
            <w:vAlign w:val="bottom"/>
            <w:hideMark/>
          </w:tcPr>
          <w:p w14:paraId="4EF38271"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25</w:t>
            </w:r>
          </w:p>
        </w:tc>
        <w:tc>
          <w:tcPr>
            <w:tcW w:w="1408" w:type="dxa"/>
            <w:tcBorders>
              <w:top w:val="nil"/>
              <w:left w:val="nil"/>
              <w:bottom w:val="single" w:sz="4" w:space="0" w:color="auto"/>
              <w:right w:val="single" w:sz="4" w:space="0" w:color="auto"/>
            </w:tcBorders>
            <w:shd w:val="clear" w:color="auto" w:fill="auto"/>
            <w:noWrap/>
            <w:vAlign w:val="bottom"/>
            <w:hideMark/>
          </w:tcPr>
          <w:p w14:paraId="6EE009EE"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25%</w:t>
            </w:r>
          </w:p>
        </w:tc>
        <w:tc>
          <w:tcPr>
            <w:tcW w:w="1260" w:type="dxa"/>
            <w:tcBorders>
              <w:top w:val="nil"/>
              <w:left w:val="nil"/>
              <w:bottom w:val="single" w:sz="4" w:space="0" w:color="auto"/>
              <w:right w:val="single" w:sz="4" w:space="0" w:color="auto"/>
            </w:tcBorders>
            <w:shd w:val="clear" w:color="auto" w:fill="auto"/>
            <w:noWrap/>
            <w:vAlign w:val="bottom"/>
            <w:hideMark/>
          </w:tcPr>
          <w:p w14:paraId="23E9EA58"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22.36%</w:t>
            </w:r>
          </w:p>
        </w:tc>
        <w:tc>
          <w:tcPr>
            <w:tcW w:w="1942" w:type="dxa"/>
            <w:tcBorders>
              <w:top w:val="nil"/>
              <w:left w:val="nil"/>
              <w:bottom w:val="single" w:sz="4" w:space="0" w:color="auto"/>
              <w:right w:val="single" w:sz="4" w:space="0" w:color="auto"/>
            </w:tcBorders>
            <w:shd w:val="clear" w:color="auto" w:fill="auto"/>
            <w:noWrap/>
            <w:vAlign w:val="bottom"/>
            <w:hideMark/>
          </w:tcPr>
          <w:p w14:paraId="1D8B00DB"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w:t>
            </w:r>
          </w:p>
          <w:p w14:paraId="5FD0079C" w14:textId="72BFCF5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0.00109703</w:t>
            </w:r>
          </w:p>
        </w:tc>
        <w:tc>
          <w:tcPr>
            <w:tcW w:w="1461" w:type="dxa"/>
            <w:tcBorders>
              <w:top w:val="nil"/>
              <w:left w:val="nil"/>
              <w:bottom w:val="single" w:sz="4" w:space="0" w:color="auto"/>
              <w:right w:val="single" w:sz="4" w:space="0" w:color="auto"/>
            </w:tcBorders>
          </w:tcPr>
          <w:p w14:paraId="4CA94C9D" w14:textId="36AF1658"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r w:rsidR="005A1441" w:rsidRPr="006665F8" w14:paraId="14C9E523" w14:textId="15ECF289" w:rsidTr="00FB2701">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3EF7B86" w14:textId="1E99C306" w:rsidR="006F2BA2" w:rsidRPr="006665F8" w:rsidRDefault="00976B3A"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V</w:t>
            </w:r>
            <w:r w:rsidR="006F2BA2" w:rsidRPr="006665F8">
              <w:rPr>
                <w:rStyle w:val="Hyperlink0"/>
                <w:rFonts w:ascii="Arial" w:hAnsi="Arial" w:cs="Arial"/>
                <w:sz w:val="18"/>
                <w:szCs w:val="18"/>
              </w:rPr>
              <w:t>incristine</w:t>
            </w:r>
          </w:p>
        </w:tc>
        <w:tc>
          <w:tcPr>
            <w:tcW w:w="1350" w:type="dxa"/>
            <w:tcBorders>
              <w:top w:val="nil"/>
              <w:left w:val="nil"/>
              <w:bottom w:val="single" w:sz="4" w:space="0" w:color="auto"/>
              <w:right w:val="single" w:sz="4" w:space="0" w:color="auto"/>
            </w:tcBorders>
            <w:shd w:val="clear" w:color="auto" w:fill="auto"/>
            <w:noWrap/>
            <w:vAlign w:val="bottom"/>
            <w:hideMark/>
          </w:tcPr>
          <w:p w14:paraId="7562A349"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30</w:t>
            </w:r>
          </w:p>
        </w:tc>
        <w:tc>
          <w:tcPr>
            <w:tcW w:w="1022" w:type="dxa"/>
            <w:tcBorders>
              <w:top w:val="nil"/>
              <w:left w:val="nil"/>
              <w:bottom w:val="single" w:sz="4" w:space="0" w:color="auto"/>
              <w:right w:val="single" w:sz="4" w:space="0" w:color="auto"/>
            </w:tcBorders>
            <w:shd w:val="clear" w:color="auto" w:fill="auto"/>
            <w:noWrap/>
            <w:vAlign w:val="bottom"/>
            <w:hideMark/>
          </w:tcPr>
          <w:p w14:paraId="641F1F07"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8</w:t>
            </w:r>
          </w:p>
        </w:tc>
        <w:tc>
          <w:tcPr>
            <w:tcW w:w="1408" w:type="dxa"/>
            <w:tcBorders>
              <w:top w:val="nil"/>
              <w:left w:val="nil"/>
              <w:bottom w:val="single" w:sz="4" w:space="0" w:color="auto"/>
              <w:right w:val="single" w:sz="4" w:space="0" w:color="auto"/>
            </w:tcBorders>
            <w:shd w:val="clear" w:color="auto" w:fill="auto"/>
            <w:noWrap/>
            <w:vAlign w:val="bottom"/>
            <w:hideMark/>
          </w:tcPr>
          <w:p w14:paraId="18F644F5"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27%</w:t>
            </w:r>
          </w:p>
        </w:tc>
        <w:tc>
          <w:tcPr>
            <w:tcW w:w="1260" w:type="dxa"/>
            <w:tcBorders>
              <w:top w:val="nil"/>
              <w:left w:val="nil"/>
              <w:bottom w:val="single" w:sz="4" w:space="0" w:color="auto"/>
              <w:right w:val="single" w:sz="4" w:space="0" w:color="auto"/>
            </w:tcBorders>
            <w:shd w:val="clear" w:color="auto" w:fill="auto"/>
            <w:noWrap/>
            <w:vAlign w:val="bottom"/>
            <w:hideMark/>
          </w:tcPr>
          <w:p w14:paraId="3AC036AF"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21.90%</w:t>
            </w:r>
          </w:p>
        </w:tc>
        <w:tc>
          <w:tcPr>
            <w:tcW w:w="1942" w:type="dxa"/>
            <w:tcBorders>
              <w:top w:val="nil"/>
              <w:left w:val="nil"/>
              <w:bottom w:val="single" w:sz="4" w:space="0" w:color="auto"/>
              <w:right w:val="single" w:sz="4" w:space="0" w:color="auto"/>
            </w:tcBorders>
            <w:shd w:val="clear" w:color="auto" w:fill="auto"/>
            <w:noWrap/>
            <w:vAlign w:val="bottom"/>
            <w:hideMark/>
          </w:tcPr>
          <w:p w14:paraId="36F962E8"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w:t>
            </w:r>
          </w:p>
          <w:p w14:paraId="7AFE9C94" w14:textId="0947D4CB"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0.048840666</w:t>
            </w:r>
          </w:p>
        </w:tc>
        <w:tc>
          <w:tcPr>
            <w:tcW w:w="1461" w:type="dxa"/>
            <w:tcBorders>
              <w:top w:val="nil"/>
              <w:left w:val="nil"/>
              <w:bottom w:val="single" w:sz="4" w:space="0" w:color="auto"/>
              <w:right w:val="single" w:sz="4" w:space="0" w:color="auto"/>
            </w:tcBorders>
          </w:tcPr>
          <w:p w14:paraId="3E2140E5" w14:textId="75F90FAC"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r w:rsidR="005A1441" w:rsidRPr="006665F8" w14:paraId="3CE23C4B" w14:textId="1CC363D7" w:rsidTr="00FB2701">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0681D80" w14:textId="7ED673AC" w:rsidR="006F2BA2" w:rsidRPr="006665F8" w:rsidRDefault="00976B3A"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M</w:t>
            </w:r>
            <w:r w:rsidR="006F2BA2" w:rsidRPr="006665F8">
              <w:rPr>
                <w:rStyle w:val="Hyperlink0"/>
                <w:rFonts w:ascii="Arial" w:hAnsi="Arial" w:cs="Arial"/>
                <w:sz w:val="18"/>
                <w:szCs w:val="18"/>
              </w:rPr>
              <w:t>elphalan</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55406A4D"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40</w:t>
            </w:r>
          </w:p>
        </w:tc>
        <w:tc>
          <w:tcPr>
            <w:tcW w:w="1022" w:type="dxa"/>
            <w:tcBorders>
              <w:top w:val="nil"/>
              <w:left w:val="nil"/>
              <w:bottom w:val="single" w:sz="4" w:space="0" w:color="auto"/>
              <w:right w:val="single" w:sz="4" w:space="0" w:color="auto"/>
            </w:tcBorders>
            <w:shd w:val="clear" w:color="auto" w:fill="auto"/>
            <w:noWrap/>
            <w:vAlign w:val="bottom"/>
            <w:hideMark/>
          </w:tcPr>
          <w:p w14:paraId="233AEBA8"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16</w:t>
            </w:r>
          </w:p>
        </w:tc>
        <w:tc>
          <w:tcPr>
            <w:tcW w:w="1408" w:type="dxa"/>
            <w:tcBorders>
              <w:top w:val="nil"/>
              <w:left w:val="nil"/>
              <w:bottom w:val="single" w:sz="4" w:space="0" w:color="auto"/>
              <w:right w:val="single" w:sz="4" w:space="0" w:color="auto"/>
            </w:tcBorders>
            <w:shd w:val="clear" w:color="auto" w:fill="auto"/>
            <w:noWrap/>
            <w:vAlign w:val="bottom"/>
            <w:hideMark/>
          </w:tcPr>
          <w:p w14:paraId="266F6426"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40%</w:t>
            </w:r>
          </w:p>
        </w:tc>
        <w:tc>
          <w:tcPr>
            <w:tcW w:w="1260" w:type="dxa"/>
            <w:tcBorders>
              <w:top w:val="nil"/>
              <w:left w:val="nil"/>
              <w:bottom w:val="single" w:sz="4" w:space="0" w:color="auto"/>
              <w:right w:val="single" w:sz="4" w:space="0" w:color="auto"/>
            </w:tcBorders>
            <w:shd w:val="clear" w:color="auto" w:fill="auto"/>
            <w:noWrap/>
            <w:vAlign w:val="bottom"/>
            <w:hideMark/>
          </w:tcPr>
          <w:p w14:paraId="1A61D0A9"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20.55%</w:t>
            </w:r>
          </w:p>
        </w:tc>
        <w:tc>
          <w:tcPr>
            <w:tcW w:w="1942" w:type="dxa"/>
            <w:tcBorders>
              <w:top w:val="nil"/>
              <w:left w:val="nil"/>
              <w:bottom w:val="single" w:sz="4" w:space="0" w:color="auto"/>
              <w:right w:val="single" w:sz="4" w:space="0" w:color="auto"/>
            </w:tcBorders>
            <w:shd w:val="clear" w:color="auto" w:fill="auto"/>
            <w:noWrap/>
            <w:vAlign w:val="bottom"/>
            <w:hideMark/>
          </w:tcPr>
          <w:p w14:paraId="41EC5DEC"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w:t>
            </w:r>
          </w:p>
          <w:p w14:paraId="358EA87B" w14:textId="505A101F"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0.012356535</w:t>
            </w:r>
          </w:p>
        </w:tc>
        <w:tc>
          <w:tcPr>
            <w:tcW w:w="1461" w:type="dxa"/>
            <w:tcBorders>
              <w:top w:val="nil"/>
              <w:left w:val="nil"/>
              <w:bottom w:val="single" w:sz="4" w:space="0" w:color="auto"/>
              <w:right w:val="single" w:sz="4" w:space="0" w:color="auto"/>
            </w:tcBorders>
          </w:tcPr>
          <w:p w14:paraId="0ED9EFFF" w14:textId="6EDB344A"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r w:rsidR="005A1441" w:rsidRPr="006665F8" w14:paraId="3F898D60" w14:textId="59D8C8A6" w:rsidTr="00FB2701">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E2FD945"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fludarabine_phosphate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1CAF059C"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34</w:t>
            </w:r>
          </w:p>
        </w:tc>
        <w:tc>
          <w:tcPr>
            <w:tcW w:w="1022" w:type="dxa"/>
            <w:tcBorders>
              <w:top w:val="nil"/>
              <w:left w:val="nil"/>
              <w:bottom w:val="single" w:sz="4" w:space="0" w:color="auto"/>
              <w:right w:val="single" w:sz="4" w:space="0" w:color="auto"/>
            </w:tcBorders>
            <w:shd w:val="clear" w:color="auto" w:fill="auto"/>
            <w:noWrap/>
            <w:vAlign w:val="bottom"/>
            <w:hideMark/>
          </w:tcPr>
          <w:p w14:paraId="0176E779"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10</w:t>
            </w:r>
          </w:p>
        </w:tc>
        <w:tc>
          <w:tcPr>
            <w:tcW w:w="1408" w:type="dxa"/>
            <w:tcBorders>
              <w:top w:val="nil"/>
              <w:left w:val="nil"/>
              <w:bottom w:val="single" w:sz="4" w:space="0" w:color="auto"/>
              <w:right w:val="single" w:sz="4" w:space="0" w:color="auto"/>
            </w:tcBorders>
            <w:shd w:val="clear" w:color="auto" w:fill="auto"/>
            <w:noWrap/>
            <w:vAlign w:val="bottom"/>
            <w:hideMark/>
          </w:tcPr>
          <w:p w14:paraId="499AD078"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29%</w:t>
            </w:r>
          </w:p>
        </w:tc>
        <w:tc>
          <w:tcPr>
            <w:tcW w:w="1260" w:type="dxa"/>
            <w:tcBorders>
              <w:top w:val="nil"/>
              <w:left w:val="nil"/>
              <w:bottom w:val="single" w:sz="4" w:space="0" w:color="auto"/>
              <w:right w:val="single" w:sz="4" w:space="0" w:color="auto"/>
            </w:tcBorders>
            <w:shd w:val="clear" w:color="auto" w:fill="auto"/>
            <w:noWrap/>
            <w:vAlign w:val="bottom"/>
            <w:hideMark/>
          </w:tcPr>
          <w:p w14:paraId="533C5852"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17.94%</w:t>
            </w:r>
          </w:p>
        </w:tc>
        <w:tc>
          <w:tcPr>
            <w:tcW w:w="1942" w:type="dxa"/>
            <w:tcBorders>
              <w:top w:val="nil"/>
              <w:left w:val="nil"/>
              <w:bottom w:val="single" w:sz="4" w:space="0" w:color="auto"/>
              <w:right w:val="single" w:sz="4" w:space="0" w:color="auto"/>
            </w:tcBorders>
            <w:shd w:val="clear" w:color="auto" w:fill="auto"/>
            <w:noWrap/>
            <w:vAlign w:val="bottom"/>
            <w:hideMark/>
          </w:tcPr>
          <w:p w14:paraId="2744E402"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w:t>
            </w:r>
          </w:p>
          <w:p w14:paraId="4D152717" w14:textId="346E08C0"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0.187988588</w:t>
            </w:r>
          </w:p>
        </w:tc>
        <w:tc>
          <w:tcPr>
            <w:tcW w:w="1461" w:type="dxa"/>
            <w:tcBorders>
              <w:top w:val="nil"/>
              <w:left w:val="nil"/>
              <w:bottom w:val="single" w:sz="4" w:space="0" w:color="auto"/>
              <w:right w:val="single" w:sz="4" w:space="0" w:color="auto"/>
            </w:tcBorders>
          </w:tcPr>
          <w:p w14:paraId="6C967F4A" w14:textId="6A71EFFE"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r w:rsidR="005A1441" w:rsidRPr="006665F8" w14:paraId="611F53BF" w14:textId="649E24CE" w:rsidTr="00FB2701">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B01648F" w14:textId="6D3F2968" w:rsidR="006F2BA2" w:rsidRPr="006665F8" w:rsidRDefault="00976B3A"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F</w:t>
            </w:r>
            <w:r w:rsidR="006F2BA2" w:rsidRPr="006665F8">
              <w:rPr>
                <w:rStyle w:val="Hyperlink0"/>
                <w:rFonts w:ascii="Arial" w:hAnsi="Arial" w:cs="Arial"/>
                <w:sz w:val="18"/>
                <w:szCs w:val="18"/>
              </w:rPr>
              <w:t>ludarabine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1F7B7CC5"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44</w:t>
            </w:r>
          </w:p>
        </w:tc>
        <w:tc>
          <w:tcPr>
            <w:tcW w:w="1022" w:type="dxa"/>
            <w:tcBorders>
              <w:top w:val="nil"/>
              <w:left w:val="nil"/>
              <w:bottom w:val="single" w:sz="4" w:space="0" w:color="auto"/>
              <w:right w:val="single" w:sz="4" w:space="0" w:color="auto"/>
            </w:tcBorders>
            <w:shd w:val="clear" w:color="auto" w:fill="auto"/>
            <w:noWrap/>
            <w:vAlign w:val="bottom"/>
            <w:hideMark/>
          </w:tcPr>
          <w:p w14:paraId="5F6E5B98"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14</w:t>
            </w:r>
          </w:p>
        </w:tc>
        <w:tc>
          <w:tcPr>
            <w:tcW w:w="1408" w:type="dxa"/>
            <w:tcBorders>
              <w:top w:val="nil"/>
              <w:left w:val="nil"/>
              <w:bottom w:val="single" w:sz="4" w:space="0" w:color="auto"/>
              <w:right w:val="single" w:sz="4" w:space="0" w:color="auto"/>
            </w:tcBorders>
            <w:shd w:val="clear" w:color="auto" w:fill="auto"/>
            <w:noWrap/>
            <w:vAlign w:val="bottom"/>
            <w:hideMark/>
          </w:tcPr>
          <w:p w14:paraId="27BCC1BE"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32%</w:t>
            </w:r>
          </w:p>
        </w:tc>
        <w:tc>
          <w:tcPr>
            <w:tcW w:w="1260" w:type="dxa"/>
            <w:tcBorders>
              <w:top w:val="nil"/>
              <w:left w:val="nil"/>
              <w:bottom w:val="single" w:sz="4" w:space="0" w:color="auto"/>
              <w:right w:val="single" w:sz="4" w:space="0" w:color="auto"/>
            </w:tcBorders>
            <w:shd w:val="clear" w:color="auto" w:fill="auto"/>
            <w:noWrap/>
            <w:vAlign w:val="bottom"/>
            <w:hideMark/>
          </w:tcPr>
          <w:p w14:paraId="0F61629A"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17.85%</w:t>
            </w:r>
          </w:p>
        </w:tc>
        <w:tc>
          <w:tcPr>
            <w:tcW w:w="1942" w:type="dxa"/>
            <w:tcBorders>
              <w:top w:val="nil"/>
              <w:left w:val="nil"/>
              <w:bottom w:val="single" w:sz="4" w:space="0" w:color="auto"/>
              <w:right w:val="single" w:sz="4" w:space="0" w:color="auto"/>
            </w:tcBorders>
            <w:shd w:val="clear" w:color="auto" w:fill="auto"/>
            <w:noWrap/>
            <w:vAlign w:val="bottom"/>
            <w:hideMark/>
          </w:tcPr>
          <w:p w14:paraId="2744D6A1"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w:t>
            </w:r>
          </w:p>
          <w:p w14:paraId="261079D9" w14:textId="30EAB51C"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0.018730598</w:t>
            </w:r>
          </w:p>
        </w:tc>
        <w:tc>
          <w:tcPr>
            <w:tcW w:w="1461" w:type="dxa"/>
            <w:tcBorders>
              <w:top w:val="nil"/>
              <w:left w:val="nil"/>
              <w:bottom w:val="single" w:sz="4" w:space="0" w:color="auto"/>
              <w:right w:val="single" w:sz="4" w:space="0" w:color="auto"/>
            </w:tcBorders>
          </w:tcPr>
          <w:p w14:paraId="21F6D478" w14:textId="3010DFE1"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r w:rsidR="005A1441" w:rsidRPr="006665F8" w14:paraId="2CB01BA5" w14:textId="1541CD13" w:rsidTr="00FB2701">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09DC9F08" w14:textId="307813EA" w:rsidR="006F2BA2" w:rsidRPr="006665F8" w:rsidRDefault="00976B3A"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D</w:t>
            </w:r>
            <w:r w:rsidR="006F2BA2" w:rsidRPr="006665F8">
              <w:rPr>
                <w:rStyle w:val="Hyperlink0"/>
                <w:rFonts w:ascii="Arial" w:hAnsi="Arial" w:cs="Arial"/>
                <w:sz w:val="18"/>
                <w:szCs w:val="18"/>
              </w:rPr>
              <w:t>ecitabine</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6FCDA4CF"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20</w:t>
            </w:r>
          </w:p>
        </w:tc>
        <w:tc>
          <w:tcPr>
            <w:tcW w:w="1022" w:type="dxa"/>
            <w:tcBorders>
              <w:top w:val="nil"/>
              <w:left w:val="nil"/>
              <w:bottom w:val="single" w:sz="4" w:space="0" w:color="auto"/>
              <w:right w:val="single" w:sz="4" w:space="0" w:color="auto"/>
            </w:tcBorders>
            <w:shd w:val="clear" w:color="auto" w:fill="auto"/>
            <w:noWrap/>
            <w:vAlign w:val="bottom"/>
            <w:hideMark/>
          </w:tcPr>
          <w:p w14:paraId="3F388E2A"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8</w:t>
            </w:r>
          </w:p>
        </w:tc>
        <w:tc>
          <w:tcPr>
            <w:tcW w:w="1408" w:type="dxa"/>
            <w:tcBorders>
              <w:top w:val="nil"/>
              <w:left w:val="nil"/>
              <w:bottom w:val="single" w:sz="4" w:space="0" w:color="auto"/>
              <w:right w:val="single" w:sz="4" w:space="0" w:color="auto"/>
            </w:tcBorders>
            <w:shd w:val="clear" w:color="auto" w:fill="auto"/>
            <w:noWrap/>
            <w:vAlign w:val="bottom"/>
            <w:hideMark/>
          </w:tcPr>
          <w:p w14:paraId="77B2A98F"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40%</w:t>
            </w:r>
          </w:p>
        </w:tc>
        <w:tc>
          <w:tcPr>
            <w:tcW w:w="1260" w:type="dxa"/>
            <w:tcBorders>
              <w:top w:val="nil"/>
              <w:left w:val="nil"/>
              <w:bottom w:val="single" w:sz="4" w:space="0" w:color="auto"/>
              <w:right w:val="single" w:sz="4" w:space="0" w:color="auto"/>
            </w:tcBorders>
            <w:shd w:val="clear" w:color="auto" w:fill="auto"/>
            <w:noWrap/>
            <w:vAlign w:val="bottom"/>
            <w:hideMark/>
          </w:tcPr>
          <w:p w14:paraId="1C1FDE05"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16.65%</w:t>
            </w:r>
          </w:p>
        </w:tc>
        <w:tc>
          <w:tcPr>
            <w:tcW w:w="1942" w:type="dxa"/>
            <w:tcBorders>
              <w:top w:val="nil"/>
              <w:left w:val="nil"/>
              <w:bottom w:val="single" w:sz="4" w:space="0" w:color="auto"/>
              <w:right w:val="single" w:sz="4" w:space="0" w:color="auto"/>
            </w:tcBorders>
            <w:shd w:val="clear" w:color="auto" w:fill="auto"/>
            <w:noWrap/>
            <w:vAlign w:val="bottom"/>
            <w:hideMark/>
          </w:tcPr>
          <w:p w14:paraId="6A31662A"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w:t>
            </w:r>
          </w:p>
          <w:p w14:paraId="0D951E17" w14:textId="112E44B3"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0.009033677</w:t>
            </w:r>
          </w:p>
        </w:tc>
        <w:tc>
          <w:tcPr>
            <w:tcW w:w="1461" w:type="dxa"/>
            <w:tcBorders>
              <w:top w:val="nil"/>
              <w:left w:val="nil"/>
              <w:bottom w:val="single" w:sz="4" w:space="0" w:color="auto"/>
              <w:right w:val="single" w:sz="4" w:space="0" w:color="auto"/>
            </w:tcBorders>
          </w:tcPr>
          <w:p w14:paraId="1864FE56" w14:textId="12699734"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r w:rsidR="005A1441" w:rsidRPr="006665F8" w14:paraId="3D7367A7" w14:textId="757DF810" w:rsidTr="00FB2701">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7B2140C2" w14:textId="784EF2A2" w:rsidR="006F2BA2" w:rsidRPr="006665F8" w:rsidRDefault="00976B3A"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w:t>
            </w:r>
            <w:r w:rsidR="006F2BA2" w:rsidRPr="006665F8">
              <w:rPr>
                <w:rStyle w:val="Hyperlink0"/>
                <w:rFonts w:ascii="Arial" w:hAnsi="Arial" w:cs="Arial"/>
                <w:sz w:val="18"/>
                <w:szCs w:val="18"/>
              </w:rPr>
              <w:t>oxorubicin</w:t>
            </w:r>
          </w:p>
        </w:tc>
        <w:tc>
          <w:tcPr>
            <w:tcW w:w="1350" w:type="dxa"/>
            <w:tcBorders>
              <w:top w:val="nil"/>
              <w:left w:val="nil"/>
              <w:bottom w:val="single" w:sz="4" w:space="0" w:color="auto"/>
              <w:right w:val="single" w:sz="4" w:space="0" w:color="auto"/>
            </w:tcBorders>
            <w:shd w:val="clear" w:color="auto" w:fill="auto"/>
            <w:noWrap/>
            <w:vAlign w:val="bottom"/>
            <w:hideMark/>
          </w:tcPr>
          <w:p w14:paraId="45BE5F0B"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43</w:t>
            </w:r>
          </w:p>
        </w:tc>
        <w:tc>
          <w:tcPr>
            <w:tcW w:w="1022" w:type="dxa"/>
            <w:tcBorders>
              <w:top w:val="nil"/>
              <w:left w:val="nil"/>
              <w:bottom w:val="single" w:sz="4" w:space="0" w:color="auto"/>
              <w:right w:val="single" w:sz="4" w:space="0" w:color="auto"/>
            </w:tcBorders>
            <w:shd w:val="clear" w:color="auto" w:fill="auto"/>
            <w:noWrap/>
            <w:vAlign w:val="bottom"/>
            <w:hideMark/>
          </w:tcPr>
          <w:p w14:paraId="3350F98C"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7</w:t>
            </w:r>
          </w:p>
        </w:tc>
        <w:tc>
          <w:tcPr>
            <w:tcW w:w="1408" w:type="dxa"/>
            <w:tcBorders>
              <w:top w:val="nil"/>
              <w:left w:val="nil"/>
              <w:bottom w:val="single" w:sz="4" w:space="0" w:color="auto"/>
              <w:right w:val="single" w:sz="4" w:space="0" w:color="auto"/>
            </w:tcBorders>
            <w:shd w:val="clear" w:color="auto" w:fill="auto"/>
            <w:noWrap/>
            <w:vAlign w:val="bottom"/>
            <w:hideMark/>
          </w:tcPr>
          <w:p w14:paraId="44822D73"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16%</w:t>
            </w:r>
          </w:p>
        </w:tc>
        <w:tc>
          <w:tcPr>
            <w:tcW w:w="1260" w:type="dxa"/>
            <w:tcBorders>
              <w:top w:val="nil"/>
              <w:left w:val="nil"/>
              <w:bottom w:val="single" w:sz="4" w:space="0" w:color="auto"/>
              <w:right w:val="single" w:sz="4" w:space="0" w:color="auto"/>
            </w:tcBorders>
            <w:shd w:val="clear" w:color="auto" w:fill="auto"/>
            <w:noWrap/>
            <w:vAlign w:val="bottom"/>
            <w:hideMark/>
          </w:tcPr>
          <w:p w14:paraId="51167A74"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15.71%</w:t>
            </w:r>
          </w:p>
        </w:tc>
        <w:tc>
          <w:tcPr>
            <w:tcW w:w="1942" w:type="dxa"/>
            <w:tcBorders>
              <w:top w:val="nil"/>
              <w:left w:val="nil"/>
              <w:bottom w:val="single" w:sz="4" w:space="0" w:color="auto"/>
              <w:right w:val="single" w:sz="4" w:space="0" w:color="auto"/>
            </w:tcBorders>
            <w:shd w:val="clear" w:color="auto" w:fill="auto"/>
            <w:noWrap/>
            <w:vAlign w:val="bottom"/>
            <w:hideMark/>
          </w:tcPr>
          <w:p w14:paraId="640F2123"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w:t>
            </w:r>
          </w:p>
          <w:p w14:paraId="6664A0A3" w14:textId="532CDD2A"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0.160282838</w:t>
            </w:r>
          </w:p>
        </w:tc>
        <w:tc>
          <w:tcPr>
            <w:tcW w:w="1461" w:type="dxa"/>
            <w:tcBorders>
              <w:top w:val="nil"/>
              <w:left w:val="nil"/>
              <w:bottom w:val="single" w:sz="4" w:space="0" w:color="auto"/>
              <w:right w:val="single" w:sz="4" w:space="0" w:color="auto"/>
            </w:tcBorders>
          </w:tcPr>
          <w:p w14:paraId="7CA2814F" w14:textId="77DA5EE8"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r w:rsidR="005A1441" w:rsidRPr="006665F8" w14:paraId="1EB25AF1" w14:textId="0147AB84" w:rsidTr="00FB2701">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0F5C54BA"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cyclophosphamide</w:t>
            </w:r>
          </w:p>
        </w:tc>
        <w:tc>
          <w:tcPr>
            <w:tcW w:w="1350" w:type="dxa"/>
            <w:tcBorders>
              <w:top w:val="nil"/>
              <w:left w:val="nil"/>
              <w:bottom w:val="single" w:sz="4" w:space="0" w:color="auto"/>
              <w:right w:val="single" w:sz="4" w:space="0" w:color="auto"/>
            </w:tcBorders>
            <w:shd w:val="clear" w:color="auto" w:fill="auto"/>
            <w:noWrap/>
            <w:vAlign w:val="bottom"/>
            <w:hideMark/>
          </w:tcPr>
          <w:p w14:paraId="642B1BFD"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161</w:t>
            </w:r>
          </w:p>
        </w:tc>
        <w:tc>
          <w:tcPr>
            <w:tcW w:w="1022" w:type="dxa"/>
            <w:tcBorders>
              <w:top w:val="nil"/>
              <w:left w:val="nil"/>
              <w:bottom w:val="single" w:sz="4" w:space="0" w:color="auto"/>
              <w:right w:val="single" w:sz="4" w:space="0" w:color="auto"/>
            </w:tcBorders>
            <w:shd w:val="clear" w:color="auto" w:fill="auto"/>
            <w:noWrap/>
            <w:vAlign w:val="bottom"/>
            <w:hideMark/>
          </w:tcPr>
          <w:p w14:paraId="64DDB07E"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43</w:t>
            </w:r>
          </w:p>
        </w:tc>
        <w:tc>
          <w:tcPr>
            <w:tcW w:w="1408" w:type="dxa"/>
            <w:tcBorders>
              <w:top w:val="nil"/>
              <w:left w:val="nil"/>
              <w:bottom w:val="single" w:sz="4" w:space="0" w:color="auto"/>
              <w:right w:val="single" w:sz="4" w:space="0" w:color="auto"/>
            </w:tcBorders>
            <w:shd w:val="clear" w:color="auto" w:fill="auto"/>
            <w:noWrap/>
            <w:vAlign w:val="bottom"/>
            <w:hideMark/>
          </w:tcPr>
          <w:p w14:paraId="27C8CE15"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27%</w:t>
            </w:r>
          </w:p>
        </w:tc>
        <w:tc>
          <w:tcPr>
            <w:tcW w:w="1260" w:type="dxa"/>
            <w:tcBorders>
              <w:top w:val="nil"/>
              <w:left w:val="nil"/>
              <w:bottom w:val="single" w:sz="4" w:space="0" w:color="auto"/>
              <w:right w:val="single" w:sz="4" w:space="0" w:color="auto"/>
            </w:tcBorders>
            <w:shd w:val="clear" w:color="auto" w:fill="auto"/>
            <w:noWrap/>
            <w:vAlign w:val="bottom"/>
            <w:hideMark/>
          </w:tcPr>
          <w:p w14:paraId="5D96BC37"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15.57%</w:t>
            </w:r>
          </w:p>
        </w:tc>
        <w:tc>
          <w:tcPr>
            <w:tcW w:w="1942" w:type="dxa"/>
            <w:tcBorders>
              <w:top w:val="nil"/>
              <w:left w:val="nil"/>
              <w:bottom w:val="single" w:sz="4" w:space="0" w:color="auto"/>
              <w:right w:val="single" w:sz="4" w:space="0" w:color="auto"/>
            </w:tcBorders>
            <w:shd w:val="clear" w:color="auto" w:fill="auto"/>
            <w:noWrap/>
            <w:vAlign w:val="bottom"/>
            <w:hideMark/>
          </w:tcPr>
          <w:p w14:paraId="14922052"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w:t>
            </w:r>
          </w:p>
          <w:p w14:paraId="7ABF79D8" w14:textId="5F1061FA"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0.002576175</w:t>
            </w:r>
          </w:p>
        </w:tc>
        <w:tc>
          <w:tcPr>
            <w:tcW w:w="1461" w:type="dxa"/>
            <w:tcBorders>
              <w:top w:val="nil"/>
              <w:left w:val="nil"/>
              <w:bottom w:val="single" w:sz="4" w:space="0" w:color="auto"/>
              <w:right w:val="single" w:sz="4" w:space="0" w:color="auto"/>
            </w:tcBorders>
          </w:tcPr>
          <w:p w14:paraId="358B8526" w14:textId="0F77F341"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r w:rsidR="005A1441" w:rsidRPr="006665F8" w14:paraId="2D8DA483" w14:textId="3C460260" w:rsidTr="00FB2701">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58C995FC" w14:textId="4A3D351D" w:rsidR="006F2BA2" w:rsidRPr="006665F8" w:rsidRDefault="00976B3A"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E</w:t>
            </w:r>
            <w:r w:rsidR="006F2BA2" w:rsidRPr="006665F8">
              <w:rPr>
                <w:rStyle w:val="Hyperlink0"/>
                <w:rFonts w:ascii="Arial" w:hAnsi="Arial" w:cs="Arial"/>
                <w:sz w:val="18"/>
                <w:szCs w:val="18"/>
              </w:rPr>
              <w:t>toposide</w:t>
            </w:r>
          </w:p>
        </w:tc>
        <w:tc>
          <w:tcPr>
            <w:tcW w:w="1350" w:type="dxa"/>
            <w:tcBorders>
              <w:top w:val="nil"/>
              <w:left w:val="nil"/>
              <w:bottom w:val="single" w:sz="4" w:space="0" w:color="auto"/>
              <w:right w:val="single" w:sz="4" w:space="0" w:color="auto"/>
            </w:tcBorders>
            <w:shd w:val="clear" w:color="auto" w:fill="auto"/>
            <w:noWrap/>
            <w:vAlign w:val="bottom"/>
            <w:hideMark/>
          </w:tcPr>
          <w:p w14:paraId="488BC9C6"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66</w:t>
            </w:r>
          </w:p>
        </w:tc>
        <w:tc>
          <w:tcPr>
            <w:tcW w:w="1022" w:type="dxa"/>
            <w:tcBorders>
              <w:top w:val="nil"/>
              <w:left w:val="nil"/>
              <w:bottom w:val="single" w:sz="4" w:space="0" w:color="auto"/>
              <w:right w:val="single" w:sz="4" w:space="0" w:color="auto"/>
            </w:tcBorders>
            <w:shd w:val="clear" w:color="auto" w:fill="auto"/>
            <w:noWrap/>
            <w:vAlign w:val="bottom"/>
            <w:hideMark/>
          </w:tcPr>
          <w:p w14:paraId="35C899FB"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22</w:t>
            </w:r>
          </w:p>
        </w:tc>
        <w:tc>
          <w:tcPr>
            <w:tcW w:w="1408" w:type="dxa"/>
            <w:tcBorders>
              <w:top w:val="nil"/>
              <w:left w:val="nil"/>
              <w:bottom w:val="single" w:sz="4" w:space="0" w:color="auto"/>
              <w:right w:val="single" w:sz="4" w:space="0" w:color="auto"/>
            </w:tcBorders>
            <w:shd w:val="clear" w:color="auto" w:fill="auto"/>
            <w:noWrap/>
            <w:vAlign w:val="bottom"/>
            <w:hideMark/>
          </w:tcPr>
          <w:p w14:paraId="6BC7FEFC"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33%</w:t>
            </w:r>
          </w:p>
        </w:tc>
        <w:tc>
          <w:tcPr>
            <w:tcW w:w="1260" w:type="dxa"/>
            <w:tcBorders>
              <w:top w:val="nil"/>
              <w:left w:val="nil"/>
              <w:bottom w:val="single" w:sz="4" w:space="0" w:color="auto"/>
              <w:right w:val="single" w:sz="4" w:space="0" w:color="auto"/>
            </w:tcBorders>
            <w:shd w:val="clear" w:color="auto" w:fill="auto"/>
            <w:noWrap/>
            <w:vAlign w:val="bottom"/>
            <w:hideMark/>
          </w:tcPr>
          <w:p w14:paraId="728DEA5A"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14.92%</w:t>
            </w:r>
          </w:p>
        </w:tc>
        <w:tc>
          <w:tcPr>
            <w:tcW w:w="1942" w:type="dxa"/>
            <w:tcBorders>
              <w:top w:val="nil"/>
              <w:left w:val="nil"/>
              <w:bottom w:val="single" w:sz="4" w:space="0" w:color="auto"/>
              <w:right w:val="single" w:sz="4" w:space="0" w:color="auto"/>
            </w:tcBorders>
            <w:shd w:val="clear" w:color="auto" w:fill="auto"/>
            <w:noWrap/>
            <w:vAlign w:val="bottom"/>
            <w:hideMark/>
          </w:tcPr>
          <w:p w14:paraId="7CBF9677"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w:t>
            </w:r>
          </w:p>
          <w:p w14:paraId="4964729C" w14:textId="2CF340D2"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0.043010921</w:t>
            </w:r>
          </w:p>
        </w:tc>
        <w:tc>
          <w:tcPr>
            <w:tcW w:w="1461" w:type="dxa"/>
            <w:tcBorders>
              <w:top w:val="nil"/>
              <w:left w:val="nil"/>
              <w:bottom w:val="single" w:sz="4" w:space="0" w:color="auto"/>
              <w:right w:val="single" w:sz="4" w:space="0" w:color="auto"/>
            </w:tcBorders>
          </w:tcPr>
          <w:p w14:paraId="64D6010D" w14:textId="47CB9971"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r w:rsidR="005A1441" w:rsidRPr="006665F8" w14:paraId="08D31928" w14:textId="00F34A4F" w:rsidTr="00FB2701">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DED0743"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g-</w:t>
            </w:r>
            <w:proofErr w:type="spellStart"/>
            <w:r w:rsidRPr="006665F8">
              <w:rPr>
                <w:rStyle w:val="Hyperlink0"/>
                <w:rFonts w:ascii="Arial" w:hAnsi="Arial" w:cs="Arial"/>
                <w:sz w:val="18"/>
                <w:szCs w:val="18"/>
              </w:rPr>
              <w:t>csf</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793C6EBA"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9</w:t>
            </w:r>
          </w:p>
        </w:tc>
        <w:tc>
          <w:tcPr>
            <w:tcW w:w="1022" w:type="dxa"/>
            <w:tcBorders>
              <w:top w:val="nil"/>
              <w:left w:val="nil"/>
              <w:bottom w:val="single" w:sz="4" w:space="0" w:color="auto"/>
              <w:right w:val="single" w:sz="4" w:space="0" w:color="auto"/>
            </w:tcBorders>
            <w:shd w:val="clear" w:color="auto" w:fill="auto"/>
            <w:noWrap/>
            <w:vAlign w:val="bottom"/>
            <w:hideMark/>
          </w:tcPr>
          <w:p w14:paraId="1E70CA29"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5</w:t>
            </w:r>
          </w:p>
        </w:tc>
        <w:tc>
          <w:tcPr>
            <w:tcW w:w="1408" w:type="dxa"/>
            <w:tcBorders>
              <w:top w:val="nil"/>
              <w:left w:val="nil"/>
              <w:bottom w:val="single" w:sz="4" w:space="0" w:color="auto"/>
              <w:right w:val="single" w:sz="4" w:space="0" w:color="auto"/>
            </w:tcBorders>
            <w:shd w:val="clear" w:color="auto" w:fill="auto"/>
            <w:noWrap/>
            <w:vAlign w:val="bottom"/>
            <w:hideMark/>
          </w:tcPr>
          <w:p w14:paraId="680852A5"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56%</w:t>
            </w:r>
          </w:p>
        </w:tc>
        <w:tc>
          <w:tcPr>
            <w:tcW w:w="1260" w:type="dxa"/>
            <w:tcBorders>
              <w:top w:val="nil"/>
              <w:left w:val="nil"/>
              <w:bottom w:val="single" w:sz="4" w:space="0" w:color="auto"/>
              <w:right w:val="single" w:sz="4" w:space="0" w:color="auto"/>
            </w:tcBorders>
            <w:shd w:val="clear" w:color="auto" w:fill="auto"/>
            <w:noWrap/>
            <w:vAlign w:val="bottom"/>
            <w:hideMark/>
          </w:tcPr>
          <w:p w14:paraId="22577649"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14.44%</w:t>
            </w:r>
          </w:p>
        </w:tc>
        <w:tc>
          <w:tcPr>
            <w:tcW w:w="1942" w:type="dxa"/>
            <w:tcBorders>
              <w:top w:val="nil"/>
              <w:left w:val="nil"/>
              <w:bottom w:val="single" w:sz="4" w:space="0" w:color="auto"/>
              <w:right w:val="single" w:sz="4" w:space="0" w:color="auto"/>
            </w:tcBorders>
            <w:shd w:val="clear" w:color="auto" w:fill="auto"/>
            <w:noWrap/>
            <w:vAlign w:val="bottom"/>
            <w:hideMark/>
          </w:tcPr>
          <w:p w14:paraId="730DCCA2"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w:t>
            </w:r>
          </w:p>
          <w:p w14:paraId="1061890B" w14:textId="563B83FA"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0.131780842</w:t>
            </w:r>
          </w:p>
        </w:tc>
        <w:tc>
          <w:tcPr>
            <w:tcW w:w="1461" w:type="dxa"/>
            <w:tcBorders>
              <w:top w:val="nil"/>
              <w:left w:val="nil"/>
              <w:bottom w:val="single" w:sz="4" w:space="0" w:color="auto"/>
              <w:right w:val="single" w:sz="4" w:space="0" w:color="auto"/>
            </w:tcBorders>
          </w:tcPr>
          <w:p w14:paraId="10767279"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r w:rsidR="005A1441" w:rsidRPr="006665F8" w14:paraId="05D00EF2" w14:textId="2B124129" w:rsidTr="00FB2701">
        <w:trPr>
          <w:trHeight w:val="32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578C2D0"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polymorphism_analysis</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24D670A5"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8</w:t>
            </w:r>
          </w:p>
        </w:tc>
        <w:tc>
          <w:tcPr>
            <w:tcW w:w="1022" w:type="dxa"/>
            <w:tcBorders>
              <w:top w:val="nil"/>
              <w:left w:val="nil"/>
              <w:bottom w:val="single" w:sz="4" w:space="0" w:color="auto"/>
              <w:right w:val="single" w:sz="4" w:space="0" w:color="auto"/>
            </w:tcBorders>
            <w:shd w:val="clear" w:color="auto" w:fill="auto"/>
            <w:noWrap/>
            <w:vAlign w:val="bottom"/>
            <w:hideMark/>
          </w:tcPr>
          <w:p w14:paraId="51AC1D91"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6</w:t>
            </w:r>
          </w:p>
        </w:tc>
        <w:tc>
          <w:tcPr>
            <w:tcW w:w="1408" w:type="dxa"/>
            <w:tcBorders>
              <w:top w:val="nil"/>
              <w:left w:val="nil"/>
              <w:bottom w:val="single" w:sz="4" w:space="0" w:color="auto"/>
              <w:right w:val="single" w:sz="4" w:space="0" w:color="auto"/>
            </w:tcBorders>
            <w:shd w:val="clear" w:color="auto" w:fill="auto"/>
            <w:noWrap/>
            <w:vAlign w:val="bottom"/>
            <w:hideMark/>
          </w:tcPr>
          <w:p w14:paraId="52F72349"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75%</w:t>
            </w:r>
          </w:p>
        </w:tc>
        <w:tc>
          <w:tcPr>
            <w:tcW w:w="1260" w:type="dxa"/>
            <w:tcBorders>
              <w:top w:val="nil"/>
              <w:left w:val="nil"/>
              <w:bottom w:val="single" w:sz="4" w:space="0" w:color="auto"/>
              <w:right w:val="single" w:sz="4" w:space="0" w:color="auto"/>
            </w:tcBorders>
            <w:shd w:val="clear" w:color="auto" w:fill="auto"/>
            <w:noWrap/>
            <w:vAlign w:val="bottom"/>
            <w:hideMark/>
          </w:tcPr>
          <w:p w14:paraId="6E1178AA"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14.41%</w:t>
            </w:r>
          </w:p>
        </w:tc>
        <w:tc>
          <w:tcPr>
            <w:tcW w:w="1942" w:type="dxa"/>
            <w:tcBorders>
              <w:top w:val="nil"/>
              <w:left w:val="nil"/>
              <w:bottom w:val="single" w:sz="4" w:space="0" w:color="auto"/>
              <w:right w:val="single" w:sz="4" w:space="0" w:color="auto"/>
            </w:tcBorders>
            <w:shd w:val="clear" w:color="auto" w:fill="auto"/>
            <w:noWrap/>
            <w:vAlign w:val="bottom"/>
            <w:hideMark/>
          </w:tcPr>
          <w:p w14:paraId="480B0F1A"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w:t>
            </w:r>
          </w:p>
          <w:p w14:paraId="2F4F0719" w14:textId="3EAFE954"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0.027284506</w:t>
            </w:r>
          </w:p>
        </w:tc>
        <w:tc>
          <w:tcPr>
            <w:tcW w:w="1461" w:type="dxa"/>
            <w:tcBorders>
              <w:top w:val="nil"/>
              <w:left w:val="nil"/>
              <w:bottom w:val="single" w:sz="4" w:space="0" w:color="auto"/>
              <w:right w:val="single" w:sz="4" w:space="0" w:color="auto"/>
            </w:tcBorders>
          </w:tcPr>
          <w:p w14:paraId="765A7F85" w14:textId="77777777" w:rsidR="006F2BA2" w:rsidRPr="006665F8" w:rsidRDefault="006F2BA2"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r w:rsidR="005A1441" w:rsidRPr="006665F8" w14:paraId="547C541D" w14:textId="77777777" w:rsidTr="00FB2701">
        <w:trPr>
          <w:trHeight w:val="44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228300D" w14:textId="77777777" w:rsidR="00EB696F" w:rsidRPr="006665F8" w:rsidRDefault="00EB696F"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radiation_therapy</w:t>
            </w:r>
            <w:proofErr w:type="spellEnd"/>
          </w:p>
        </w:tc>
        <w:tc>
          <w:tcPr>
            <w:tcW w:w="1350" w:type="dxa"/>
            <w:tcBorders>
              <w:top w:val="nil"/>
              <w:left w:val="nil"/>
              <w:bottom w:val="single" w:sz="4" w:space="0" w:color="auto"/>
              <w:right w:val="single" w:sz="4" w:space="0" w:color="auto"/>
            </w:tcBorders>
            <w:shd w:val="clear" w:color="auto" w:fill="auto"/>
            <w:noWrap/>
            <w:vAlign w:val="bottom"/>
            <w:hideMark/>
          </w:tcPr>
          <w:p w14:paraId="7AC81CCA" w14:textId="77777777" w:rsidR="00EB696F" w:rsidRPr="006665F8" w:rsidRDefault="00EB696F"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102</w:t>
            </w:r>
          </w:p>
        </w:tc>
        <w:tc>
          <w:tcPr>
            <w:tcW w:w="1022" w:type="dxa"/>
            <w:tcBorders>
              <w:top w:val="nil"/>
              <w:left w:val="nil"/>
              <w:bottom w:val="single" w:sz="4" w:space="0" w:color="auto"/>
              <w:right w:val="single" w:sz="4" w:space="0" w:color="auto"/>
            </w:tcBorders>
            <w:shd w:val="clear" w:color="auto" w:fill="auto"/>
            <w:noWrap/>
            <w:vAlign w:val="bottom"/>
            <w:hideMark/>
          </w:tcPr>
          <w:p w14:paraId="6A0568D1" w14:textId="77777777" w:rsidR="00EB696F" w:rsidRPr="006665F8" w:rsidRDefault="00EB696F"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28</w:t>
            </w:r>
          </w:p>
        </w:tc>
        <w:tc>
          <w:tcPr>
            <w:tcW w:w="1408" w:type="dxa"/>
            <w:tcBorders>
              <w:top w:val="nil"/>
              <w:left w:val="nil"/>
              <w:bottom w:val="single" w:sz="4" w:space="0" w:color="auto"/>
              <w:right w:val="single" w:sz="4" w:space="0" w:color="auto"/>
            </w:tcBorders>
            <w:shd w:val="clear" w:color="auto" w:fill="auto"/>
            <w:noWrap/>
            <w:vAlign w:val="bottom"/>
            <w:hideMark/>
          </w:tcPr>
          <w:p w14:paraId="6C930871" w14:textId="77777777" w:rsidR="00EB696F" w:rsidRPr="006665F8" w:rsidRDefault="00EB696F"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27%</w:t>
            </w:r>
          </w:p>
        </w:tc>
        <w:tc>
          <w:tcPr>
            <w:tcW w:w="1260" w:type="dxa"/>
            <w:tcBorders>
              <w:top w:val="nil"/>
              <w:left w:val="nil"/>
              <w:bottom w:val="single" w:sz="4" w:space="0" w:color="auto"/>
              <w:right w:val="single" w:sz="4" w:space="0" w:color="auto"/>
            </w:tcBorders>
            <w:shd w:val="clear" w:color="auto" w:fill="auto"/>
            <w:noWrap/>
            <w:vAlign w:val="bottom"/>
            <w:hideMark/>
          </w:tcPr>
          <w:p w14:paraId="453F8D4B" w14:textId="77777777" w:rsidR="00EB696F" w:rsidRPr="006665F8" w:rsidRDefault="00EB696F"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p w14:paraId="5FB7D42E" w14:textId="03A0A903" w:rsidR="00EB696F" w:rsidRPr="006665F8" w:rsidRDefault="00EB696F"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     13.99%</w:t>
            </w:r>
          </w:p>
        </w:tc>
        <w:tc>
          <w:tcPr>
            <w:tcW w:w="1942" w:type="dxa"/>
            <w:tcBorders>
              <w:top w:val="nil"/>
              <w:left w:val="nil"/>
              <w:bottom w:val="single" w:sz="4" w:space="0" w:color="auto"/>
              <w:right w:val="single" w:sz="4" w:space="0" w:color="auto"/>
            </w:tcBorders>
            <w:shd w:val="clear" w:color="auto" w:fill="auto"/>
            <w:noWrap/>
            <w:vAlign w:val="bottom"/>
            <w:hideMark/>
          </w:tcPr>
          <w:p w14:paraId="2A53CFBD" w14:textId="77777777" w:rsidR="00EB696F" w:rsidRPr="006665F8" w:rsidRDefault="00EB696F"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w:t>
            </w:r>
          </w:p>
          <w:p w14:paraId="6C555621" w14:textId="46147381" w:rsidR="00EB696F" w:rsidRPr="006665F8" w:rsidRDefault="00EB696F"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0.013599223</w:t>
            </w:r>
          </w:p>
        </w:tc>
        <w:tc>
          <w:tcPr>
            <w:tcW w:w="1461" w:type="dxa"/>
            <w:tcBorders>
              <w:top w:val="nil"/>
              <w:left w:val="nil"/>
              <w:bottom w:val="single" w:sz="4" w:space="0" w:color="auto"/>
              <w:right w:val="single" w:sz="4" w:space="0" w:color="auto"/>
            </w:tcBorders>
          </w:tcPr>
          <w:p w14:paraId="20D63357" w14:textId="77777777" w:rsidR="00EB696F" w:rsidRPr="006665F8" w:rsidRDefault="00EB696F"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r>
    </w:tbl>
    <w:p w14:paraId="554CE8F2" w14:textId="77777777" w:rsidR="00B1480A" w:rsidRPr="006665F8" w:rsidRDefault="00B1480A">
      <w:pPr>
        <w:pStyle w:val="Heading"/>
        <w:shd w:val="clear" w:color="auto" w:fill="FFFFFF"/>
        <w:spacing w:before="90" w:after="90"/>
        <w:rPr>
          <w:rStyle w:val="None"/>
          <w:rFonts w:ascii="Arial" w:eastAsia="Calibri" w:hAnsi="Arial" w:cs="Arial"/>
          <w:bCs w:val="0"/>
          <w:kern w:val="0"/>
          <w:sz w:val="22"/>
          <w:szCs w:val="22"/>
        </w:rPr>
      </w:pPr>
    </w:p>
    <w:p w14:paraId="029167B5" w14:textId="77777777" w:rsidR="00B1480A" w:rsidRPr="006665F8" w:rsidRDefault="00B1480A">
      <w:pPr>
        <w:pStyle w:val="Heading"/>
        <w:shd w:val="clear" w:color="auto" w:fill="FFFFFF"/>
        <w:spacing w:before="90" w:after="90"/>
        <w:rPr>
          <w:rStyle w:val="None"/>
          <w:rFonts w:ascii="Arial" w:eastAsia="Calibri" w:hAnsi="Arial" w:cs="Arial"/>
          <w:bCs w:val="0"/>
          <w:kern w:val="0"/>
          <w:sz w:val="22"/>
          <w:szCs w:val="22"/>
        </w:rPr>
      </w:pPr>
    </w:p>
    <w:p w14:paraId="1685E38A" w14:textId="77777777" w:rsidR="003B24E4" w:rsidRPr="006665F8" w:rsidRDefault="003B24E4">
      <w:pPr>
        <w:pStyle w:val="Heading"/>
        <w:shd w:val="clear" w:color="auto" w:fill="FFFFFF"/>
        <w:spacing w:before="90" w:after="90"/>
        <w:rPr>
          <w:rStyle w:val="None"/>
          <w:rFonts w:ascii="Arial" w:eastAsia="Calibri" w:hAnsi="Arial" w:cs="Arial"/>
          <w:bCs w:val="0"/>
          <w:kern w:val="0"/>
          <w:sz w:val="22"/>
          <w:szCs w:val="22"/>
        </w:rPr>
      </w:pPr>
    </w:p>
    <w:p w14:paraId="2E3AA7D2" w14:textId="77777777" w:rsidR="001137A7" w:rsidRPr="006665F8" w:rsidRDefault="00D932BA">
      <w:pPr>
        <w:pStyle w:val="Body"/>
        <w:rPr>
          <w:rStyle w:val="None"/>
          <w:rFonts w:ascii="Arial" w:hAnsi="Arial" w:cs="Arial"/>
          <w:b/>
          <w:bCs/>
        </w:rPr>
      </w:pPr>
      <w:r w:rsidRPr="006665F8">
        <w:rPr>
          <w:rStyle w:val="None"/>
          <w:rFonts w:ascii="Arial" w:hAnsi="Arial" w:cs="Arial"/>
          <w:b/>
          <w:bCs/>
        </w:rPr>
        <w:t>Top 20 Single Frequent Events from Serious Adverse Events</w:t>
      </w:r>
    </w:p>
    <w:p w14:paraId="15E32ACC" w14:textId="57F4081C" w:rsidR="00CD463D" w:rsidRPr="006665F8" w:rsidRDefault="0070350B">
      <w:pPr>
        <w:pStyle w:val="Body"/>
        <w:rPr>
          <w:ins w:id="51" w:author="Na Zhou" w:date="2016-09-03T15:29:00Z"/>
          <w:rFonts w:ascii="Arial" w:hAnsi="Arial" w:cs="Arial"/>
        </w:rPr>
      </w:pPr>
      <w:r w:rsidRPr="006665F8">
        <w:rPr>
          <w:rFonts w:ascii="Arial" w:hAnsi="Arial" w:cs="Arial"/>
        </w:rPr>
        <w:t>In table-</w:t>
      </w:r>
      <w:r w:rsidR="007B0ED1" w:rsidRPr="006665F8">
        <w:rPr>
          <w:rFonts w:ascii="Arial" w:hAnsi="Arial" w:cs="Arial"/>
        </w:rPr>
        <w:t>4</w:t>
      </w:r>
      <w:r w:rsidR="00D932BA" w:rsidRPr="006665F8">
        <w:rPr>
          <w:rFonts w:ascii="Arial" w:hAnsi="Arial" w:cs="Arial"/>
        </w:rPr>
        <w:t xml:space="preserve"> shows the top 20 single frequent serious adverse events from 20943 </w:t>
      </w:r>
      <w:r w:rsidR="007E6EF7" w:rsidRPr="006665F8">
        <w:rPr>
          <w:rFonts w:ascii="Arial" w:hAnsi="Arial" w:cs="Arial"/>
        </w:rPr>
        <w:t xml:space="preserve">serious </w:t>
      </w:r>
      <w:r w:rsidR="00D932BA" w:rsidRPr="006665F8">
        <w:rPr>
          <w:rFonts w:ascii="Arial" w:hAnsi="Arial" w:cs="Arial"/>
        </w:rPr>
        <w:t>risk arms. The complete list of top single serious adve</w:t>
      </w:r>
      <w:r w:rsidR="007E6EF7" w:rsidRPr="006665F8">
        <w:rPr>
          <w:rFonts w:ascii="Arial" w:hAnsi="Arial" w:cs="Arial"/>
        </w:rPr>
        <w:t>rse events is shown in Appendix</w:t>
      </w:r>
      <w:ins w:id="52" w:author="Na Zhou" w:date="2016-09-03T11:38:00Z">
        <w:r w:rsidR="00CD463D" w:rsidRPr="006665F8">
          <w:rPr>
            <w:rFonts w:ascii="Arial" w:hAnsi="Arial" w:cs="Arial"/>
          </w:rPr>
          <w:t>-3</w:t>
        </w:r>
      </w:ins>
      <w:del w:id="53" w:author="Na Zhou" w:date="2016-09-03T11:38:00Z">
        <w:r w:rsidR="007E6EF7" w:rsidRPr="006665F8" w:rsidDel="00CD463D">
          <w:rPr>
            <w:rFonts w:ascii="Arial" w:hAnsi="Arial" w:cs="Arial"/>
          </w:rPr>
          <w:delText>X</w:delText>
        </w:r>
      </w:del>
      <w:r w:rsidR="00D932BA" w:rsidRPr="006665F8">
        <w:rPr>
          <w:rFonts w:ascii="Arial" w:hAnsi="Arial" w:cs="Arial"/>
        </w:rPr>
        <w:t xml:space="preserve">. The table also displays the </w:t>
      </w:r>
      <w:proofErr w:type="spellStart"/>
      <w:r w:rsidR="00D932BA" w:rsidRPr="006665F8">
        <w:rPr>
          <w:rFonts w:ascii="Arial" w:hAnsi="Arial" w:cs="Arial"/>
        </w:rPr>
        <w:t>MedDRA</w:t>
      </w:r>
      <w:proofErr w:type="spellEnd"/>
      <w:r w:rsidR="00D932BA" w:rsidRPr="006665F8">
        <w:rPr>
          <w:rFonts w:ascii="Arial" w:hAnsi="Arial" w:cs="Arial"/>
        </w:rPr>
        <w:t xml:space="preserve"> categories</w:t>
      </w:r>
      <w:r w:rsidR="00024551" w:rsidRPr="006665F8">
        <w:rPr>
          <w:rFonts w:ascii="Arial" w:hAnsi="Arial" w:cs="Arial"/>
        </w:rPr>
        <w:t xml:space="preserve"> </w:t>
      </w:r>
      <w:r w:rsidR="00FB2701" w:rsidRPr="006665F8">
        <w:rPr>
          <w:rFonts w:ascii="Arial" w:hAnsi="Arial" w:cs="Arial"/>
        </w:rPr>
        <w:fldChar w:fldCharType="begin"/>
      </w:r>
      <w:r w:rsidR="00FB2701" w:rsidRPr="006665F8">
        <w:rPr>
          <w:rFonts w:ascii="Arial" w:hAnsi="Arial" w:cs="Arial"/>
        </w:rPr>
        <w:instrText xml:space="preserve"> ADDIN EN.CITE &lt;EndNote&gt;&lt;Cite&gt;&lt;Author&gt;Brown&lt;/Author&gt;&lt;Year&gt;1999&lt;/Year&gt;&lt;RecNum&gt;792&lt;/RecNum&gt;&lt;DisplayText&gt;(Brown, Wood et al. 1999)&lt;/DisplayText&gt;&lt;record&gt;&lt;rec-number&gt;792&lt;/rec-number&gt;&lt;foreign-keys&gt;&lt;key app="EN" db-id="xf09rtwtkvfwvhepxvnvarf3frewdx0va2st"&gt;792&lt;/key&gt;&lt;/foreign-keys&gt;&lt;ref-type name="Journal Article"&gt;17&lt;/ref-type&gt;&lt;contributors&gt;&lt;authors&gt;&lt;author&gt;Brown, Elliot G&lt;/author&gt;&lt;author&gt;Wood, Louise&lt;/author&gt;&lt;author&gt;Wood, Sue&lt;/author&gt;&lt;/authors&gt;&lt;/contributors&gt;&lt;titles&gt;&lt;title&gt;The medical dictionary for regulatory activities (MedDRA)&lt;/title&gt;&lt;secondary-title&gt;Drug Safety&lt;/secondary-title&gt;&lt;/titles&gt;&lt;periodical&gt;&lt;full-title&gt;Drug Safety&lt;/full-title&gt;&lt;/periodical&gt;&lt;pages&gt;109-117&lt;/pages&gt;&lt;volume&gt;20&lt;/volume&gt;&lt;number&gt;2&lt;/number&gt;&lt;dates&gt;&lt;year&gt;1999&lt;/year&gt;&lt;/dates&gt;&lt;isbn&gt;0114-5916&lt;/isbn&gt;&lt;urls&gt;&lt;/urls&gt;&lt;/record&gt;&lt;/Cite&gt;&lt;/EndNote&gt;</w:instrText>
      </w:r>
      <w:r w:rsidR="00FB2701" w:rsidRPr="006665F8">
        <w:rPr>
          <w:rFonts w:ascii="Arial" w:hAnsi="Arial" w:cs="Arial"/>
        </w:rPr>
        <w:fldChar w:fldCharType="separate"/>
      </w:r>
      <w:r w:rsidR="00FB2701" w:rsidRPr="006665F8">
        <w:rPr>
          <w:rFonts w:ascii="Arial" w:hAnsi="Arial" w:cs="Arial"/>
          <w:noProof/>
        </w:rPr>
        <w:t>(Brown, Wood et al. 1999)</w:t>
      </w:r>
      <w:r w:rsidR="00FB2701" w:rsidRPr="006665F8">
        <w:rPr>
          <w:rFonts w:ascii="Arial" w:hAnsi="Arial" w:cs="Arial"/>
        </w:rPr>
        <w:fldChar w:fldCharType="end"/>
      </w:r>
      <w:r w:rsidR="00024551" w:rsidRPr="006665F8">
        <w:rPr>
          <w:rFonts w:ascii="Arial" w:hAnsi="Arial" w:cs="Arial"/>
        </w:rPr>
        <w:t xml:space="preserve"> of the event</w:t>
      </w:r>
      <w:r w:rsidR="00D932BA" w:rsidRPr="006665F8">
        <w:rPr>
          <w:rFonts w:ascii="Arial" w:hAnsi="Arial" w:cs="Arial"/>
        </w:rPr>
        <w:t xml:space="preserve">, which indicate the affected body system. There are a total of 18 categories of adverse </w:t>
      </w:r>
      <w:r w:rsidRPr="006665F8">
        <w:rPr>
          <w:rFonts w:ascii="Arial" w:hAnsi="Arial" w:cs="Arial"/>
        </w:rPr>
        <w:t>events were recorded in Table -4</w:t>
      </w:r>
      <w:r w:rsidR="00D932BA" w:rsidRPr="006665F8">
        <w:rPr>
          <w:rFonts w:ascii="Arial" w:hAnsi="Arial" w:cs="Arial"/>
        </w:rPr>
        <w:t>.</w:t>
      </w:r>
      <w:ins w:id="54" w:author="Na Zhou" w:date="2016-09-03T15:29:00Z">
        <w:r w:rsidR="008C5369" w:rsidRPr="006665F8">
          <w:rPr>
            <w:rFonts w:ascii="Arial" w:hAnsi="Arial" w:cs="Arial"/>
          </w:rPr>
          <w:t xml:space="preserve"> </w:t>
        </w:r>
      </w:ins>
      <w:ins w:id="55" w:author="Na Zhou" w:date="2016-09-03T11:44:00Z">
        <w:r w:rsidR="00CD463D" w:rsidRPr="006665F8">
          <w:rPr>
            <w:rFonts w:ascii="Arial" w:hAnsi="Arial" w:cs="Arial"/>
          </w:rPr>
          <w:t>We summarized single adverse</w:t>
        </w:r>
      </w:ins>
      <w:ins w:id="56" w:author="Na Zhou" w:date="2016-09-03T11:45:00Z">
        <w:r w:rsidR="00CD463D" w:rsidRPr="006665F8">
          <w:rPr>
            <w:rFonts w:ascii="Arial" w:hAnsi="Arial" w:cs="Arial"/>
          </w:rPr>
          <w:t xml:space="preserve"> event from both serious adverse event and other adverse event, </w:t>
        </w:r>
      </w:ins>
      <w:ins w:id="57" w:author="Na Zhou" w:date="2016-09-03T11:48:00Z">
        <w:r w:rsidR="00AA749D" w:rsidRPr="006665F8">
          <w:rPr>
            <w:rFonts w:ascii="Arial" w:hAnsi="Arial" w:cs="Arial"/>
          </w:rPr>
          <w:t xml:space="preserve">and picked prominent serious adverse event to investigate further. </w:t>
        </w:r>
      </w:ins>
    </w:p>
    <w:p w14:paraId="042F306D" w14:textId="77777777" w:rsidR="008C5369" w:rsidRPr="006665F8" w:rsidRDefault="008C5369">
      <w:pPr>
        <w:pStyle w:val="Body"/>
        <w:rPr>
          <w:rFonts w:ascii="Arial" w:hAnsi="Arial" w:cs="Arial"/>
        </w:rPr>
      </w:pPr>
    </w:p>
    <w:p w14:paraId="387DD8C0" w14:textId="216168AB" w:rsidR="008C5369" w:rsidRPr="006665F8" w:rsidRDefault="00D932BA">
      <w:pPr>
        <w:pStyle w:val="Body"/>
        <w:rPr>
          <w:ins w:id="58" w:author="Na Zhou" w:date="2016-09-03T15:29:00Z"/>
          <w:rFonts w:ascii="Arial" w:hAnsi="Arial" w:cs="Arial"/>
        </w:rPr>
      </w:pPr>
      <w:r w:rsidRPr="006665F8">
        <w:rPr>
          <w:rFonts w:ascii="Arial" w:hAnsi="Arial" w:cs="Arial"/>
          <w:lang w:val="nl-NL"/>
        </w:rPr>
        <w:t>(See</w:t>
      </w:r>
      <w:r w:rsidR="0070350B" w:rsidRPr="006665F8">
        <w:rPr>
          <w:rFonts w:ascii="Arial" w:hAnsi="Arial" w:cs="Arial"/>
          <w:lang w:val="nl-NL"/>
        </w:rPr>
        <w:t xml:space="preserve"> Table-4</w:t>
      </w:r>
      <w:r w:rsidRPr="006665F8">
        <w:rPr>
          <w:rFonts w:ascii="Arial" w:hAnsi="Arial" w:cs="Arial"/>
        </w:rPr>
        <w:t xml:space="preserve">) the top frequent adverse event is </w:t>
      </w:r>
      <w:r w:rsidRPr="006665F8">
        <w:rPr>
          <w:rStyle w:val="Hyperlink0"/>
          <w:rFonts w:ascii="Arial" w:hAnsi="Arial" w:cs="Arial"/>
        </w:rPr>
        <w:t>“</w:t>
      </w:r>
      <w:commentRangeStart w:id="59"/>
      <w:r w:rsidRPr="006665F8">
        <w:rPr>
          <w:rFonts w:ascii="Arial" w:hAnsi="Arial" w:cs="Arial"/>
          <w:b/>
        </w:rPr>
        <w:t>Pneumonia</w:t>
      </w:r>
      <w:commentRangeEnd w:id="59"/>
      <w:r w:rsidRPr="006665F8">
        <w:rPr>
          <w:rFonts w:ascii="Arial" w:hAnsi="Arial" w:cs="Arial"/>
          <w:b/>
        </w:rPr>
        <w:commentReference w:id="59"/>
      </w:r>
      <w:r w:rsidRPr="006665F8">
        <w:rPr>
          <w:rStyle w:val="Hyperlink0"/>
          <w:rFonts w:ascii="Arial" w:hAnsi="Arial" w:cs="Arial"/>
        </w:rPr>
        <w:t>”</w:t>
      </w:r>
      <w:r w:rsidRPr="006665F8">
        <w:rPr>
          <w:rFonts w:ascii="Arial" w:hAnsi="Arial" w:cs="Arial"/>
        </w:rPr>
        <w:t xml:space="preserve"> - Infections and infestations, it has appeared in 4765</w:t>
      </w:r>
      <w:ins w:id="60" w:author="Na Zhou" w:date="2016-09-03T12:01:00Z">
        <w:r w:rsidR="009A4098" w:rsidRPr="006665F8">
          <w:rPr>
            <w:rFonts w:ascii="Arial" w:hAnsi="Arial" w:cs="Arial"/>
          </w:rPr>
          <w:t xml:space="preserve"> serious adverse events</w:t>
        </w:r>
      </w:ins>
      <w:r w:rsidRPr="006665F8">
        <w:rPr>
          <w:rFonts w:ascii="Arial" w:hAnsi="Arial" w:cs="Arial"/>
        </w:rPr>
        <w:t xml:space="preserve"> arms, </w:t>
      </w:r>
      <w:ins w:id="61" w:author="Na Zhou" w:date="2016-09-03T11:49:00Z">
        <w:r w:rsidR="00AA749D" w:rsidRPr="006665F8">
          <w:rPr>
            <w:rFonts w:ascii="Arial" w:hAnsi="Arial" w:cs="Arial"/>
          </w:rPr>
          <w:t xml:space="preserve"> </w:t>
        </w:r>
      </w:ins>
      <w:ins w:id="62" w:author="Na Zhou" w:date="2016-09-03T15:26:00Z">
        <w:r w:rsidR="00334652" w:rsidRPr="006665F8">
          <w:rPr>
            <w:rFonts w:ascii="Arial" w:hAnsi="Arial" w:cs="Arial"/>
          </w:rPr>
          <w:t xml:space="preserve">compare to </w:t>
        </w:r>
        <w:r w:rsidR="00334652" w:rsidRPr="006665F8">
          <w:rPr>
            <w:rFonts w:ascii="Arial" w:hAnsi="Arial" w:cs="Arial"/>
            <w:rPrChange w:id="63" w:author="Na Zhou" w:date="2016-09-03T15:30:00Z">
              <w:rPr>
                <w:rStyle w:val="Hyperlink0"/>
                <w:rFonts w:ascii="Times New Roman" w:hAnsi="Times New Roman" w:cs="Times New Roman"/>
                <w:sz w:val="18"/>
                <w:szCs w:val="18"/>
              </w:rPr>
            </w:rPrChange>
          </w:rPr>
          <w:t>1442</w:t>
        </w:r>
        <w:r w:rsidR="00334652" w:rsidRPr="006665F8">
          <w:rPr>
            <w:rFonts w:ascii="Arial" w:hAnsi="Arial" w:cs="Arial"/>
            <w:rPrChange w:id="64" w:author="Na Zhou" w:date="2016-09-03T15:27:00Z">
              <w:rPr>
                <w:rStyle w:val="Hyperlink0"/>
                <w:rFonts w:ascii="Times New Roman" w:hAnsi="Times New Roman" w:cs="Times New Roman"/>
                <w:sz w:val="18"/>
                <w:szCs w:val="18"/>
              </w:rPr>
            </w:rPrChange>
          </w:rPr>
          <w:t xml:space="preserve"> </w:t>
        </w:r>
      </w:ins>
      <w:ins w:id="65" w:author="Na Zhou" w:date="2016-09-03T11:49:00Z">
        <w:r w:rsidR="006A177F" w:rsidRPr="006665F8">
          <w:rPr>
            <w:rFonts w:ascii="Arial" w:hAnsi="Arial" w:cs="Arial"/>
            <w:rPrChange w:id="66" w:author="Na Zhou" w:date="2016-09-03T15:27:00Z">
              <w:rPr/>
            </w:rPrChange>
          </w:rPr>
          <w:t xml:space="preserve">other adverse </w:t>
        </w:r>
      </w:ins>
      <w:ins w:id="67" w:author="Na Zhou" w:date="2016-09-03T12:04:00Z">
        <w:r w:rsidR="006A177F" w:rsidRPr="006665F8">
          <w:rPr>
            <w:rFonts w:ascii="Arial" w:hAnsi="Arial" w:cs="Arial"/>
            <w:rPrChange w:id="68" w:author="Na Zhou" w:date="2016-09-03T15:27:00Z">
              <w:rPr/>
            </w:rPrChange>
          </w:rPr>
          <w:t xml:space="preserve">events </w:t>
        </w:r>
      </w:ins>
      <w:ins w:id="69" w:author="Na Zhou" w:date="2016-09-03T11:49:00Z">
        <w:r w:rsidR="006A177F" w:rsidRPr="006665F8">
          <w:rPr>
            <w:rFonts w:ascii="Arial" w:hAnsi="Arial" w:cs="Arial"/>
            <w:rPrChange w:id="70" w:author="Na Zhou" w:date="2016-09-03T15:27:00Z">
              <w:rPr/>
            </w:rPrChange>
          </w:rPr>
          <w:t>arms</w:t>
        </w:r>
      </w:ins>
      <w:ins w:id="71" w:author="Na Zhou" w:date="2016-09-03T12:01:00Z">
        <w:r w:rsidR="006A177F" w:rsidRPr="006665F8">
          <w:rPr>
            <w:rFonts w:ascii="Arial" w:hAnsi="Arial" w:cs="Arial"/>
            <w:rPrChange w:id="72" w:author="Na Zhou" w:date="2016-09-03T15:27:00Z">
              <w:rPr/>
            </w:rPrChange>
          </w:rPr>
          <w:t xml:space="preserve">. Among all serious adverse events arms, </w:t>
        </w:r>
      </w:ins>
      <w:r w:rsidRPr="006665F8">
        <w:rPr>
          <w:rFonts w:ascii="Arial" w:hAnsi="Arial" w:cs="Arial"/>
        </w:rPr>
        <w:t>only 22.54% of</w:t>
      </w:r>
      <w:del w:id="73" w:author="Na Zhou" w:date="2016-09-03T15:02:00Z">
        <w:r w:rsidRPr="006665F8" w:rsidDel="00B2080E">
          <w:rPr>
            <w:rFonts w:ascii="Arial" w:hAnsi="Arial" w:cs="Arial"/>
          </w:rPr>
          <w:delText xml:space="preserve"> </w:delText>
        </w:r>
      </w:del>
      <w:del w:id="74" w:author="Na Zhou" w:date="2016-09-03T11:49:00Z">
        <w:r w:rsidRPr="006665F8" w:rsidDel="00AA749D">
          <w:rPr>
            <w:rFonts w:ascii="Arial" w:hAnsi="Arial" w:cs="Arial"/>
          </w:rPr>
          <w:delText>such</w:delText>
        </w:r>
      </w:del>
      <w:r w:rsidRPr="006665F8">
        <w:rPr>
          <w:rFonts w:ascii="Arial" w:hAnsi="Arial" w:cs="Arial"/>
        </w:rPr>
        <w:t xml:space="preserve"> arms have observed death. This reflects the fact, Pneumonia is a prevalent chronic condition, which has no strong association with </w:t>
      </w:r>
      <w:r w:rsidRPr="006665F8">
        <w:rPr>
          <w:rStyle w:val="Hyperlink0"/>
          <w:rFonts w:ascii="Arial" w:hAnsi="Arial" w:cs="Arial"/>
        </w:rPr>
        <w:t>“</w:t>
      </w:r>
      <w:r w:rsidRPr="006665F8">
        <w:rPr>
          <w:rFonts w:ascii="Arial" w:hAnsi="Arial" w:cs="Arial"/>
        </w:rPr>
        <w:t>death</w:t>
      </w:r>
      <w:r w:rsidRPr="006665F8">
        <w:rPr>
          <w:rStyle w:val="Hyperlink0"/>
          <w:rFonts w:ascii="Arial" w:hAnsi="Arial" w:cs="Arial"/>
        </w:rPr>
        <w:t>”</w:t>
      </w:r>
      <w:r w:rsidRPr="006665F8">
        <w:rPr>
          <w:rFonts w:ascii="Arial" w:hAnsi="Arial" w:cs="Arial"/>
        </w:rPr>
        <w:t xml:space="preserve"> in a short time, but researchers reported Pneumonia has higher mortality among senior male hospitalized patients ages 65 and older than both sexes who are betw</w:t>
      </w:r>
      <w:r w:rsidR="0070350B" w:rsidRPr="006665F8">
        <w:rPr>
          <w:rFonts w:ascii="Arial" w:hAnsi="Arial" w:cs="Arial"/>
        </w:rPr>
        <w:t>een 54-65 from 1976-86</w:t>
      </w:r>
      <w:r w:rsidR="0070350B" w:rsidRPr="006665F8">
        <w:rPr>
          <w:rFonts w:ascii="Arial" w:hAnsi="Arial" w:cs="Arial"/>
        </w:rPr>
        <w:fldChar w:fldCharType="begin"/>
      </w:r>
      <w:r w:rsidR="0070350B" w:rsidRPr="006665F8">
        <w:rPr>
          <w:rFonts w:ascii="Arial" w:hAnsi="Arial" w:cs="Arial"/>
        </w:rPr>
        <w:instrText xml:space="preserve"> ADDIN EN.CITE &lt;EndNote&gt;&lt;Cite&gt;&lt;Author&gt;LaCroix&lt;/Author&gt;&lt;Year&gt;1989&lt;/Year&gt;&lt;RecNum&gt;14&lt;/RecNum&gt;&lt;DisplayText&gt;(LaCroix, Lipson et al. 1989)&lt;/DisplayText&gt;&lt;record&gt;&lt;rec-number&gt;14&lt;/rec-number&gt;&lt;foreign-keys&gt;&lt;key app="EN" db-id="wfs0wfdro000d6ept9a5tdx6ps5drxx5ssz2" timestamp="1472492151"&gt;14&lt;/key&gt;&lt;/foreign-keys&gt;&lt;ref-type name="Journal Article"&gt;17&lt;/ref-type&gt;&lt;contributors&gt;&lt;authors&gt;&lt;author&gt;LaCroix, A. Z.&lt;/author&gt;&lt;author&gt;Lipson, S.&lt;/author&gt;&lt;author&gt;Miles, T. P.&lt;/author&gt;&lt;author&gt;White, L.&lt;/author&gt;&lt;/authors&gt;&lt;/contributors&gt;&lt;titles&gt;&lt;title&gt;Prospective study of pneumonia hospitalizations and mortality of U.S. older people: the role of chronic conditions, health behaviors, and nutritional status&lt;/title&gt;&lt;secondary-title&gt;Public Health Reports&lt;/secondary-title&gt;&lt;/titles&gt;&lt;periodical&gt;&lt;full-title&gt;Public Health Reports&lt;/full-title&gt;&lt;/periodical&gt;&lt;pages&gt;350-360&lt;/pages&gt;&lt;volume&gt;104&lt;/volume&gt;&lt;number&gt;4&lt;/number&gt;&lt;dates&gt;&lt;year&gt;1989&lt;/year&gt;&lt;pub-dates&gt;&lt;date&gt;Jul-Aug&lt;/date&gt;&lt;/pub-dates&gt;&lt;/dates&gt;&lt;isbn&gt;0033-3549&amp;#xD;1468-2877&lt;/isbn&gt;&lt;accession-num&gt;PMC1579936&lt;/accession-num&gt;&lt;urls&gt;&lt;related-urls&gt;&lt;url&gt;http://www.ncbi.nlm.nih.gov/pmc/articles/PMC1579936/&lt;/url&gt;&lt;/related-urls&gt;&lt;/urls&gt;&lt;remote-database-name&gt;PMC&lt;/remote-database-name&gt;&lt;/record&gt;&lt;/Cite&gt;&lt;/EndNote&gt;</w:instrText>
      </w:r>
      <w:r w:rsidR="0070350B" w:rsidRPr="006665F8">
        <w:rPr>
          <w:rFonts w:ascii="Arial" w:hAnsi="Arial" w:cs="Arial"/>
        </w:rPr>
        <w:fldChar w:fldCharType="separate"/>
      </w:r>
      <w:r w:rsidR="0070350B" w:rsidRPr="006665F8">
        <w:rPr>
          <w:rFonts w:ascii="Arial" w:hAnsi="Arial" w:cs="Arial"/>
          <w:noProof/>
        </w:rPr>
        <w:t>(LaCroix, Lipson et al. 1989)</w:t>
      </w:r>
      <w:r w:rsidR="0070350B" w:rsidRPr="006665F8">
        <w:rPr>
          <w:rFonts w:ascii="Arial" w:hAnsi="Arial" w:cs="Arial"/>
        </w:rPr>
        <w:fldChar w:fldCharType="end"/>
      </w:r>
      <w:r w:rsidRPr="006665F8">
        <w:rPr>
          <w:rFonts w:ascii="Arial" w:hAnsi="Arial" w:cs="Arial"/>
        </w:rPr>
        <w:t xml:space="preserve">.  </w:t>
      </w:r>
      <w:r w:rsidR="00FE6D8B" w:rsidRPr="006665F8">
        <w:rPr>
          <w:rFonts w:ascii="Arial" w:hAnsi="Arial" w:cs="Arial"/>
        </w:rPr>
        <w:t>Such</w:t>
      </w:r>
      <w:r w:rsidRPr="006665F8">
        <w:rPr>
          <w:rFonts w:ascii="Arial" w:hAnsi="Arial" w:cs="Arial"/>
        </w:rPr>
        <w:t xml:space="preserve"> patients have a history of congestive heart </w:t>
      </w:r>
      <w:r w:rsidRPr="006665F8">
        <w:rPr>
          <w:rFonts w:ascii="Arial" w:hAnsi="Arial" w:cs="Arial"/>
        </w:rPr>
        <w:lastRenderedPageBreak/>
        <w:t>failure, stroke, cancer, diabetes, or a history of chronic obstructive pulmonary disease and among men who were current smokers.</w:t>
      </w:r>
      <w:r w:rsidRPr="006665F8">
        <w:rPr>
          <w:rStyle w:val="Hyperlink0"/>
          <w:rFonts w:ascii="Arial" w:hAnsi="Arial" w:cs="Arial"/>
        </w:rPr>
        <w:t> </w:t>
      </w:r>
      <w:r w:rsidRPr="006665F8">
        <w:rPr>
          <w:rFonts w:ascii="Arial" w:hAnsi="Arial" w:cs="Arial"/>
        </w:rPr>
        <w:t xml:space="preserve">Hence, </w:t>
      </w:r>
      <w:del w:id="75" w:author="Na Zhou" w:date="2016-09-03T15:28:00Z">
        <w:r w:rsidRPr="006665F8" w:rsidDel="008C5369">
          <w:rPr>
            <w:rFonts w:ascii="Arial" w:hAnsi="Arial" w:cs="Arial"/>
          </w:rPr>
          <w:delText xml:space="preserve">during the clinical trial process, the </w:delText>
        </w:r>
      </w:del>
      <w:r w:rsidRPr="006665F8">
        <w:rPr>
          <w:rFonts w:ascii="Arial" w:hAnsi="Arial" w:cs="Arial"/>
        </w:rPr>
        <w:t>knowledge of patients</w:t>
      </w:r>
      <w:r w:rsidRPr="006665F8">
        <w:rPr>
          <w:rStyle w:val="Hyperlink0"/>
          <w:rFonts w:ascii="Arial" w:hAnsi="Arial" w:cs="Arial"/>
        </w:rPr>
        <w:t xml:space="preserve">’ </w:t>
      </w:r>
      <w:r w:rsidRPr="006665F8">
        <w:rPr>
          <w:rFonts w:ascii="Arial" w:hAnsi="Arial" w:cs="Arial"/>
        </w:rPr>
        <w:t xml:space="preserve">health history, quality of life, age, and gender are critical to assess Pneumonia associated death in specific clinical arm. </w:t>
      </w:r>
    </w:p>
    <w:p w14:paraId="30F91BE6" w14:textId="77777777" w:rsidR="008C5369" w:rsidRPr="006665F8" w:rsidRDefault="008C5369">
      <w:pPr>
        <w:pStyle w:val="Body"/>
        <w:rPr>
          <w:rFonts w:ascii="Arial" w:hAnsi="Arial" w:cs="Arial"/>
        </w:rPr>
      </w:pPr>
    </w:p>
    <w:p w14:paraId="36F504CA" w14:textId="14E46A6B" w:rsidR="001137A7" w:rsidRPr="006665F8" w:rsidRDefault="00D932BA">
      <w:pPr>
        <w:pStyle w:val="Body"/>
        <w:rPr>
          <w:ins w:id="76" w:author="Na Zhou" w:date="2016-09-03T15:35:00Z"/>
          <w:rFonts w:ascii="Arial" w:hAnsi="Arial" w:cs="Arial"/>
        </w:rPr>
      </w:pPr>
      <w:r w:rsidRPr="006665F8">
        <w:rPr>
          <w:rFonts w:ascii="Arial" w:hAnsi="Arial" w:cs="Arial"/>
        </w:rPr>
        <w:t xml:space="preserve">The second event is </w:t>
      </w:r>
      <w:r w:rsidRPr="006665F8">
        <w:rPr>
          <w:rFonts w:ascii="Arial" w:hAnsi="Arial" w:cs="Arial"/>
          <w:b/>
        </w:rPr>
        <w:t>Dehydration</w:t>
      </w:r>
      <w:r w:rsidRPr="006665F8">
        <w:rPr>
          <w:rFonts w:ascii="Arial" w:hAnsi="Arial" w:cs="Arial"/>
        </w:rPr>
        <w:t xml:space="preserve"> - Metabolism and nutrition disorders, which has appeared in 2832 </w:t>
      </w:r>
      <w:ins w:id="77" w:author="Na Zhou" w:date="2016-09-03T12:03:00Z">
        <w:r w:rsidR="006A177F" w:rsidRPr="006665F8">
          <w:rPr>
            <w:rFonts w:ascii="Arial" w:hAnsi="Arial" w:cs="Arial"/>
          </w:rPr>
          <w:t xml:space="preserve">serious adverse events </w:t>
        </w:r>
      </w:ins>
      <w:r w:rsidRPr="006665F8">
        <w:rPr>
          <w:rFonts w:ascii="Arial" w:hAnsi="Arial" w:cs="Arial"/>
        </w:rPr>
        <w:t xml:space="preserve">arms, </w:t>
      </w:r>
      <w:ins w:id="78" w:author="Na Zhou" w:date="2016-09-03T12:04:00Z">
        <w:r w:rsidR="006A177F" w:rsidRPr="006665F8">
          <w:rPr>
            <w:rFonts w:ascii="Arial" w:hAnsi="Arial" w:cs="Arial"/>
            <w:rPrChange w:id="79" w:author="Na Zhou" w:date="2016-09-03T12:04:00Z">
              <w:rPr>
                <w:rStyle w:val="Hyperlink0"/>
                <w:rFonts w:ascii="Times New Roman" w:hAnsi="Times New Roman" w:cs="Times New Roman"/>
                <w:sz w:val="18"/>
                <w:szCs w:val="18"/>
              </w:rPr>
            </w:rPrChange>
          </w:rPr>
          <w:t xml:space="preserve">60.38% of all serious/other adverse events arms. </w:t>
        </w:r>
        <w:r w:rsidR="006A177F" w:rsidRPr="006665F8">
          <w:rPr>
            <w:rFonts w:ascii="Arial" w:hAnsi="Arial" w:cs="Arial"/>
          </w:rPr>
          <w:t>I</w:t>
        </w:r>
      </w:ins>
      <w:del w:id="80" w:author="Na Zhou" w:date="2016-09-03T12:04:00Z">
        <w:r w:rsidRPr="006665F8" w:rsidDel="006A177F">
          <w:rPr>
            <w:rFonts w:ascii="Arial" w:hAnsi="Arial" w:cs="Arial"/>
          </w:rPr>
          <w:delText>i</w:delText>
        </w:r>
      </w:del>
      <w:r w:rsidRPr="006665F8">
        <w:rPr>
          <w:rFonts w:ascii="Arial" w:hAnsi="Arial" w:cs="Arial"/>
        </w:rPr>
        <w:t>t</w:t>
      </w:r>
      <w:r w:rsidRPr="006665F8">
        <w:rPr>
          <w:rFonts w:ascii="Arial" w:hAnsi="Arial" w:cs="Arial"/>
          <w:rPrChange w:id="81" w:author="Na Zhou" w:date="2016-09-03T12:04:00Z">
            <w:rPr>
              <w:rStyle w:val="Hyperlink0"/>
              <w:rFonts w:ascii="Times New Roman" w:hAnsi="Times New Roman" w:cs="Times New Roman"/>
            </w:rPr>
          </w:rPrChange>
        </w:rPr>
        <w:t>’</w:t>
      </w:r>
      <w:r w:rsidRPr="006665F8">
        <w:rPr>
          <w:rFonts w:ascii="Arial" w:hAnsi="Arial" w:cs="Arial"/>
        </w:rPr>
        <w:t xml:space="preserve">s less frequent occurred than Pneumonia, however, 31.14% of </w:t>
      </w:r>
      <w:ins w:id="82" w:author="Na Zhou" w:date="2016-09-03T12:03:00Z">
        <w:r w:rsidR="006A177F" w:rsidRPr="006665F8">
          <w:rPr>
            <w:rFonts w:ascii="Arial" w:hAnsi="Arial" w:cs="Arial"/>
          </w:rPr>
          <w:t xml:space="preserve">serious adverse </w:t>
        </w:r>
      </w:ins>
      <w:r w:rsidRPr="006665F8">
        <w:rPr>
          <w:rFonts w:ascii="Arial" w:hAnsi="Arial" w:cs="Arial"/>
        </w:rPr>
        <w:t xml:space="preserve">arms with Dehydration observed </w:t>
      </w:r>
      <w:r w:rsidRPr="006665F8">
        <w:rPr>
          <w:rFonts w:ascii="Arial" w:hAnsi="Arial" w:cs="Arial"/>
          <w:rPrChange w:id="83" w:author="Na Zhou" w:date="2016-09-03T12:04:00Z">
            <w:rPr>
              <w:rStyle w:val="Hyperlink0"/>
              <w:rFonts w:ascii="Times New Roman" w:hAnsi="Times New Roman" w:cs="Times New Roman"/>
            </w:rPr>
          </w:rPrChange>
        </w:rPr>
        <w:t>“</w:t>
      </w:r>
      <w:r w:rsidRPr="006665F8">
        <w:rPr>
          <w:rFonts w:ascii="Arial" w:hAnsi="Arial" w:cs="Arial"/>
        </w:rPr>
        <w:t>death</w:t>
      </w:r>
      <w:r w:rsidRPr="006665F8">
        <w:rPr>
          <w:rFonts w:ascii="Arial" w:hAnsi="Arial" w:cs="Arial"/>
          <w:rPrChange w:id="84" w:author="Na Zhou" w:date="2016-09-03T12:04:00Z">
            <w:rPr>
              <w:rStyle w:val="Hyperlink0"/>
              <w:rFonts w:ascii="Times New Roman" w:hAnsi="Times New Roman" w:cs="Times New Roman"/>
            </w:rPr>
          </w:rPrChange>
        </w:rPr>
        <w:t>”</w:t>
      </w:r>
      <w:r w:rsidRPr="006665F8">
        <w:rPr>
          <w:rFonts w:ascii="Arial" w:hAnsi="Arial" w:cs="Arial"/>
        </w:rPr>
        <w:t>, which means during all clinical trials, once it has Dehydration in serious adverse event, it</w:t>
      </w:r>
      <w:r w:rsidRPr="006665F8">
        <w:rPr>
          <w:rStyle w:val="Hyperlink0"/>
          <w:rFonts w:ascii="Arial" w:hAnsi="Arial" w:cs="Arial"/>
        </w:rPr>
        <w:t>’</w:t>
      </w:r>
      <w:r w:rsidRPr="006665F8">
        <w:rPr>
          <w:rFonts w:ascii="Arial" w:hAnsi="Arial" w:cs="Arial"/>
        </w:rPr>
        <w:t>s very likely to have death adverse e</w:t>
      </w:r>
      <w:r w:rsidR="00E11D3D" w:rsidRPr="006665F8">
        <w:rPr>
          <w:rFonts w:ascii="Arial" w:hAnsi="Arial" w:cs="Arial"/>
        </w:rPr>
        <w:t>vent from the same arm. I</w:t>
      </w:r>
      <w:r w:rsidRPr="006665F8">
        <w:rPr>
          <w:rFonts w:ascii="Arial" w:hAnsi="Arial" w:cs="Arial"/>
        </w:rPr>
        <w:t xml:space="preserve">n clinical practice, </w:t>
      </w:r>
      <w:ins w:id="85" w:author="Na Zhou" w:date="2016-09-03T15:31:00Z">
        <w:r w:rsidR="00040219" w:rsidRPr="006665F8">
          <w:rPr>
            <w:rFonts w:ascii="Arial" w:hAnsi="Arial" w:cs="Arial"/>
          </w:rPr>
          <w:t xml:space="preserve">both </w:t>
        </w:r>
      </w:ins>
      <w:del w:id="86" w:author="Na Zhou" w:date="2016-09-03T15:31:00Z">
        <w:r w:rsidRPr="006665F8" w:rsidDel="00040219">
          <w:rPr>
            <w:rFonts w:ascii="Arial" w:hAnsi="Arial" w:cs="Arial"/>
          </w:rPr>
          <w:delText xml:space="preserve">there are two kinds of dehydrations, one is </w:delText>
        </w:r>
      </w:del>
      <w:r w:rsidRPr="006665F8">
        <w:rPr>
          <w:rFonts w:ascii="Arial" w:hAnsi="Arial" w:cs="Arial"/>
        </w:rPr>
        <w:t xml:space="preserve">water loss dehydration and </w:t>
      </w:r>
      <w:del w:id="87" w:author="Na Zhou" w:date="2016-09-03T15:31:00Z">
        <w:r w:rsidRPr="006665F8" w:rsidDel="00040219">
          <w:rPr>
            <w:rFonts w:ascii="Arial" w:hAnsi="Arial" w:cs="Arial"/>
          </w:rPr>
          <w:delText xml:space="preserve">the other is </w:delText>
        </w:r>
      </w:del>
      <w:r w:rsidRPr="006665F8">
        <w:rPr>
          <w:rFonts w:ascii="Arial" w:hAnsi="Arial" w:cs="Arial"/>
        </w:rPr>
        <w:t>salt and water loss dehydration</w:t>
      </w:r>
      <w:del w:id="88" w:author="Na Zhou" w:date="2016-09-03T15:32:00Z">
        <w:r w:rsidRPr="006665F8" w:rsidDel="00040219">
          <w:rPr>
            <w:rFonts w:ascii="Arial" w:hAnsi="Arial" w:cs="Arial"/>
          </w:rPr>
          <w:delText>. Both will</w:delText>
        </w:r>
      </w:del>
      <w:r w:rsidRPr="006665F8">
        <w:rPr>
          <w:rFonts w:ascii="Arial" w:hAnsi="Arial" w:cs="Arial"/>
        </w:rPr>
        <w:t xml:space="preserve"> endanger human life when water loss with or without salt at a rate faster than</w:t>
      </w:r>
      <w:r w:rsidR="00016218" w:rsidRPr="006665F8">
        <w:rPr>
          <w:rFonts w:ascii="Arial" w:hAnsi="Arial" w:cs="Arial"/>
        </w:rPr>
        <w:t xml:space="preserve"> the body could replace them</w:t>
      </w:r>
      <w:r w:rsidR="00016218" w:rsidRPr="006665F8">
        <w:rPr>
          <w:rFonts w:ascii="Arial" w:hAnsi="Arial" w:cs="Arial"/>
        </w:rPr>
        <w:fldChar w:fldCharType="begin"/>
      </w:r>
      <w:r w:rsidR="00016218" w:rsidRPr="006665F8">
        <w:rPr>
          <w:rFonts w:ascii="Arial" w:hAnsi="Arial" w:cs="Arial"/>
        </w:rPr>
        <w:instrText xml:space="preserve"> ADDIN EN.CITE &lt;EndNote&gt;&lt;Cite&gt;&lt;Author&gt;Thomas&lt;/Author&gt;&lt;Year&gt;2008&lt;/Year&gt;&lt;RecNum&gt;15&lt;/RecNum&gt;&lt;DisplayText&gt;(Thomas, Cote et al. 2008)&lt;/DisplayText&gt;&lt;record&gt;&lt;rec-number&gt;15&lt;/rec-number&gt;&lt;foreign-keys&gt;&lt;key app="EN" db-id="wfs0wfdro000d6ept9a5tdx6ps5drxx5ssz2" timestamp="1472496424"&gt;15&lt;/key&gt;&lt;/foreign-keys&gt;&lt;ref-type name="Journal Article"&gt;17&lt;/ref-type&gt;&lt;contributors&gt;&lt;authors&gt;&lt;author&gt;Thomas, David R.&lt;/author&gt;&lt;author&gt;Cote, Todd R.&lt;/author&gt;&lt;author&gt;Lawhorne, Larry&lt;/author&gt;&lt;author&gt;Levenson, Steven A.&lt;/author&gt;&lt;author&gt;Rubenstein, Laurence Z.&lt;/author&gt;&lt;author&gt;Smith, David A.&lt;/author&gt;&lt;author&gt;Stefanacci, Richard G.&lt;/author&gt;&lt;author&gt;Tangalos, Eric G.&lt;/author&gt;&lt;author&gt;Morley, John E.&lt;/author&gt;&lt;/authors&gt;&lt;/contributors&gt;&lt;titles&gt;&lt;title&gt;Understanding Clinical Dehydration and Its Treatment&lt;/title&gt;&lt;secondary-title&gt;Journal of the American Medical Directors Association&lt;/secondary-title&gt;&lt;/titles&gt;&lt;periodical&gt;&lt;full-title&gt;Journal of the American Medical Directors Association&lt;/full-title&gt;&lt;/periodical&gt;&lt;pages&gt;292-301&lt;/pages&gt;&lt;volume&gt;9&lt;/volume&gt;&lt;number&gt;5&lt;/number&gt;&lt;keywords&gt;&lt;keyword&gt;Dehydration&lt;/keyword&gt;&lt;keyword&gt;long-term care&lt;/keyword&gt;&lt;keyword&gt;hyperosmolar dehydration&lt;/keyword&gt;&lt;keyword&gt;hyponatremia dehydration&lt;/keyword&gt;&lt;keyword&gt;education&lt;/keyword&gt;&lt;keyword&gt;prevention&lt;/keyword&gt;&lt;keyword&gt;recombinant hyaluronidase&lt;/keyword&gt;&lt;keyword&gt;subcutaneous infusion of fluid&lt;/keyword&gt;&lt;keyword&gt;hypodermoclysis&lt;/keyword&gt;&lt;/keywords&gt;&lt;dates&gt;&lt;year&gt;2008&lt;/year&gt;&lt;pub-dates&gt;&lt;date&gt;6//&lt;/date&gt;&lt;/pub-dates&gt;&lt;/dates&gt;&lt;isbn&gt;1525-8610&lt;/isbn&gt;&lt;urls&gt;&lt;related-urls&gt;&lt;url&gt;http://www.sciencedirect.com/science/article/pii/S1525861008001072&lt;/url&gt;&lt;/related-urls&gt;&lt;/urls&gt;&lt;electronic-resource-num&gt;http://dx.doi.org/10.1016/j.jamda.2008.03.006&lt;/electronic-resource-num&gt;&lt;/record&gt;&lt;/Cite&gt;&lt;/EndNote&gt;</w:instrText>
      </w:r>
      <w:r w:rsidR="00016218" w:rsidRPr="006665F8">
        <w:rPr>
          <w:rFonts w:ascii="Arial" w:hAnsi="Arial" w:cs="Arial"/>
        </w:rPr>
        <w:fldChar w:fldCharType="separate"/>
      </w:r>
      <w:r w:rsidR="00016218" w:rsidRPr="006665F8">
        <w:rPr>
          <w:rFonts w:ascii="Arial" w:hAnsi="Arial" w:cs="Arial"/>
          <w:noProof/>
        </w:rPr>
        <w:t>(Thomas, Cote et al. 2008)</w:t>
      </w:r>
      <w:r w:rsidR="00016218" w:rsidRPr="006665F8">
        <w:rPr>
          <w:rFonts w:ascii="Arial" w:hAnsi="Arial" w:cs="Arial"/>
        </w:rPr>
        <w:fldChar w:fldCharType="end"/>
      </w:r>
      <w:r w:rsidRPr="006665F8">
        <w:rPr>
          <w:rFonts w:ascii="Arial" w:hAnsi="Arial" w:cs="Arial"/>
        </w:rPr>
        <w:t>.  There is argument of accusing dehydration is a sign of poor care, like malnutrition or other associated with its development, which should bring clinical trials professionals</w:t>
      </w:r>
      <w:r w:rsidRPr="006665F8">
        <w:rPr>
          <w:rStyle w:val="Hyperlink0"/>
          <w:rFonts w:ascii="Arial" w:hAnsi="Arial" w:cs="Arial"/>
        </w:rPr>
        <w:t xml:space="preserve">’ </w:t>
      </w:r>
      <w:r w:rsidRPr="006665F8">
        <w:rPr>
          <w:rFonts w:ascii="Arial" w:hAnsi="Arial" w:cs="Arial"/>
        </w:rPr>
        <w:t>focus to prevent dehydration in poor treatment, and find whether combination of physiological and disease is the culprit to bring it up.</w:t>
      </w:r>
    </w:p>
    <w:p w14:paraId="20970F28" w14:textId="77777777" w:rsidR="00F61559" w:rsidRPr="006665F8" w:rsidRDefault="00F61559">
      <w:pPr>
        <w:pStyle w:val="Body"/>
        <w:rPr>
          <w:rFonts w:ascii="Arial" w:hAnsi="Arial" w:cs="Arial"/>
        </w:rPr>
      </w:pPr>
    </w:p>
    <w:p w14:paraId="63AC27C2" w14:textId="06DD7F26" w:rsidR="00331C8A" w:rsidRPr="006665F8" w:rsidDel="00CD6381" w:rsidRDefault="00D932BA" w:rsidP="00331C8A">
      <w:pPr>
        <w:pStyle w:val="Body"/>
        <w:spacing w:after="0" w:line="240" w:lineRule="auto"/>
        <w:rPr>
          <w:del w:id="89" w:author="Na Zhou" w:date="2016-09-03T12:20:00Z"/>
          <w:rFonts w:ascii="Arial" w:hAnsi="Arial" w:cs="Arial"/>
        </w:rPr>
      </w:pPr>
      <w:r w:rsidRPr="006665F8">
        <w:rPr>
          <w:rFonts w:ascii="Arial" w:hAnsi="Arial" w:cs="Arial"/>
        </w:rPr>
        <w:t xml:space="preserve">The third adverse event is </w:t>
      </w:r>
      <w:r w:rsidRPr="006665F8">
        <w:rPr>
          <w:rFonts w:ascii="Arial" w:hAnsi="Arial" w:cs="Arial"/>
          <w:b/>
        </w:rPr>
        <w:t>Vomiting</w:t>
      </w:r>
      <w:r w:rsidRPr="006665F8">
        <w:rPr>
          <w:rFonts w:ascii="Arial" w:hAnsi="Arial" w:cs="Arial"/>
        </w:rPr>
        <w:t xml:space="preserve"> - Gastrointestinal disorders, which has appeared in 2645 </w:t>
      </w:r>
      <w:ins w:id="90" w:author="Na Zhou" w:date="2016-09-03T12:06:00Z">
        <w:r w:rsidR="006A177F" w:rsidRPr="006665F8">
          <w:rPr>
            <w:rFonts w:ascii="Arial" w:hAnsi="Arial" w:cs="Arial"/>
          </w:rPr>
          <w:t xml:space="preserve">serious adverse events </w:t>
        </w:r>
      </w:ins>
      <w:r w:rsidRPr="006665F8">
        <w:rPr>
          <w:rFonts w:ascii="Arial" w:hAnsi="Arial" w:cs="Arial"/>
        </w:rPr>
        <w:t>arms, and 30.59% of such arms have observed “Death”.</w:t>
      </w:r>
      <w:ins w:id="91" w:author="Na Zhou" w:date="2016-09-03T12:13:00Z">
        <w:r w:rsidR="00CD6381" w:rsidRPr="006665F8">
          <w:rPr>
            <w:rFonts w:ascii="Arial" w:hAnsi="Arial" w:cs="Arial"/>
          </w:rPr>
          <w:t xml:space="preserve"> </w:t>
        </w:r>
      </w:ins>
      <w:ins w:id="92" w:author="Na Zhou" w:date="2016-09-03T15:05:00Z">
        <w:r w:rsidR="00B2080E" w:rsidRPr="006665F8">
          <w:rPr>
            <w:rFonts w:ascii="Arial" w:hAnsi="Arial" w:cs="Arial"/>
          </w:rPr>
          <w:t xml:space="preserve">Compare to </w:t>
        </w:r>
        <w:r w:rsidR="00B2080E" w:rsidRPr="006665F8">
          <w:rPr>
            <w:rFonts w:ascii="Arial" w:hAnsi="Arial" w:cs="Arial"/>
            <w:rPrChange w:id="93" w:author="Na Zhou" w:date="2016-09-03T15:06:00Z">
              <w:rPr>
                <w:rStyle w:val="Hyperlink0"/>
                <w:sz w:val="18"/>
                <w:szCs w:val="18"/>
              </w:rPr>
            </w:rPrChange>
          </w:rPr>
          <w:t xml:space="preserve">8547 other adverse events arms, </w:t>
        </w:r>
      </w:ins>
      <w:ins w:id="94" w:author="Na Zhou" w:date="2016-09-03T15:06:00Z">
        <w:r w:rsidR="00B2080E" w:rsidRPr="006665F8">
          <w:rPr>
            <w:rFonts w:ascii="Arial" w:hAnsi="Arial" w:cs="Arial"/>
          </w:rPr>
          <w:t xml:space="preserve">it concludes </w:t>
        </w:r>
      </w:ins>
      <w:moveToRangeStart w:id="95" w:author="Na Zhou" w:date="2016-09-03T12:20:00Z" w:name="move460668528"/>
      <w:moveTo w:id="96" w:author="Na Zhou" w:date="2016-09-03T12:20:00Z">
        <w:del w:id="97" w:author="Na Zhou" w:date="2016-09-03T15:06:00Z">
          <w:r w:rsidR="00CD6381" w:rsidRPr="006665F8" w:rsidDel="00B2080E">
            <w:rPr>
              <w:rFonts w:ascii="Arial" w:hAnsi="Arial" w:cs="Arial"/>
            </w:rPr>
            <w:delText xml:space="preserve">Usually, </w:delText>
          </w:r>
        </w:del>
      </w:moveTo>
      <w:ins w:id="98" w:author="Na Zhou" w:date="2016-09-03T15:06:00Z">
        <w:r w:rsidR="00B2080E" w:rsidRPr="006665F8">
          <w:rPr>
            <w:rFonts w:ascii="Arial" w:hAnsi="Arial" w:cs="Arial"/>
          </w:rPr>
          <w:t>v</w:t>
        </w:r>
      </w:ins>
      <w:moveTo w:id="99" w:author="Na Zhou" w:date="2016-09-03T12:20:00Z">
        <w:del w:id="100" w:author="Na Zhou" w:date="2016-09-03T15:06:00Z">
          <w:r w:rsidR="00CD6381" w:rsidRPr="006665F8" w:rsidDel="00B2080E">
            <w:rPr>
              <w:rFonts w:ascii="Arial" w:hAnsi="Arial" w:cs="Arial"/>
            </w:rPr>
            <w:delText>V</w:delText>
          </w:r>
        </w:del>
        <w:r w:rsidR="00CD6381" w:rsidRPr="006665F8">
          <w:rPr>
            <w:rFonts w:ascii="Arial" w:hAnsi="Arial" w:cs="Arial"/>
          </w:rPr>
          <w:t>omiting itself is not serious adverse event, but it could be a sign of some more serious illness, such as concussions, meningitis</w:t>
        </w:r>
        <w:del w:id="101" w:author="Na Zhou" w:date="2016-09-03T12:23:00Z">
          <w:r w:rsidR="00CD6381" w:rsidRPr="006665F8" w:rsidDel="006A0818">
            <w:rPr>
              <w:rFonts w:ascii="Arial" w:hAnsi="Arial" w:cs="Arial"/>
            </w:rPr>
            <w:delText xml:space="preserve"> (infection of the membrane linings of the brain)</w:delText>
          </w:r>
        </w:del>
        <w:r w:rsidR="00CD6381" w:rsidRPr="006665F8">
          <w:rPr>
            <w:rFonts w:ascii="Arial" w:hAnsi="Arial" w:cs="Arial"/>
          </w:rPr>
          <w:t>, intestinal blockage, </w:t>
        </w:r>
        <w:r w:rsidR="00CD6381" w:rsidRPr="006665F8">
          <w:rPr>
            <w:rFonts w:ascii="Arial" w:hAnsi="Arial" w:cs="Arial"/>
          </w:rPr>
          <w:fldChar w:fldCharType="begin"/>
        </w:r>
        <w:r w:rsidR="00CD6381" w:rsidRPr="006665F8">
          <w:rPr>
            <w:rFonts w:ascii="Arial" w:hAnsi="Arial" w:cs="Arial"/>
          </w:rPr>
          <w:instrText xml:space="preserve"> HYPERLINK "http://www.webmd.com/content/article/90/100652.htm" </w:instrText>
        </w:r>
        <w:r w:rsidR="00CD6381" w:rsidRPr="006665F8">
          <w:rPr>
            <w:rFonts w:ascii="Arial" w:hAnsi="Arial" w:cs="Arial"/>
          </w:rPr>
          <w:fldChar w:fldCharType="separate"/>
        </w:r>
        <w:r w:rsidR="00CD6381" w:rsidRPr="006665F8">
          <w:rPr>
            <w:rFonts w:ascii="Arial" w:hAnsi="Arial" w:cs="Arial"/>
          </w:rPr>
          <w:t>appendicitis</w:t>
        </w:r>
        <w:r w:rsidR="00CD6381" w:rsidRPr="006665F8">
          <w:rPr>
            <w:rFonts w:ascii="Arial" w:hAnsi="Arial" w:cs="Arial"/>
          </w:rPr>
          <w:fldChar w:fldCharType="end"/>
        </w:r>
        <w:r w:rsidR="00CD6381" w:rsidRPr="006665F8">
          <w:rPr>
            <w:rFonts w:ascii="Arial" w:hAnsi="Arial" w:cs="Arial"/>
          </w:rPr>
          <w:t xml:space="preserve">, and brain tumors. </w:t>
        </w:r>
      </w:moveTo>
      <w:moveToRangeEnd w:id="95"/>
      <w:r w:rsidRPr="006665F8">
        <w:rPr>
          <w:rFonts w:ascii="Arial" w:hAnsi="Arial" w:cs="Arial"/>
        </w:rPr>
        <w:t xml:space="preserve"> Among 2645 </w:t>
      </w:r>
      <w:ins w:id="102" w:author="Na Zhou" w:date="2016-09-03T12:17:00Z">
        <w:r w:rsidR="00CD6381" w:rsidRPr="006665F8">
          <w:rPr>
            <w:rFonts w:ascii="Arial" w:hAnsi="Arial" w:cs="Arial"/>
          </w:rPr>
          <w:t xml:space="preserve">serious adverse event </w:t>
        </w:r>
      </w:ins>
      <w:r w:rsidRPr="006665F8">
        <w:rPr>
          <w:rFonts w:ascii="Arial" w:hAnsi="Arial" w:cs="Arial"/>
        </w:rPr>
        <w:t>arms, there are 1673</w:t>
      </w:r>
      <w:del w:id="103" w:author="Na Zhou" w:date="2016-09-03T12:17:00Z">
        <w:r w:rsidRPr="006665F8" w:rsidDel="00CD6381">
          <w:rPr>
            <w:rFonts w:ascii="Arial" w:hAnsi="Arial" w:cs="Arial"/>
          </w:rPr>
          <w:delText xml:space="preserve"> serious a</w:delText>
        </w:r>
        <w:r w:rsidR="007B0ED1" w:rsidRPr="006665F8" w:rsidDel="00CD6381">
          <w:rPr>
            <w:rFonts w:ascii="Arial" w:hAnsi="Arial" w:cs="Arial"/>
          </w:rPr>
          <w:delText>dverse event</w:delText>
        </w:r>
      </w:del>
      <w:r w:rsidR="007B0ED1" w:rsidRPr="006665F8">
        <w:rPr>
          <w:rFonts w:ascii="Arial" w:hAnsi="Arial" w:cs="Arial"/>
        </w:rPr>
        <w:t xml:space="preserve"> arms have [</w:t>
      </w:r>
      <w:proofErr w:type="spellStart"/>
      <w:r w:rsidR="007B0ED1" w:rsidRPr="006665F8">
        <w:rPr>
          <w:rFonts w:ascii="Arial" w:hAnsi="Arial" w:cs="Arial"/>
        </w:rPr>
        <w:t>Nausea,</w:t>
      </w:r>
      <w:r w:rsidRPr="006665F8">
        <w:rPr>
          <w:rFonts w:ascii="Arial" w:hAnsi="Arial" w:cs="Arial"/>
        </w:rPr>
        <w:t>Vomiting</w:t>
      </w:r>
      <w:proofErr w:type="spellEnd"/>
      <w:r w:rsidRPr="006665F8">
        <w:rPr>
          <w:rFonts w:ascii="Arial" w:hAnsi="Arial" w:cs="Arial"/>
        </w:rPr>
        <w:t xml:space="preserve">], 1509 arms of [Vomiting Dehydration], and 1430 arms of [Vomiting Pneumonia]. It implies Nausea, Dehydration and Pneumonia could be possible serious conditions Vomiting associated with, </w:t>
      </w:r>
      <w:r w:rsidR="00331C8A" w:rsidRPr="006665F8">
        <w:rPr>
          <w:rFonts w:ascii="Arial" w:hAnsi="Arial" w:cs="Arial"/>
        </w:rPr>
        <w:t>less frequent vomiting is a recover sign from Dehydration.</w:t>
      </w:r>
      <w:ins w:id="104" w:author="Na Zhou" w:date="2016-09-03T12:23:00Z">
        <w:r w:rsidR="006A0818" w:rsidRPr="006665F8">
          <w:rPr>
            <w:rFonts w:ascii="Arial" w:hAnsi="Arial" w:cs="Arial"/>
          </w:rPr>
          <w:t xml:space="preserve"> </w:t>
        </w:r>
      </w:ins>
    </w:p>
    <w:p w14:paraId="5014B9A9" w14:textId="70AA9951" w:rsidR="007B0ED1" w:rsidRPr="006665F8" w:rsidRDefault="00331C8A" w:rsidP="007B0ED1">
      <w:pPr>
        <w:pStyle w:val="Body"/>
        <w:spacing w:after="0" w:line="240" w:lineRule="auto"/>
        <w:rPr>
          <w:rFonts w:ascii="Arial" w:hAnsi="Arial" w:cs="Arial"/>
        </w:rPr>
      </w:pPr>
      <w:r w:rsidRPr="006665F8">
        <w:rPr>
          <w:rFonts w:ascii="Arial" w:hAnsi="Arial" w:cs="Arial"/>
        </w:rPr>
        <w:t>T</w:t>
      </w:r>
      <w:r w:rsidR="00D932BA" w:rsidRPr="006665F8">
        <w:rPr>
          <w:rFonts w:ascii="Arial" w:hAnsi="Arial" w:cs="Arial"/>
        </w:rPr>
        <w:t xml:space="preserve">reatment of these three serious conditions could monitor if vomiting is less </w:t>
      </w:r>
      <w:r w:rsidR="007B0ED1" w:rsidRPr="006665F8">
        <w:rPr>
          <w:rFonts w:ascii="Arial" w:hAnsi="Arial" w:cs="Arial"/>
        </w:rPr>
        <w:t xml:space="preserve">frequent as outcome. </w:t>
      </w:r>
      <w:moveFromRangeStart w:id="105" w:author="Na Zhou" w:date="2016-09-03T12:20:00Z" w:name="move460668528"/>
      <w:moveFrom w:id="106" w:author="Na Zhou" w:date="2016-09-03T12:20:00Z">
        <w:r w:rsidR="007B0ED1" w:rsidRPr="006665F8" w:rsidDel="00CD6381">
          <w:rPr>
            <w:rFonts w:ascii="Arial" w:hAnsi="Arial" w:cs="Arial"/>
          </w:rPr>
          <w:t>Usually, Vomiting itself is not serious adverse event, but it could be a sign of some more serious illness, such as concussions, meningitis (infection of the membrane linings of the </w:t>
        </w:r>
        <w:r w:rsidR="00EE3CDF" w:rsidRPr="006665F8" w:rsidDel="00CD6381">
          <w:rPr>
            <w:rFonts w:ascii="Arial" w:hAnsi="Arial" w:cs="Arial"/>
            <w:rPrChange w:id="107" w:author="Na Zhou" w:date="2016-09-03T12:07:00Z">
              <w:rPr>
                <w:rFonts w:ascii="Times New Roman" w:hAnsi="Times New Roman" w:cs="Times New Roman"/>
                <w:lang w:val="it-IT"/>
              </w:rPr>
            </w:rPrChange>
          </w:rPr>
          <w:fldChar w:fldCharType="begin"/>
        </w:r>
        <w:r w:rsidR="00EE3CDF" w:rsidRPr="006665F8" w:rsidDel="00CD6381">
          <w:rPr>
            <w:rFonts w:ascii="Arial" w:hAnsi="Arial" w:cs="Arial"/>
            <w:rPrChange w:id="108" w:author="Na Zhou" w:date="2016-09-03T12:07:00Z">
              <w:rPr/>
            </w:rPrChange>
          </w:rPr>
          <w:instrText xml:space="preserve"> HYPERLINK "http://www.webmd.com/brain/rm-quiz-amazing-brain" </w:instrText>
        </w:r>
        <w:r w:rsidR="00EE3CDF" w:rsidRPr="006665F8" w:rsidDel="00CD6381">
          <w:rPr>
            <w:rFonts w:ascii="Arial" w:hAnsi="Arial" w:cs="Arial"/>
            <w:rPrChange w:id="109" w:author="Na Zhou" w:date="2016-09-03T12:07:00Z">
              <w:rPr>
                <w:rFonts w:ascii="Times New Roman" w:hAnsi="Times New Roman" w:cs="Times New Roman"/>
                <w:lang w:val="it-IT"/>
              </w:rPr>
            </w:rPrChange>
          </w:rPr>
          <w:fldChar w:fldCharType="separate"/>
        </w:r>
        <w:r w:rsidR="007B0ED1" w:rsidRPr="006665F8" w:rsidDel="00CD6381">
          <w:rPr>
            <w:rFonts w:ascii="Arial" w:hAnsi="Arial" w:cs="Arial"/>
            <w:rPrChange w:id="110" w:author="Na Zhou" w:date="2016-09-03T12:07:00Z">
              <w:rPr>
                <w:rFonts w:ascii="Times New Roman" w:hAnsi="Times New Roman" w:cs="Times New Roman"/>
                <w:lang w:val="it-IT"/>
              </w:rPr>
            </w:rPrChange>
          </w:rPr>
          <w:t>brain</w:t>
        </w:r>
        <w:r w:rsidR="00EE3CDF" w:rsidRPr="006665F8" w:rsidDel="00CD6381">
          <w:rPr>
            <w:rFonts w:ascii="Arial" w:hAnsi="Arial" w:cs="Arial"/>
            <w:rPrChange w:id="111" w:author="Na Zhou" w:date="2016-09-03T12:07:00Z">
              <w:rPr>
                <w:rFonts w:ascii="Times New Roman" w:hAnsi="Times New Roman" w:cs="Times New Roman"/>
                <w:lang w:val="it-IT"/>
              </w:rPr>
            </w:rPrChange>
          </w:rPr>
          <w:fldChar w:fldCharType="end"/>
        </w:r>
        <w:r w:rsidR="007B0ED1" w:rsidRPr="006665F8" w:rsidDel="00CD6381">
          <w:rPr>
            <w:rFonts w:ascii="Arial" w:hAnsi="Arial" w:cs="Arial"/>
            <w:rPrChange w:id="112" w:author="Na Zhou" w:date="2016-09-03T12:07:00Z">
              <w:rPr>
                <w:rFonts w:ascii="Times New Roman" w:hAnsi="Times New Roman" w:cs="Times New Roman"/>
                <w:lang w:val="sv-SE"/>
              </w:rPr>
            </w:rPrChange>
          </w:rPr>
          <w:t>), intestinal blockage,</w:t>
        </w:r>
        <w:r w:rsidR="007B0ED1" w:rsidRPr="006665F8" w:rsidDel="00CD6381">
          <w:rPr>
            <w:rFonts w:ascii="Arial" w:hAnsi="Arial" w:cs="Arial"/>
          </w:rPr>
          <w:t> </w:t>
        </w:r>
        <w:r w:rsidR="00EE3CDF" w:rsidRPr="006665F8" w:rsidDel="00CD6381">
          <w:rPr>
            <w:rFonts w:ascii="Arial" w:hAnsi="Arial" w:cs="Arial"/>
          </w:rPr>
          <w:fldChar w:fldCharType="begin"/>
        </w:r>
        <w:r w:rsidR="00EE3CDF" w:rsidRPr="006665F8" w:rsidDel="00CD6381">
          <w:rPr>
            <w:rFonts w:ascii="Arial" w:hAnsi="Arial" w:cs="Arial"/>
            <w:rPrChange w:id="113" w:author="Na Zhou" w:date="2016-09-03T12:07:00Z">
              <w:rPr/>
            </w:rPrChange>
          </w:rPr>
          <w:instrText xml:space="preserve"> HYPERLINK "http://www.webmd.com/content/article/90/100652.htm" </w:instrText>
        </w:r>
        <w:r w:rsidR="00EE3CDF" w:rsidRPr="006665F8" w:rsidDel="00CD6381">
          <w:rPr>
            <w:rFonts w:ascii="Arial" w:hAnsi="Arial" w:cs="Arial"/>
          </w:rPr>
          <w:fldChar w:fldCharType="separate"/>
        </w:r>
        <w:r w:rsidR="007B0ED1" w:rsidRPr="006665F8" w:rsidDel="00CD6381">
          <w:rPr>
            <w:rFonts w:ascii="Arial" w:hAnsi="Arial" w:cs="Arial"/>
          </w:rPr>
          <w:t>appendicitis</w:t>
        </w:r>
        <w:r w:rsidR="00EE3CDF" w:rsidRPr="006665F8" w:rsidDel="00CD6381">
          <w:rPr>
            <w:rFonts w:ascii="Arial" w:hAnsi="Arial" w:cs="Arial"/>
          </w:rPr>
          <w:fldChar w:fldCharType="end"/>
        </w:r>
        <w:r w:rsidR="007B0ED1" w:rsidRPr="006665F8" w:rsidDel="00CD6381">
          <w:rPr>
            <w:rFonts w:ascii="Arial" w:hAnsi="Arial" w:cs="Arial"/>
          </w:rPr>
          <w:t>, and brain tumors.</w:t>
        </w:r>
        <w:r w:rsidR="0037641A" w:rsidRPr="006665F8" w:rsidDel="00CD6381">
          <w:rPr>
            <w:rFonts w:ascii="Arial" w:hAnsi="Arial" w:cs="Arial"/>
          </w:rPr>
          <w:t xml:space="preserve"> </w:t>
        </w:r>
      </w:moveFrom>
      <w:moveFromRangeEnd w:id="105"/>
    </w:p>
    <w:p w14:paraId="5908F793" w14:textId="77777777" w:rsidR="007B0ED1" w:rsidRPr="006665F8" w:rsidRDefault="007B0ED1" w:rsidP="007B0ED1">
      <w:pPr>
        <w:pStyle w:val="Body"/>
        <w:spacing w:after="0" w:line="240" w:lineRule="auto"/>
        <w:rPr>
          <w:rFonts w:ascii="Arial" w:hAnsi="Arial" w:cs="Arial"/>
        </w:rPr>
      </w:pPr>
    </w:p>
    <w:p w14:paraId="75D16E12" w14:textId="7ED464D7" w:rsidR="007B0ED1" w:rsidRPr="006665F8" w:rsidRDefault="007B0ED1" w:rsidP="007B0ED1">
      <w:pPr>
        <w:pStyle w:val="Body"/>
        <w:rPr>
          <w:rStyle w:val="None"/>
          <w:rFonts w:ascii="Arial" w:eastAsia="Times" w:hAnsi="Arial" w:cs="Arial"/>
        </w:rPr>
      </w:pPr>
      <w:r w:rsidRPr="006665F8">
        <w:rPr>
          <w:rFonts w:ascii="Arial" w:hAnsi="Arial" w:cs="Arial"/>
        </w:rPr>
        <w:t xml:space="preserve">Another interesting event is </w:t>
      </w:r>
      <w:r w:rsidRPr="006665F8">
        <w:rPr>
          <w:rFonts w:ascii="Arial" w:hAnsi="Arial" w:cs="Arial"/>
          <w:b/>
        </w:rPr>
        <w:t>Sepsis</w:t>
      </w:r>
      <w:r w:rsidRPr="006665F8">
        <w:rPr>
          <w:rFonts w:ascii="Arial" w:hAnsi="Arial" w:cs="Arial"/>
        </w:rPr>
        <w:t xml:space="preserve"> - Infections and infestations, which has high percentage to have death in its </w:t>
      </w:r>
      <w:ins w:id="114" w:author="Na Zhou" w:date="2016-09-03T12:21:00Z">
        <w:r w:rsidR="00DD28C9" w:rsidRPr="006665F8">
          <w:rPr>
            <w:rFonts w:ascii="Arial" w:hAnsi="Arial" w:cs="Arial"/>
          </w:rPr>
          <w:t xml:space="preserve">serious adverse events </w:t>
        </w:r>
      </w:ins>
      <w:r w:rsidRPr="006665F8">
        <w:rPr>
          <w:rFonts w:ascii="Arial" w:hAnsi="Arial" w:cs="Arial"/>
        </w:rPr>
        <w:t>arms from top 20 frequent adverse events, 34.59% in 2099 arms.</w:t>
      </w:r>
      <w:ins w:id="115" w:author="Na Zhou" w:date="2016-09-03T12:22:00Z">
        <w:r w:rsidR="00143B8C" w:rsidRPr="006665F8">
          <w:rPr>
            <w:rFonts w:ascii="Arial" w:hAnsi="Arial" w:cs="Arial"/>
          </w:rPr>
          <w:t xml:space="preserve"> Furthermore, </w:t>
        </w:r>
        <w:r w:rsidR="00DD28C9" w:rsidRPr="006665F8">
          <w:rPr>
            <w:rFonts w:ascii="Arial" w:hAnsi="Arial" w:cs="Arial"/>
          </w:rPr>
          <w:t xml:space="preserve">serious adverse </w:t>
        </w:r>
      </w:ins>
      <w:ins w:id="116" w:author="Na Zhou" w:date="2016-09-03T15:40:00Z">
        <w:r w:rsidR="00143B8C" w:rsidRPr="006665F8">
          <w:rPr>
            <w:rFonts w:ascii="Arial" w:hAnsi="Arial" w:cs="Arial"/>
          </w:rPr>
          <w:t>events</w:t>
        </w:r>
      </w:ins>
      <w:ins w:id="117" w:author="Na Zhou" w:date="2016-09-03T12:22:00Z">
        <w:r w:rsidR="00DD28C9" w:rsidRPr="006665F8">
          <w:rPr>
            <w:rFonts w:ascii="Arial" w:hAnsi="Arial" w:cs="Arial"/>
          </w:rPr>
          <w:t xml:space="preserve"> took </w:t>
        </w:r>
        <w:r w:rsidR="00DD28C9" w:rsidRPr="006665F8">
          <w:rPr>
            <w:rFonts w:ascii="Arial" w:hAnsi="Arial" w:cs="Arial"/>
            <w:rPrChange w:id="118" w:author="Na Zhou" w:date="2016-09-03T12:22:00Z">
              <w:rPr>
                <w:rStyle w:val="Hyperlink0"/>
                <w:rFonts w:ascii="Times New Roman" w:hAnsi="Times New Roman" w:cs="Times New Roman"/>
                <w:sz w:val="18"/>
                <w:szCs w:val="18"/>
              </w:rPr>
            </w:rPrChange>
          </w:rPr>
          <w:t>90.43% of all serious/other adverse events arms</w:t>
        </w:r>
      </w:ins>
      <w:ins w:id="119" w:author="Na Zhou" w:date="2016-09-03T12:24:00Z">
        <w:r w:rsidR="006A0818" w:rsidRPr="006665F8">
          <w:rPr>
            <w:rFonts w:ascii="Arial" w:hAnsi="Arial" w:cs="Arial"/>
          </w:rPr>
          <w:t xml:space="preserve">, informed that </w:t>
        </w:r>
      </w:ins>
      <w:del w:id="120" w:author="Na Zhou" w:date="2016-09-03T12:22:00Z">
        <w:r w:rsidRPr="006665F8" w:rsidDel="00DD28C9">
          <w:rPr>
            <w:rFonts w:ascii="Arial" w:hAnsi="Arial" w:cs="Arial"/>
          </w:rPr>
          <w:delText xml:space="preserve"> </w:delText>
        </w:r>
      </w:del>
      <w:r w:rsidRPr="006665F8">
        <w:rPr>
          <w:rFonts w:ascii="Arial" w:hAnsi="Arial" w:cs="Arial"/>
        </w:rPr>
        <w:t xml:space="preserve">Sepsis is a risky </w:t>
      </w:r>
      <w:ins w:id="121" w:author="Na Zhou" w:date="2016-09-03T12:25:00Z">
        <w:r w:rsidR="00030C87" w:rsidRPr="006665F8">
          <w:rPr>
            <w:rFonts w:ascii="Arial" w:hAnsi="Arial" w:cs="Arial"/>
          </w:rPr>
          <w:t>adverse event.</w:t>
        </w:r>
      </w:ins>
      <w:del w:id="122" w:author="Na Zhou" w:date="2016-09-03T12:22:00Z">
        <w:r w:rsidRPr="006665F8" w:rsidDel="00DD28C9">
          <w:rPr>
            <w:rFonts w:ascii="Arial" w:hAnsi="Arial" w:cs="Arial"/>
          </w:rPr>
          <w:delText>infection,</w:delText>
        </w:r>
      </w:del>
      <w:del w:id="123" w:author="Na Zhou" w:date="2016-09-03T12:25:00Z">
        <w:r w:rsidRPr="006665F8" w:rsidDel="006A0818">
          <w:rPr>
            <w:rFonts w:ascii="Arial" w:hAnsi="Arial" w:cs="Arial"/>
          </w:rPr>
          <w:delText xml:space="preserve"> it</w:delText>
        </w:r>
      </w:del>
      <w:del w:id="124" w:author="Na Zhou" w:date="2016-09-03T15:09:00Z">
        <w:r w:rsidRPr="006665F8" w:rsidDel="00030C87">
          <w:rPr>
            <w:rFonts w:ascii="Arial" w:hAnsi="Arial" w:cs="Arial"/>
          </w:rPr>
          <w:delText xml:space="preserve"> occurs when chemicals released into the bloodstream to fight the infection trigger inflammatory re</w:delText>
        </w:r>
      </w:del>
      <w:del w:id="125" w:author="Na Zhou" w:date="2016-09-03T15:08:00Z">
        <w:r w:rsidRPr="006665F8" w:rsidDel="00030C87">
          <w:rPr>
            <w:rFonts w:ascii="Arial" w:hAnsi="Arial" w:cs="Arial"/>
          </w:rPr>
          <w:delText>sponses that can bring a cascade changes to damage multiple organ syste</w:delText>
        </w:r>
        <w:r w:rsidR="00F94EC5" w:rsidRPr="006665F8" w:rsidDel="00030C87">
          <w:rPr>
            <w:rFonts w:ascii="Arial" w:hAnsi="Arial" w:cs="Arial"/>
          </w:rPr>
          <w:delText>ms</w:delText>
        </w:r>
        <w:r w:rsidRPr="006665F8" w:rsidDel="00030C87">
          <w:rPr>
            <w:rFonts w:ascii="Arial" w:hAnsi="Arial" w:cs="Arial"/>
          </w:rPr>
          <w:delText>.</w:delText>
        </w:r>
      </w:del>
      <w:r w:rsidRPr="006665F8">
        <w:rPr>
          <w:rFonts w:ascii="Arial" w:hAnsi="Arial" w:cs="Arial"/>
        </w:rPr>
        <w:t xml:space="preserve"> If sepsis progresses to sepsis shock, blood pressure drops dramatically, a very possible </w:t>
      </w:r>
      <w:r w:rsidR="00F94EC5" w:rsidRPr="006665F8">
        <w:rPr>
          <w:rFonts w:ascii="Arial" w:hAnsi="Arial" w:cs="Arial"/>
        </w:rPr>
        <w:t>cause lead to death</w:t>
      </w:r>
      <w:r w:rsidRPr="006665F8">
        <w:rPr>
          <w:rFonts w:ascii="Arial" w:hAnsi="Arial" w:cs="Arial"/>
        </w:rPr>
        <w:t xml:space="preserve">. Earlier treatment involved with appropriate antimicrobial and large amounts of intravenous fluids, is an important determinant of survival. </w:t>
      </w:r>
      <w:ins w:id="126" w:author="Na Zhou" w:date="2016-09-03T15:42:00Z">
        <w:r w:rsidR="00143B8C" w:rsidRPr="006665F8">
          <w:rPr>
            <w:rFonts w:ascii="Arial" w:hAnsi="Arial" w:cs="Arial"/>
          </w:rPr>
          <w:t>A</w:t>
        </w:r>
      </w:ins>
      <w:del w:id="127" w:author="Na Zhou" w:date="2016-09-03T15:42:00Z">
        <w:r w:rsidRPr="006665F8" w:rsidDel="00143B8C">
          <w:rPr>
            <w:rFonts w:ascii="Arial" w:hAnsi="Arial" w:cs="Arial"/>
          </w:rPr>
          <w:delText>For example, a</w:delText>
        </w:r>
      </w:del>
      <w:r w:rsidRPr="006665F8">
        <w:rPr>
          <w:rFonts w:ascii="Arial" w:hAnsi="Arial" w:cs="Arial"/>
        </w:rPr>
        <w:t xml:space="preserve"> controlled study to examine the effect of inappropriate initial antimicrobial therapy on the prognosis of patients with sepsis showed 468 patients (52%) had documented bloodstream infection, and 211 patients (23%) received inappropriate initial antimicrobial therapy</w:t>
      </w:r>
      <w:del w:id="128" w:author="Na Zhou" w:date="2016-09-03T12:27:00Z">
        <w:r w:rsidRPr="006665F8" w:rsidDel="0043553C">
          <w:rPr>
            <w:rFonts w:ascii="Arial" w:hAnsi="Arial" w:cs="Arial"/>
          </w:rPr>
          <w:delText>, all recruited patients were enrolle</w:delText>
        </w:r>
      </w:del>
      <w:del w:id="129" w:author="Na Zhou" w:date="2016-09-03T12:26:00Z">
        <w:r w:rsidRPr="006665F8" w:rsidDel="0043553C">
          <w:rPr>
            <w:rFonts w:ascii="Arial" w:hAnsi="Arial" w:cs="Arial"/>
          </w:rPr>
          <w:delText>d in a clinical trial of an immunomodulating agent c</w:delText>
        </w:r>
        <w:r w:rsidR="00F94EC5" w:rsidRPr="006665F8" w:rsidDel="0043553C">
          <w:rPr>
            <w:rFonts w:ascii="Arial" w:hAnsi="Arial" w:cs="Arial"/>
          </w:rPr>
          <w:delText>onducted in 108 countries</w:delText>
        </w:r>
      </w:del>
      <w:r w:rsidR="00BD68C7" w:rsidRPr="006665F8">
        <w:rPr>
          <w:rFonts w:ascii="Arial" w:hAnsi="Arial" w:cs="Arial"/>
        </w:rPr>
        <w:fldChar w:fldCharType="begin"/>
      </w:r>
      <w:r w:rsidR="00BD68C7" w:rsidRPr="006665F8">
        <w:rPr>
          <w:rFonts w:ascii="Arial" w:hAnsi="Arial" w:cs="Arial"/>
        </w:rPr>
        <w:instrText xml:space="preserve"> ADDIN EN.CITE &lt;EndNote&gt;&lt;Cite&gt;&lt;Author&gt;Harbarth&lt;/Author&gt;&lt;Year&gt;2003&lt;/Year&gt;&lt;RecNum&gt;16&lt;/RecNum&gt;&lt;DisplayText&gt;(Harbarth, Garbino et al. 2003)&lt;/DisplayText&gt;&lt;record&gt;&lt;rec-number&gt;16&lt;/rec-number&gt;&lt;foreign-keys&gt;&lt;key app="EN" db-id="wfs0wfdro000d6ept9a5tdx6ps5drxx5ssz2" timestamp="1472497237"&gt;16&lt;/key&gt;&lt;/foreign-keys&gt;&lt;ref-type name="Journal Article"&gt;17&lt;/ref-type&gt;&lt;contributors&gt;&lt;authors&gt;&lt;author&gt;Harbarth, Stephan&lt;/author&gt;&lt;author&gt;Garbino, Jorge&lt;/author&gt;&lt;author&gt;Pugin, Jérome&lt;/author&gt;&lt;author&gt;Romand, Jacques A.&lt;/author&gt;&lt;author&gt;Lew, Daniel&lt;/author&gt;&lt;author&gt;Pittet, Didier&lt;/author&gt;&lt;/authors&gt;&lt;/contributors&gt;&lt;titles&gt;&lt;title&gt;Inappropriate initial antimicrobial therapy and its effect on survival in a clinical trial of immunomodulating therapy for severe sepsis&lt;/title&gt;&lt;secondary-title&gt;The American Journal of Medicine&lt;/secondary-title&gt;&lt;/titles&gt;&lt;periodical&gt;&lt;full-title&gt;The American Journal of Medicine&lt;/full-title&gt;&lt;/periodical&gt;&lt;pages&gt;529-535&lt;/pages&gt;&lt;volume&gt;115&lt;/volume&gt;&lt;number&gt;7&lt;/number&gt;&lt;dates&gt;&lt;year&gt;2003&lt;/year&gt;&lt;pub-dates&gt;&lt;date&gt;11//&lt;/date&gt;&lt;/pub-dates&gt;&lt;/dates&gt;&lt;isbn&gt;0002-9343&lt;/isbn&gt;&lt;urls&gt;&lt;related-urls&gt;&lt;url&gt;http://www.sciencedirect.com/science/article/pii/S0002934303005059&lt;/url&gt;&lt;/related-urls&gt;&lt;/urls&gt;&lt;electronic-resource-num&gt;http://dx.doi.org/10.1016/j.amjmed.2003.07.005&lt;/electronic-resource-num&gt;&lt;/record&gt;&lt;/Cite&gt;&lt;/EndNote&gt;</w:instrText>
      </w:r>
      <w:r w:rsidR="00BD68C7" w:rsidRPr="006665F8">
        <w:rPr>
          <w:rFonts w:ascii="Arial" w:hAnsi="Arial" w:cs="Arial"/>
        </w:rPr>
        <w:fldChar w:fldCharType="separate"/>
      </w:r>
      <w:r w:rsidR="00BD68C7" w:rsidRPr="006665F8">
        <w:rPr>
          <w:rFonts w:ascii="Arial" w:hAnsi="Arial" w:cs="Arial"/>
          <w:noProof/>
        </w:rPr>
        <w:t>(Harbarth, Garbino et al. 2003)</w:t>
      </w:r>
      <w:r w:rsidR="00BD68C7" w:rsidRPr="006665F8">
        <w:rPr>
          <w:rFonts w:ascii="Arial" w:hAnsi="Arial" w:cs="Arial"/>
        </w:rPr>
        <w:fldChar w:fldCharType="end"/>
      </w:r>
      <w:r w:rsidRPr="006665F8">
        <w:rPr>
          <w:rFonts w:ascii="Arial" w:hAnsi="Arial" w:cs="Arial"/>
        </w:rPr>
        <w:t>. After they studied the 28-day mortality between adequately treated groups versus patients receiving inappropriate initial antimicrobial therapy, the report claimed inappropriate antimicrobial therapy was independently associated with increased mortality, hence appropriate early sepsis treatment is highly demanded.</w:t>
      </w:r>
    </w:p>
    <w:p w14:paraId="480EAB60" w14:textId="77777777" w:rsidR="007B0ED1" w:rsidRPr="006665F8" w:rsidRDefault="007B0ED1" w:rsidP="007B0ED1">
      <w:pPr>
        <w:pStyle w:val="Body"/>
        <w:spacing w:after="0" w:line="240" w:lineRule="auto"/>
        <w:rPr>
          <w:rFonts w:ascii="Arial" w:hAnsi="Arial" w:cs="Arial"/>
        </w:rPr>
      </w:pPr>
    </w:p>
    <w:p w14:paraId="1B31C2D8" w14:textId="79A505AF" w:rsidR="007B0ED1" w:rsidRPr="006665F8" w:rsidRDefault="007B0ED1" w:rsidP="007B0ED1">
      <w:pPr>
        <w:pStyle w:val="Body"/>
        <w:rPr>
          <w:rFonts w:ascii="Arial" w:hAnsi="Arial" w:cs="Arial"/>
          <w:sz w:val="24"/>
          <w:szCs w:val="24"/>
        </w:rPr>
      </w:pPr>
    </w:p>
    <w:tbl>
      <w:tblPr>
        <w:tblpPr w:leftFromText="180" w:rightFromText="180" w:vertAnchor="text" w:horzAnchor="page" w:tblpX="1782" w:tblpY="-1439"/>
        <w:tblW w:w="908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17"/>
        <w:gridCol w:w="1496"/>
        <w:gridCol w:w="1600"/>
        <w:gridCol w:w="1431"/>
        <w:gridCol w:w="1431"/>
        <w:gridCol w:w="1178"/>
        <w:gridCol w:w="1431"/>
      </w:tblGrid>
      <w:tr w:rsidR="008E6016" w:rsidRPr="006665F8" w14:paraId="0D5C615F" w14:textId="77777777" w:rsidTr="008E6016">
        <w:trPr>
          <w:trHeight w:val="1220"/>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420281" w14:textId="77777777" w:rsidR="00BA2BE3" w:rsidRPr="006665F8" w:rsidRDefault="00BA2BE3" w:rsidP="00BA2BE3">
            <w:pPr>
              <w:pStyle w:val="Body"/>
              <w:spacing w:after="0" w:line="240" w:lineRule="auto"/>
              <w:rPr>
                <w:rFonts w:ascii="Arial" w:hAnsi="Arial" w:cs="Arial"/>
              </w:rPr>
            </w:pPr>
            <w:r w:rsidRPr="006665F8">
              <w:rPr>
                <w:rStyle w:val="None"/>
                <w:rFonts w:ascii="Arial" w:hAnsi="Arial" w:cs="Arial"/>
                <w:b/>
                <w:bCs/>
              </w:rPr>
              <w:lastRenderedPageBreak/>
              <w:t>Rank</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66DC69" w14:textId="77777777" w:rsidR="00BA2BE3" w:rsidRPr="006665F8" w:rsidRDefault="00BA2BE3" w:rsidP="00BA2BE3">
            <w:pPr>
              <w:pStyle w:val="Body"/>
              <w:spacing w:after="0" w:line="240" w:lineRule="auto"/>
              <w:rPr>
                <w:rFonts w:ascii="Arial" w:hAnsi="Arial" w:cs="Arial"/>
              </w:rPr>
            </w:pPr>
            <w:r w:rsidRPr="006665F8">
              <w:rPr>
                <w:rStyle w:val="None"/>
                <w:rFonts w:ascii="Arial" w:hAnsi="Arial" w:cs="Arial"/>
                <w:b/>
                <w:bCs/>
              </w:rPr>
              <w:t>Single adverse event</w:t>
            </w:r>
          </w:p>
        </w:tc>
        <w:tc>
          <w:tcPr>
            <w:tcW w:w="1600" w:type="dxa"/>
            <w:tcBorders>
              <w:top w:val="single" w:sz="4" w:space="0" w:color="000000"/>
              <w:left w:val="single" w:sz="4" w:space="0" w:color="000000"/>
              <w:bottom w:val="single" w:sz="4" w:space="0" w:color="000000"/>
              <w:right w:val="single" w:sz="4" w:space="0" w:color="000000"/>
            </w:tcBorders>
          </w:tcPr>
          <w:p w14:paraId="0368B37B" w14:textId="77777777" w:rsidR="008E6016" w:rsidRPr="006665F8" w:rsidRDefault="008E6016" w:rsidP="00BA2BE3">
            <w:pPr>
              <w:pStyle w:val="Body"/>
              <w:spacing w:after="0" w:line="240" w:lineRule="auto"/>
              <w:rPr>
                <w:rStyle w:val="None"/>
                <w:rFonts w:ascii="Arial" w:hAnsi="Arial" w:cs="Arial"/>
                <w:b/>
                <w:bCs/>
              </w:rPr>
            </w:pPr>
          </w:p>
          <w:p w14:paraId="62BA32C0" w14:textId="77777777" w:rsidR="008E6016" w:rsidRPr="006665F8" w:rsidRDefault="008E6016" w:rsidP="00BA2BE3">
            <w:pPr>
              <w:pStyle w:val="Body"/>
              <w:spacing w:after="0" w:line="240" w:lineRule="auto"/>
              <w:rPr>
                <w:rStyle w:val="None"/>
                <w:rFonts w:ascii="Arial" w:hAnsi="Arial" w:cs="Arial"/>
                <w:b/>
                <w:bCs/>
              </w:rPr>
            </w:pPr>
          </w:p>
          <w:p w14:paraId="1C39CB04" w14:textId="77777777" w:rsidR="008E6016" w:rsidRPr="006665F8" w:rsidRDefault="008E6016" w:rsidP="00BA2BE3">
            <w:pPr>
              <w:pStyle w:val="Body"/>
              <w:spacing w:after="0" w:line="240" w:lineRule="auto"/>
              <w:rPr>
                <w:rStyle w:val="None"/>
                <w:rFonts w:ascii="Arial" w:hAnsi="Arial" w:cs="Arial"/>
                <w:b/>
                <w:bCs/>
              </w:rPr>
            </w:pPr>
          </w:p>
          <w:p w14:paraId="702E1511" w14:textId="77777777" w:rsidR="008E6016" w:rsidRPr="006665F8" w:rsidRDefault="008E6016" w:rsidP="00BA2BE3">
            <w:pPr>
              <w:pStyle w:val="Body"/>
              <w:spacing w:after="0" w:line="240" w:lineRule="auto"/>
              <w:rPr>
                <w:rStyle w:val="None"/>
                <w:rFonts w:ascii="Arial" w:hAnsi="Arial" w:cs="Arial"/>
                <w:b/>
                <w:bCs/>
              </w:rPr>
            </w:pPr>
          </w:p>
          <w:p w14:paraId="32EB2B5B" w14:textId="77777777" w:rsidR="008E6016" w:rsidRPr="006665F8" w:rsidRDefault="008E6016" w:rsidP="00BA2BE3">
            <w:pPr>
              <w:pStyle w:val="Body"/>
              <w:spacing w:after="0" w:line="240" w:lineRule="auto"/>
              <w:rPr>
                <w:rStyle w:val="None"/>
                <w:rFonts w:ascii="Arial" w:hAnsi="Arial" w:cs="Arial"/>
                <w:b/>
                <w:bCs/>
              </w:rPr>
            </w:pPr>
          </w:p>
          <w:p w14:paraId="02EB1768" w14:textId="77777777" w:rsidR="008E6016" w:rsidRPr="006665F8" w:rsidRDefault="008E6016" w:rsidP="00BA2BE3">
            <w:pPr>
              <w:pStyle w:val="Body"/>
              <w:spacing w:after="0" w:line="240" w:lineRule="auto"/>
              <w:rPr>
                <w:rStyle w:val="None"/>
                <w:rFonts w:ascii="Arial" w:hAnsi="Arial" w:cs="Arial"/>
                <w:b/>
                <w:bCs/>
              </w:rPr>
            </w:pPr>
          </w:p>
          <w:p w14:paraId="7B22A845" w14:textId="77777777" w:rsidR="00BA2BE3" w:rsidRPr="006665F8" w:rsidRDefault="00BA2BE3" w:rsidP="00BA2BE3">
            <w:pPr>
              <w:pStyle w:val="Body"/>
              <w:spacing w:after="0" w:line="240" w:lineRule="auto"/>
              <w:rPr>
                <w:rStyle w:val="None"/>
                <w:rFonts w:ascii="Arial" w:hAnsi="Arial" w:cs="Arial"/>
                <w:b/>
                <w:bCs/>
              </w:rPr>
            </w:pPr>
            <w:r w:rsidRPr="006665F8">
              <w:rPr>
                <w:rStyle w:val="None"/>
                <w:rFonts w:ascii="Arial" w:hAnsi="Arial" w:cs="Arial"/>
                <w:b/>
                <w:bCs/>
              </w:rPr>
              <w:t>Event Organ Class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B9E5048" w14:textId="77777777" w:rsidR="00BA2BE3" w:rsidRPr="006665F8" w:rsidRDefault="00BA2BE3" w:rsidP="00BA2BE3">
            <w:pPr>
              <w:pStyle w:val="Body"/>
              <w:spacing w:after="0" w:line="240" w:lineRule="auto"/>
              <w:rPr>
                <w:rFonts w:ascii="Arial" w:hAnsi="Arial" w:cs="Arial"/>
              </w:rPr>
            </w:pPr>
            <w:r w:rsidRPr="006665F8">
              <w:rPr>
                <w:rStyle w:val="None"/>
                <w:rFonts w:ascii="Arial" w:hAnsi="Arial" w:cs="Arial"/>
                <w:b/>
                <w:bCs/>
              </w:rPr>
              <w:t>Serious Adverse Event Frequency (arms#)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AC5AF" w14:textId="77777777" w:rsidR="00BA2BE3" w:rsidRPr="006665F8" w:rsidRDefault="00BA2BE3" w:rsidP="00BA2BE3">
            <w:pPr>
              <w:pStyle w:val="Body"/>
              <w:spacing w:after="0" w:line="240" w:lineRule="auto"/>
              <w:rPr>
                <w:rStyle w:val="Hyperlink0"/>
                <w:rFonts w:ascii="Arial" w:eastAsia="Times New Roman" w:hAnsi="Arial" w:cs="Arial"/>
                <w:b/>
                <w:bCs/>
              </w:rPr>
            </w:pPr>
          </w:p>
          <w:p w14:paraId="17FE70DE" w14:textId="77777777" w:rsidR="00BA2BE3" w:rsidRPr="006665F8" w:rsidRDefault="00BA2BE3" w:rsidP="00BA2BE3">
            <w:pPr>
              <w:pStyle w:val="Body"/>
              <w:spacing w:after="0" w:line="240" w:lineRule="auto"/>
              <w:rPr>
                <w:rStyle w:val="Hyperlink0"/>
                <w:rFonts w:ascii="Arial" w:eastAsia="Times New Roman" w:hAnsi="Arial" w:cs="Arial"/>
                <w:b/>
                <w:bCs/>
              </w:rPr>
            </w:pPr>
          </w:p>
          <w:p w14:paraId="0FED9FFD" w14:textId="77777777" w:rsidR="008E6016" w:rsidRPr="006665F8" w:rsidRDefault="008E6016" w:rsidP="00BA2BE3">
            <w:pPr>
              <w:pStyle w:val="Body"/>
              <w:spacing w:after="0" w:line="240" w:lineRule="auto"/>
              <w:rPr>
                <w:rStyle w:val="None"/>
                <w:rFonts w:ascii="Arial" w:hAnsi="Arial" w:cs="Arial"/>
                <w:b/>
                <w:bCs/>
              </w:rPr>
            </w:pPr>
          </w:p>
          <w:p w14:paraId="173CA129" w14:textId="77777777" w:rsidR="00BA2BE3" w:rsidRPr="006665F8" w:rsidRDefault="00BA2BE3" w:rsidP="00BA2BE3">
            <w:pPr>
              <w:pStyle w:val="Body"/>
              <w:spacing w:after="0" w:line="240" w:lineRule="auto"/>
              <w:rPr>
                <w:rFonts w:ascii="Arial" w:hAnsi="Arial" w:cs="Arial"/>
              </w:rPr>
            </w:pPr>
            <w:r w:rsidRPr="006665F8">
              <w:rPr>
                <w:rStyle w:val="None"/>
                <w:rFonts w:ascii="Arial" w:hAnsi="Arial" w:cs="Arial"/>
                <w:b/>
                <w:bCs/>
              </w:rPr>
              <w:t>Other Adverse Events Frequency (arms#)</w:t>
            </w:r>
          </w:p>
        </w:tc>
        <w:tc>
          <w:tcPr>
            <w:tcW w:w="1178" w:type="dxa"/>
            <w:tcBorders>
              <w:top w:val="single" w:sz="4" w:space="0" w:color="000000"/>
              <w:left w:val="single" w:sz="4" w:space="0" w:color="000000"/>
              <w:bottom w:val="single" w:sz="4" w:space="0" w:color="000000"/>
              <w:right w:val="single" w:sz="4" w:space="0" w:color="000000"/>
            </w:tcBorders>
          </w:tcPr>
          <w:p w14:paraId="2A1F7106" w14:textId="77777777" w:rsidR="008E6016" w:rsidRPr="006665F8" w:rsidRDefault="008E6016" w:rsidP="00BA2BE3">
            <w:pPr>
              <w:pStyle w:val="Body"/>
              <w:spacing w:after="0" w:line="240" w:lineRule="auto"/>
              <w:rPr>
                <w:rStyle w:val="Hyperlink0"/>
                <w:rFonts w:ascii="Arial" w:hAnsi="Arial" w:cs="Arial"/>
                <w:b/>
                <w:bCs/>
              </w:rPr>
            </w:pPr>
          </w:p>
          <w:p w14:paraId="133FC1EF" w14:textId="77777777" w:rsidR="008E6016" w:rsidRPr="006665F8" w:rsidRDefault="008E6016" w:rsidP="00BA2BE3">
            <w:pPr>
              <w:pStyle w:val="Body"/>
              <w:spacing w:after="0" w:line="240" w:lineRule="auto"/>
              <w:rPr>
                <w:rStyle w:val="Hyperlink0"/>
                <w:rFonts w:ascii="Arial" w:hAnsi="Arial" w:cs="Arial"/>
                <w:b/>
                <w:bCs/>
              </w:rPr>
            </w:pPr>
          </w:p>
          <w:p w14:paraId="0FFF9DA2" w14:textId="77777777" w:rsidR="008E6016" w:rsidRPr="006665F8" w:rsidRDefault="008E6016" w:rsidP="00BA2BE3">
            <w:pPr>
              <w:pStyle w:val="Body"/>
              <w:spacing w:after="0" w:line="240" w:lineRule="auto"/>
              <w:rPr>
                <w:rStyle w:val="Hyperlink0"/>
                <w:rFonts w:ascii="Arial" w:hAnsi="Arial" w:cs="Arial"/>
                <w:b/>
                <w:bCs/>
              </w:rPr>
            </w:pPr>
          </w:p>
          <w:p w14:paraId="0BFF5154" w14:textId="77777777" w:rsidR="00BA2BE3" w:rsidRPr="006665F8" w:rsidRDefault="00BA2BE3" w:rsidP="00BA2BE3">
            <w:pPr>
              <w:pStyle w:val="Body"/>
              <w:spacing w:after="0" w:line="240" w:lineRule="auto"/>
              <w:rPr>
                <w:rStyle w:val="Hyperlink0"/>
                <w:rFonts w:ascii="Arial" w:hAnsi="Arial" w:cs="Arial"/>
                <w:b/>
                <w:bCs/>
              </w:rPr>
            </w:pPr>
            <w:r w:rsidRPr="006665F8">
              <w:rPr>
                <w:rStyle w:val="Hyperlink0"/>
                <w:rFonts w:ascii="Arial" w:hAnsi="Arial" w:cs="Arial"/>
                <w:b/>
                <w:bCs/>
              </w:rPr>
              <w:t>% Occurred as Serious Event</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FB62A" w14:textId="77777777" w:rsidR="00BA2BE3" w:rsidRPr="006665F8" w:rsidRDefault="00BA2BE3" w:rsidP="00BA2BE3">
            <w:pPr>
              <w:pStyle w:val="Body"/>
              <w:spacing w:after="0" w:line="240" w:lineRule="auto"/>
              <w:rPr>
                <w:rFonts w:ascii="Arial" w:hAnsi="Arial" w:cs="Arial"/>
              </w:rPr>
            </w:pPr>
            <w:r w:rsidRPr="006665F8">
              <w:rPr>
                <w:rStyle w:val="Hyperlink0"/>
                <w:rFonts w:ascii="Arial" w:hAnsi="Arial" w:cs="Arial"/>
                <w:b/>
                <w:bCs/>
              </w:rPr>
              <w:t xml:space="preserve">                                        Percentage of </w:t>
            </w:r>
            <w:r w:rsidRPr="006665F8">
              <w:rPr>
                <w:rStyle w:val="None"/>
                <w:rFonts w:ascii="Arial" w:hAnsi="Arial" w:cs="Arial"/>
                <w:b/>
                <w:bCs/>
                <w:color w:val="FF0000"/>
                <w:u w:color="FF0000"/>
              </w:rPr>
              <w:t xml:space="preserve">serious </w:t>
            </w:r>
            <w:r w:rsidRPr="006665F8">
              <w:rPr>
                <w:rStyle w:val="Hyperlink0"/>
                <w:rFonts w:ascii="Arial" w:hAnsi="Arial" w:cs="Arial"/>
                <w:b/>
                <w:bCs/>
              </w:rPr>
              <w:t xml:space="preserve">adverse events arms that observed death </w:t>
            </w:r>
          </w:p>
        </w:tc>
      </w:tr>
      <w:tr w:rsidR="008E6016" w:rsidRPr="006665F8" w14:paraId="58B3A006" w14:textId="77777777" w:rsidTr="008E6016">
        <w:trPr>
          <w:trHeight w:val="535"/>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C103382"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494CC56" w14:textId="62387AA4"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Pneumonia</w:t>
            </w:r>
          </w:p>
        </w:tc>
        <w:tc>
          <w:tcPr>
            <w:tcW w:w="1600" w:type="dxa"/>
            <w:tcBorders>
              <w:top w:val="single" w:sz="4" w:space="0" w:color="000000"/>
              <w:left w:val="single" w:sz="4" w:space="0" w:color="000000"/>
              <w:bottom w:val="single" w:sz="4" w:space="0" w:color="000000"/>
              <w:right w:val="single" w:sz="4" w:space="0" w:color="000000"/>
            </w:tcBorders>
          </w:tcPr>
          <w:p w14:paraId="5B6FA501"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Infections and infestations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1A062E"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4765</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C055A" w14:textId="77777777" w:rsidR="00BA2BE3" w:rsidRPr="006665F8" w:rsidRDefault="00BA2BE3" w:rsidP="00AC1B37">
            <w:pPr>
              <w:pStyle w:val="Body"/>
              <w:spacing w:after="0" w:line="240" w:lineRule="auto"/>
              <w:rPr>
                <w:rStyle w:val="Hyperlink0"/>
                <w:rFonts w:ascii="Arial" w:hAnsi="Arial" w:cs="Arial"/>
                <w:sz w:val="18"/>
                <w:szCs w:val="18"/>
              </w:rPr>
            </w:pPr>
          </w:p>
          <w:p w14:paraId="75162416"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1442</w:t>
            </w:r>
          </w:p>
        </w:tc>
        <w:tc>
          <w:tcPr>
            <w:tcW w:w="1178" w:type="dxa"/>
            <w:tcBorders>
              <w:top w:val="single" w:sz="4" w:space="0" w:color="000000"/>
              <w:left w:val="single" w:sz="4" w:space="0" w:color="000000"/>
              <w:bottom w:val="single" w:sz="4" w:space="0" w:color="000000"/>
              <w:right w:val="single" w:sz="4" w:space="0" w:color="000000"/>
            </w:tcBorders>
          </w:tcPr>
          <w:p w14:paraId="51A695A1" w14:textId="77777777" w:rsidR="00A80830" w:rsidRPr="006665F8" w:rsidRDefault="00A80830" w:rsidP="00AC1B37">
            <w:pPr>
              <w:pStyle w:val="Body"/>
              <w:spacing w:after="0" w:line="240" w:lineRule="auto"/>
              <w:rPr>
                <w:rStyle w:val="Hyperlink0"/>
                <w:rFonts w:ascii="Arial" w:hAnsi="Arial" w:cs="Arial"/>
                <w:sz w:val="18"/>
                <w:szCs w:val="18"/>
              </w:rPr>
            </w:pPr>
          </w:p>
          <w:p w14:paraId="6D734A63" w14:textId="2F657ABD"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 76.77% </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A07A8" w14:textId="77777777" w:rsidR="008E6016" w:rsidRPr="006665F8" w:rsidRDefault="008E6016" w:rsidP="00AC1B37">
            <w:pPr>
              <w:pStyle w:val="Body"/>
              <w:spacing w:after="0" w:line="240" w:lineRule="auto"/>
              <w:rPr>
                <w:rStyle w:val="Hyperlink0"/>
                <w:rFonts w:ascii="Arial" w:hAnsi="Arial" w:cs="Arial"/>
                <w:sz w:val="18"/>
                <w:szCs w:val="18"/>
              </w:rPr>
            </w:pPr>
          </w:p>
          <w:p w14:paraId="7AF9B577"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22.54%</w:t>
            </w:r>
          </w:p>
        </w:tc>
      </w:tr>
      <w:tr w:rsidR="008E6016" w:rsidRPr="006665F8" w14:paraId="34A70279" w14:textId="77777777" w:rsidTr="008E6016">
        <w:trPr>
          <w:trHeight w:val="446"/>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E0EE184"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EE6EE7"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Dehydration </w:t>
            </w:r>
          </w:p>
          <w:p w14:paraId="252167C4" w14:textId="2BC5D3F3" w:rsidR="00BA2BE3" w:rsidRPr="006665F8" w:rsidRDefault="00BA2BE3" w:rsidP="00AC1B37">
            <w:pPr>
              <w:pStyle w:val="Body"/>
              <w:spacing w:after="0" w:line="240" w:lineRule="auto"/>
              <w:rPr>
                <w:rStyle w:val="Hyperlink0"/>
                <w:rFonts w:ascii="Arial" w:hAnsi="Arial" w:cs="Arial"/>
                <w:sz w:val="18"/>
                <w:szCs w:val="18"/>
              </w:rPr>
            </w:pPr>
          </w:p>
        </w:tc>
        <w:tc>
          <w:tcPr>
            <w:tcW w:w="1600" w:type="dxa"/>
            <w:tcBorders>
              <w:top w:val="single" w:sz="4" w:space="0" w:color="000000"/>
              <w:left w:val="single" w:sz="4" w:space="0" w:color="000000"/>
              <w:bottom w:val="single" w:sz="4" w:space="0" w:color="000000"/>
              <w:right w:val="single" w:sz="4" w:space="0" w:color="000000"/>
            </w:tcBorders>
          </w:tcPr>
          <w:p w14:paraId="0D96877F"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Metabolism and nutrition disorders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2D8DCF0"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2832</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0E02B" w14:textId="77777777" w:rsidR="00BA2BE3" w:rsidRPr="006665F8" w:rsidRDefault="00BA2BE3" w:rsidP="00AC1B37">
            <w:pPr>
              <w:pStyle w:val="Body"/>
              <w:spacing w:after="0" w:line="240" w:lineRule="auto"/>
              <w:rPr>
                <w:rStyle w:val="Hyperlink0"/>
                <w:rFonts w:ascii="Arial" w:hAnsi="Arial" w:cs="Arial"/>
                <w:sz w:val="18"/>
                <w:szCs w:val="18"/>
              </w:rPr>
            </w:pPr>
          </w:p>
          <w:p w14:paraId="0AFC2C1D" w14:textId="77777777" w:rsidR="00A80830" w:rsidRPr="006665F8" w:rsidRDefault="00A80830" w:rsidP="00AC1B37">
            <w:pPr>
              <w:pStyle w:val="Body"/>
              <w:spacing w:after="0" w:line="240" w:lineRule="auto"/>
              <w:rPr>
                <w:rStyle w:val="Hyperlink0"/>
                <w:rFonts w:ascii="Arial" w:hAnsi="Arial" w:cs="Arial"/>
                <w:sz w:val="18"/>
                <w:szCs w:val="18"/>
              </w:rPr>
            </w:pPr>
          </w:p>
          <w:p w14:paraId="1AC4AA90"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1858</w:t>
            </w:r>
          </w:p>
        </w:tc>
        <w:tc>
          <w:tcPr>
            <w:tcW w:w="1178" w:type="dxa"/>
            <w:tcBorders>
              <w:top w:val="single" w:sz="4" w:space="0" w:color="000000"/>
              <w:left w:val="single" w:sz="4" w:space="0" w:color="000000"/>
              <w:bottom w:val="single" w:sz="4" w:space="0" w:color="000000"/>
              <w:right w:val="single" w:sz="4" w:space="0" w:color="000000"/>
            </w:tcBorders>
          </w:tcPr>
          <w:p w14:paraId="0B8BCF6D" w14:textId="77777777" w:rsidR="008E6016" w:rsidRPr="006665F8" w:rsidRDefault="008E6016" w:rsidP="00AC1B37">
            <w:pPr>
              <w:pStyle w:val="Body"/>
              <w:spacing w:after="0" w:line="240" w:lineRule="auto"/>
              <w:rPr>
                <w:rStyle w:val="Hyperlink0"/>
                <w:rFonts w:ascii="Arial" w:hAnsi="Arial" w:cs="Arial"/>
                <w:sz w:val="18"/>
                <w:szCs w:val="18"/>
              </w:rPr>
            </w:pPr>
          </w:p>
          <w:p w14:paraId="0DA13050" w14:textId="77777777" w:rsidR="008E6016" w:rsidRPr="006665F8" w:rsidRDefault="008E6016" w:rsidP="00AC1B37">
            <w:pPr>
              <w:pStyle w:val="Body"/>
              <w:spacing w:after="0" w:line="240" w:lineRule="auto"/>
              <w:rPr>
                <w:rStyle w:val="Hyperlink0"/>
                <w:rFonts w:ascii="Arial" w:hAnsi="Arial" w:cs="Arial"/>
                <w:sz w:val="18"/>
                <w:szCs w:val="18"/>
              </w:rPr>
            </w:pPr>
          </w:p>
          <w:p w14:paraId="05D02118" w14:textId="4491E9FB" w:rsidR="00BA2BE3" w:rsidRPr="006665F8" w:rsidRDefault="00D96CCA"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60.38%</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48761" w14:textId="77777777" w:rsidR="008E6016" w:rsidRPr="006665F8" w:rsidRDefault="008E6016" w:rsidP="00AC1B37">
            <w:pPr>
              <w:pStyle w:val="Body"/>
              <w:spacing w:after="0" w:line="240" w:lineRule="auto"/>
              <w:rPr>
                <w:rStyle w:val="Hyperlink0"/>
                <w:rFonts w:ascii="Arial" w:hAnsi="Arial" w:cs="Arial"/>
                <w:sz w:val="18"/>
                <w:szCs w:val="18"/>
              </w:rPr>
            </w:pPr>
          </w:p>
          <w:p w14:paraId="529A7BCA" w14:textId="77777777" w:rsidR="008E6016" w:rsidRPr="006665F8" w:rsidRDefault="008E6016" w:rsidP="00AC1B37">
            <w:pPr>
              <w:pStyle w:val="Body"/>
              <w:spacing w:after="0" w:line="240" w:lineRule="auto"/>
              <w:rPr>
                <w:rStyle w:val="Hyperlink0"/>
                <w:rFonts w:ascii="Arial" w:hAnsi="Arial" w:cs="Arial"/>
                <w:sz w:val="18"/>
                <w:szCs w:val="18"/>
              </w:rPr>
            </w:pPr>
          </w:p>
          <w:p w14:paraId="1C9253D6"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31.14%</w:t>
            </w:r>
          </w:p>
        </w:tc>
      </w:tr>
      <w:tr w:rsidR="008E6016" w:rsidRPr="006665F8" w14:paraId="3ED5F900" w14:textId="77777777" w:rsidTr="008E6016">
        <w:trPr>
          <w:trHeight w:val="446"/>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16AB9C"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EC2365F"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Vomiting </w:t>
            </w:r>
          </w:p>
        </w:tc>
        <w:tc>
          <w:tcPr>
            <w:tcW w:w="1600" w:type="dxa"/>
            <w:tcBorders>
              <w:top w:val="single" w:sz="4" w:space="0" w:color="000000"/>
              <w:left w:val="single" w:sz="4" w:space="0" w:color="000000"/>
              <w:bottom w:val="single" w:sz="4" w:space="0" w:color="000000"/>
              <w:right w:val="single" w:sz="4" w:space="0" w:color="000000"/>
            </w:tcBorders>
          </w:tcPr>
          <w:p w14:paraId="6BACA4EA"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Gastrointestinal disorders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93F8D02"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2645</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1640F" w14:textId="77777777" w:rsidR="00BA2BE3" w:rsidRPr="006665F8" w:rsidRDefault="00BA2BE3" w:rsidP="00AC1B37">
            <w:pPr>
              <w:pStyle w:val="Body"/>
              <w:spacing w:after="0" w:line="240" w:lineRule="auto"/>
              <w:rPr>
                <w:rStyle w:val="Hyperlink0"/>
                <w:rFonts w:ascii="Arial" w:hAnsi="Arial" w:cs="Arial"/>
                <w:sz w:val="18"/>
                <w:szCs w:val="18"/>
              </w:rPr>
            </w:pPr>
          </w:p>
          <w:p w14:paraId="14388797"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8547</w:t>
            </w:r>
          </w:p>
        </w:tc>
        <w:tc>
          <w:tcPr>
            <w:tcW w:w="1178" w:type="dxa"/>
            <w:tcBorders>
              <w:top w:val="single" w:sz="4" w:space="0" w:color="000000"/>
              <w:left w:val="single" w:sz="4" w:space="0" w:color="000000"/>
              <w:bottom w:val="single" w:sz="4" w:space="0" w:color="000000"/>
              <w:right w:val="single" w:sz="4" w:space="0" w:color="000000"/>
            </w:tcBorders>
          </w:tcPr>
          <w:p w14:paraId="22C4CDF6" w14:textId="77777777" w:rsidR="008E6016" w:rsidRPr="006665F8" w:rsidRDefault="008E6016" w:rsidP="00AC1B37">
            <w:pPr>
              <w:pStyle w:val="Body"/>
              <w:spacing w:after="0" w:line="240" w:lineRule="auto"/>
              <w:rPr>
                <w:rStyle w:val="Hyperlink0"/>
                <w:rFonts w:ascii="Arial" w:hAnsi="Arial" w:cs="Arial"/>
                <w:sz w:val="18"/>
                <w:szCs w:val="18"/>
              </w:rPr>
            </w:pPr>
          </w:p>
          <w:p w14:paraId="57B6744F" w14:textId="2CCA28E9" w:rsidR="00BA2BE3" w:rsidRPr="006665F8" w:rsidRDefault="00D96CCA"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23.63%</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72AE0" w14:textId="77777777" w:rsidR="008E6016" w:rsidRPr="006665F8" w:rsidRDefault="008E6016" w:rsidP="00AC1B37">
            <w:pPr>
              <w:pStyle w:val="Body"/>
              <w:spacing w:after="0" w:line="240" w:lineRule="auto"/>
              <w:rPr>
                <w:rStyle w:val="Hyperlink0"/>
                <w:rFonts w:ascii="Arial" w:hAnsi="Arial" w:cs="Arial"/>
                <w:sz w:val="18"/>
                <w:szCs w:val="18"/>
              </w:rPr>
            </w:pPr>
          </w:p>
          <w:p w14:paraId="0D98ED58"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30.59%</w:t>
            </w:r>
          </w:p>
        </w:tc>
      </w:tr>
      <w:tr w:rsidR="008E6016" w:rsidRPr="006665F8" w14:paraId="09658A7A" w14:textId="77777777" w:rsidTr="008E6016">
        <w:trPr>
          <w:trHeight w:val="446"/>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BE3909"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99EE569"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Pyrexia</w:t>
            </w:r>
          </w:p>
        </w:tc>
        <w:tc>
          <w:tcPr>
            <w:tcW w:w="1600" w:type="dxa"/>
            <w:tcBorders>
              <w:top w:val="single" w:sz="4" w:space="0" w:color="000000"/>
              <w:left w:val="single" w:sz="4" w:space="0" w:color="000000"/>
              <w:bottom w:val="single" w:sz="4" w:space="0" w:color="000000"/>
              <w:right w:val="single" w:sz="4" w:space="0" w:color="000000"/>
            </w:tcBorders>
          </w:tcPr>
          <w:p w14:paraId="0FD3D081"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General disorders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BF292CB"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2387</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5CD9" w14:textId="77777777" w:rsidR="00BA2BE3" w:rsidRPr="006665F8" w:rsidRDefault="00BA2BE3" w:rsidP="00AC1B37">
            <w:pPr>
              <w:pStyle w:val="Body"/>
              <w:spacing w:after="0" w:line="240" w:lineRule="auto"/>
              <w:rPr>
                <w:rStyle w:val="Hyperlink0"/>
                <w:rFonts w:ascii="Arial" w:hAnsi="Arial" w:cs="Arial"/>
                <w:sz w:val="18"/>
                <w:szCs w:val="18"/>
              </w:rPr>
            </w:pPr>
          </w:p>
          <w:p w14:paraId="0D54C847"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5706</w:t>
            </w:r>
          </w:p>
        </w:tc>
        <w:tc>
          <w:tcPr>
            <w:tcW w:w="1178" w:type="dxa"/>
            <w:tcBorders>
              <w:top w:val="single" w:sz="4" w:space="0" w:color="000000"/>
              <w:left w:val="single" w:sz="4" w:space="0" w:color="000000"/>
              <w:bottom w:val="single" w:sz="4" w:space="0" w:color="000000"/>
              <w:right w:val="single" w:sz="4" w:space="0" w:color="000000"/>
            </w:tcBorders>
          </w:tcPr>
          <w:p w14:paraId="731E1022" w14:textId="77777777" w:rsidR="008E6016" w:rsidRPr="006665F8" w:rsidRDefault="008E6016" w:rsidP="00AC1B37">
            <w:pPr>
              <w:pStyle w:val="Body"/>
              <w:spacing w:after="0" w:line="240" w:lineRule="auto"/>
              <w:rPr>
                <w:rStyle w:val="Hyperlink0"/>
                <w:rFonts w:ascii="Arial" w:hAnsi="Arial" w:cs="Arial"/>
                <w:sz w:val="18"/>
                <w:szCs w:val="18"/>
              </w:rPr>
            </w:pPr>
          </w:p>
          <w:p w14:paraId="0893FE4C" w14:textId="62904D9B" w:rsidR="00BA2BE3" w:rsidRPr="006665F8" w:rsidRDefault="00D96CCA"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29.49%</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DEA47" w14:textId="77777777" w:rsidR="008E6016" w:rsidRPr="006665F8" w:rsidRDefault="008E6016" w:rsidP="00AC1B37">
            <w:pPr>
              <w:pStyle w:val="Body"/>
              <w:spacing w:after="0" w:line="240" w:lineRule="auto"/>
              <w:rPr>
                <w:rStyle w:val="Hyperlink0"/>
                <w:rFonts w:ascii="Arial" w:hAnsi="Arial" w:cs="Arial"/>
                <w:sz w:val="18"/>
                <w:szCs w:val="18"/>
              </w:rPr>
            </w:pPr>
          </w:p>
          <w:p w14:paraId="308F6D6C"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27.36%</w:t>
            </w:r>
          </w:p>
        </w:tc>
      </w:tr>
      <w:tr w:rsidR="008E6016" w:rsidRPr="006665F8" w14:paraId="3D962633" w14:textId="77777777" w:rsidTr="008E6016">
        <w:trPr>
          <w:trHeight w:val="446"/>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7E0D51"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5</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9D1893B"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Sepsis </w:t>
            </w:r>
          </w:p>
        </w:tc>
        <w:tc>
          <w:tcPr>
            <w:tcW w:w="1600" w:type="dxa"/>
            <w:tcBorders>
              <w:top w:val="single" w:sz="4" w:space="0" w:color="000000"/>
              <w:left w:val="single" w:sz="4" w:space="0" w:color="000000"/>
              <w:bottom w:val="single" w:sz="4" w:space="0" w:color="000000"/>
              <w:right w:val="single" w:sz="4" w:space="0" w:color="000000"/>
            </w:tcBorders>
          </w:tcPr>
          <w:p w14:paraId="568A8E19"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Infections and infestations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7A43FA"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2099</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EA111" w14:textId="77777777" w:rsidR="00BA2BE3" w:rsidRPr="006665F8" w:rsidRDefault="00BA2BE3" w:rsidP="00AC1B37">
            <w:pPr>
              <w:pStyle w:val="Body"/>
              <w:spacing w:after="0" w:line="240" w:lineRule="auto"/>
              <w:rPr>
                <w:rStyle w:val="Hyperlink0"/>
                <w:rFonts w:ascii="Arial" w:hAnsi="Arial" w:cs="Arial"/>
                <w:sz w:val="18"/>
                <w:szCs w:val="18"/>
              </w:rPr>
            </w:pPr>
          </w:p>
          <w:p w14:paraId="0FC5DB73"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222</w:t>
            </w:r>
          </w:p>
        </w:tc>
        <w:tc>
          <w:tcPr>
            <w:tcW w:w="1178" w:type="dxa"/>
            <w:tcBorders>
              <w:top w:val="single" w:sz="4" w:space="0" w:color="000000"/>
              <w:left w:val="single" w:sz="4" w:space="0" w:color="000000"/>
              <w:bottom w:val="single" w:sz="4" w:space="0" w:color="000000"/>
              <w:right w:val="single" w:sz="4" w:space="0" w:color="000000"/>
            </w:tcBorders>
          </w:tcPr>
          <w:p w14:paraId="7EC73387" w14:textId="77777777" w:rsidR="00A80830" w:rsidRPr="006665F8" w:rsidRDefault="00A80830" w:rsidP="00AC1B37">
            <w:pPr>
              <w:pStyle w:val="Body"/>
              <w:spacing w:after="0" w:line="240" w:lineRule="auto"/>
              <w:rPr>
                <w:rStyle w:val="Hyperlink0"/>
                <w:rFonts w:ascii="Arial" w:hAnsi="Arial" w:cs="Arial"/>
                <w:sz w:val="18"/>
                <w:szCs w:val="18"/>
              </w:rPr>
            </w:pPr>
          </w:p>
          <w:p w14:paraId="34808F30" w14:textId="4F79B406" w:rsidR="00BA2BE3" w:rsidRPr="006665F8" w:rsidRDefault="00A80830"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90.43%</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17E6F" w14:textId="77777777" w:rsidR="008E6016" w:rsidRPr="006665F8" w:rsidRDefault="008E6016" w:rsidP="00AC1B37">
            <w:pPr>
              <w:pStyle w:val="Body"/>
              <w:spacing w:after="0" w:line="240" w:lineRule="auto"/>
              <w:rPr>
                <w:rStyle w:val="Hyperlink0"/>
                <w:rFonts w:ascii="Arial" w:hAnsi="Arial" w:cs="Arial"/>
                <w:sz w:val="18"/>
                <w:szCs w:val="18"/>
              </w:rPr>
            </w:pPr>
          </w:p>
          <w:p w14:paraId="4301F80F"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34.59%</w:t>
            </w:r>
          </w:p>
        </w:tc>
      </w:tr>
      <w:tr w:rsidR="008E6016" w:rsidRPr="006665F8" w14:paraId="42541F73" w14:textId="77777777" w:rsidTr="008E6016">
        <w:trPr>
          <w:trHeight w:val="446"/>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4448B2"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6</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AA5AA29"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Nausea</w:t>
            </w:r>
          </w:p>
        </w:tc>
        <w:tc>
          <w:tcPr>
            <w:tcW w:w="1600" w:type="dxa"/>
            <w:tcBorders>
              <w:top w:val="single" w:sz="4" w:space="0" w:color="000000"/>
              <w:left w:val="single" w:sz="4" w:space="0" w:color="000000"/>
              <w:bottom w:val="single" w:sz="4" w:space="0" w:color="000000"/>
              <w:right w:val="single" w:sz="4" w:space="0" w:color="000000"/>
            </w:tcBorders>
          </w:tcPr>
          <w:p w14:paraId="107DA40A"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Gastrointestinal disorders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F0ACF80"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2096</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7405D" w14:textId="77777777" w:rsidR="00BA2BE3" w:rsidRPr="006665F8" w:rsidRDefault="00BA2BE3" w:rsidP="00AC1B37">
            <w:pPr>
              <w:pStyle w:val="Body"/>
              <w:spacing w:after="0" w:line="240" w:lineRule="auto"/>
              <w:rPr>
                <w:rStyle w:val="Hyperlink0"/>
                <w:rFonts w:ascii="Arial" w:hAnsi="Arial" w:cs="Arial"/>
                <w:sz w:val="18"/>
                <w:szCs w:val="18"/>
              </w:rPr>
            </w:pPr>
          </w:p>
          <w:p w14:paraId="22FCE19D"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11454 </w:t>
            </w:r>
          </w:p>
        </w:tc>
        <w:tc>
          <w:tcPr>
            <w:tcW w:w="1178" w:type="dxa"/>
            <w:tcBorders>
              <w:top w:val="single" w:sz="4" w:space="0" w:color="000000"/>
              <w:left w:val="single" w:sz="4" w:space="0" w:color="000000"/>
              <w:bottom w:val="single" w:sz="4" w:space="0" w:color="000000"/>
              <w:right w:val="single" w:sz="4" w:space="0" w:color="000000"/>
            </w:tcBorders>
          </w:tcPr>
          <w:p w14:paraId="2223BED2" w14:textId="77777777" w:rsidR="008E6016" w:rsidRPr="006665F8" w:rsidRDefault="008E6016" w:rsidP="00AC1B37">
            <w:pPr>
              <w:pStyle w:val="Body"/>
              <w:spacing w:after="0" w:line="240" w:lineRule="auto"/>
              <w:rPr>
                <w:rStyle w:val="Hyperlink0"/>
                <w:rFonts w:ascii="Arial" w:hAnsi="Arial" w:cs="Arial"/>
                <w:sz w:val="18"/>
                <w:szCs w:val="18"/>
              </w:rPr>
            </w:pPr>
          </w:p>
          <w:p w14:paraId="5A6815DB" w14:textId="6A3F2FE8" w:rsidR="00BA2BE3" w:rsidRPr="006665F8" w:rsidRDefault="008E6016"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15.47%</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C3D97" w14:textId="77777777" w:rsidR="008E6016" w:rsidRPr="006665F8" w:rsidRDefault="008E6016" w:rsidP="00AC1B37">
            <w:pPr>
              <w:pStyle w:val="Body"/>
              <w:spacing w:after="0" w:line="240" w:lineRule="auto"/>
              <w:rPr>
                <w:rStyle w:val="Hyperlink0"/>
                <w:rFonts w:ascii="Arial" w:hAnsi="Arial" w:cs="Arial"/>
                <w:sz w:val="18"/>
                <w:szCs w:val="18"/>
              </w:rPr>
            </w:pPr>
          </w:p>
          <w:p w14:paraId="661B59E2"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31.68%</w:t>
            </w:r>
          </w:p>
        </w:tc>
      </w:tr>
      <w:tr w:rsidR="008E6016" w:rsidRPr="006665F8" w14:paraId="0B499664" w14:textId="77777777" w:rsidTr="008E6016">
        <w:trPr>
          <w:trHeight w:val="454"/>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0474B48"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7</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1FCE17" w14:textId="77777777" w:rsidR="00BA2BE3" w:rsidRPr="006665F8" w:rsidRDefault="00BA2BE3" w:rsidP="00AC1B37">
            <w:pPr>
              <w:pStyle w:val="Body"/>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Anaemia</w:t>
            </w:r>
            <w:proofErr w:type="spellEnd"/>
            <w:r w:rsidRPr="006665F8">
              <w:rPr>
                <w:rStyle w:val="Hyperlink0"/>
                <w:rFonts w:ascii="Arial" w:hAnsi="Arial" w:cs="Arial"/>
                <w:sz w:val="18"/>
                <w:szCs w:val="18"/>
              </w:rP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71322663"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Blood and lymphatic system disorders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BF7A298"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2080</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57A28" w14:textId="77777777" w:rsidR="00BA2BE3" w:rsidRPr="006665F8" w:rsidRDefault="00BA2BE3" w:rsidP="00AC1B37">
            <w:pPr>
              <w:pStyle w:val="Body"/>
              <w:spacing w:after="0" w:line="240" w:lineRule="auto"/>
              <w:rPr>
                <w:rStyle w:val="Hyperlink0"/>
                <w:rFonts w:ascii="Arial" w:hAnsi="Arial" w:cs="Arial"/>
                <w:sz w:val="18"/>
                <w:szCs w:val="18"/>
              </w:rPr>
            </w:pPr>
          </w:p>
          <w:p w14:paraId="07351786" w14:textId="77777777" w:rsidR="00A80830" w:rsidRPr="006665F8" w:rsidRDefault="00A80830" w:rsidP="00AC1B37">
            <w:pPr>
              <w:pStyle w:val="Body"/>
              <w:spacing w:after="0" w:line="240" w:lineRule="auto"/>
              <w:rPr>
                <w:rStyle w:val="Hyperlink0"/>
                <w:rFonts w:ascii="Arial" w:hAnsi="Arial" w:cs="Arial"/>
                <w:sz w:val="18"/>
                <w:szCs w:val="18"/>
              </w:rPr>
            </w:pPr>
          </w:p>
          <w:p w14:paraId="76CC41AC"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3429</w:t>
            </w:r>
          </w:p>
        </w:tc>
        <w:tc>
          <w:tcPr>
            <w:tcW w:w="1178" w:type="dxa"/>
            <w:tcBorders>
              <w:top w:val="single" w:sz="4" w:space="0" w:color="000000"/>
              <w:left w:val="single" w:sz="4" w:space="0" w:color="000000"/>
              <w:bottom w:val="single" w:sz="4" w:space="0" w:color="000000"/>
              <w:right w:val="single" w:sz="4" w:space="0" w:color="000000"/>
            </w:tcBorders>
          </w:tcPr>
          <w:p w14:paraId="505C4685" w14:textId="77777777" w:rsidR="008E6016" w:rsidRPr="006665F8" w:rsidRDefault="008E6016" w:rsidP="00AC1B37">
            <w:pPr>
              <w:pStyle w:val="Body"/>
              <w:spacing w:after="0" w:line="240" w:lineRule="auto"/>
              <w:rPr>
                <w:rStyle w:val="Hyperlink0"/>
                <w:rFonts w:ascii="Arial" w:hAnsi="Arial" w:cs="Arial"/>
                <w:sz w:val="18"/>
                <w:szCs w:val="18"/>
              </w:rPr>
            </w:pPr>
          </w:p>
          <w:p w14:paraId="7F0A3A0C" w14:textId="77777777" w:rsidR="008E6016" w:rsidRPr="006665F8" w:rsidRDefault="008E6016" w:rsidP="00AC1B37">
            <w:pPr>
              <w:pStyle w:val="Body"/>
              <w:spacing w:after="0" w:line="240" w:lineRule="auto"/>
              <w:rPr>
                <w:rStyle w:val="Hyperlink0"/>
                <w:rFonts w:ascii="Arial" w:hAnsi="Arial" w:cs="Arial"/>
                <w:sz w:val="18"/>
                <w:szCs w:val="18"/>
              </w:rPr>
            </w:pPr>
          </w:p>
          <w:p w14:paraId="150047F7" w14:textId="151DBEC3" w:rsidR="00BA2BE3" w:rsidRPr="006665F8" w:rsidRDefault="008E6016"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37.76%</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E77A" w14:textId="77777777" w:rsidR="008E6016" w:rsidRPr="006665F8" w:rsidRDefault="008E6016" w:rsidP="00AC1B37">
            <w:pPr>
              <w:pStyle w:val="Body"/>
              <w:spacing w:after="0" w:line="240" w:lineRule="auto"/>
              <w:rPr>
                <w:rStyle w:val="Hyperlink0"/>
                <w:rFonts w:ascii="Arial" w:hAnsi="Arial" w:cs="Arial"/>
                <w:sz w:val="18"/>
                <w:szCs w:val="18"/>
              </w:rPr>
            </w:pPr>
          </w:p>
          <w:p w14:paraId="34FA1CBF" w14:textId="77777777" w:rsidR="008E6016" w:rsidRPr="006665F8" w:rsidRDefault="008E6016" w:rsidP="00AC1B37">
            <w:pPr>
              <w:pStyle w:val="Body"/>
              <w:spacing w:after="0" w:line="240" w:lineRule="auto"/>
              <w:rPr>
                <w:rStyle w:val="Hyperlink0"/>
                <w:rFonts w:ascii="Arial" w:hAnsi="Arial" w:cs="Arial"/>
                <w:sz w:val="18"/>
                <w:szCs w:val="18"/>
              </w:rPr>
            </w:pPr>
          </w:p>
          <w:p w14:paraId="46D59889"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32.74%</w:t>
            </w:r>
          </w:p>
        </w:tc>
      </w:tr>
      <w:tr w:rsidR="008E6016" w:rsidRPr="006665F8" w14:paraId="6C57ED9B" w14:textId="77777777" w:rsidTr="008E6016">
        <w:trPr>
          <w:trHeight w:val="446"/>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11B2CE8"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8</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968B10"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Syncope </w:t>
            </w:r>
          </w:p>
        </w:tc>
        <w:tc>
          <w:tcPr>
            <w:tcW w:w="1600" w:type="dxa"/>
            <w:tcBorders>
              <w:top w:val="single" w:sz="4" w:space="0" w:color="000000"/>
              <w:left w:val="single" w:sz="4" w:space="0" w:color="000000"/>
              <w:bottom w:val="single" w:sz="4" w:space="0" w:color="000000"/>
              <w:right w:val="single" w:sz="4" w:space="0" w:color="000000"/>
            </w:tcBorders>
          </w:tcPr>
          <w:p w14:paraId="6C61A2ED"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Nervous system disorders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B44E30"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2036</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87D73" w14:textId="77777777" w:rsidR="00BA2BE3" w:rsidRPr="006665F8" w:rsidRDefault="00BA2BE3" w:rsidP="00AC1B37">
            <w:pPr>
              <w:pStyle w:val="Body"/>
              <w:spacing w:after="0" w:line="240" w:lineRule="auto"/>
              <w:rPr>
                <w:rStyle w:val="Hyperlink0"/>
                <w:rFonts w:ascii="Arial" w:hAnsi="Arial" w:cs="Arial"/>
                <w:sz w:val="18"/>
                <w:szCs w:val="18"/>
              </w:rPr>
            </w:pPr>
          </w:p>
          <w:p w14:paraId="046181EB"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701</w:t>
            </w:r>
          </w:p>
        </w:tc>
        <w:tc>
          <w:tcPr>
            <w:tcW w:w="1178" w:type="dxa"/>
            <w:tcBorders>
              <w:top w:val="single" w:sz="4" w:space="0" w:color="000000"/>
              <w:left w:val="single" w:sz="4" w:space="0" w:color="000000"/>
              <w:bottom w:val="single" w:sz="4" w:space="0" w:color="000000"/>
              <w:right w:val="single" w:sz="4" w:space="0" w:color="000000"/>
            </w:tcBorders>
          </w:tcPr>
          <w:p w14:paraId="41AD3053" w14:textId="77777777" w:rsidR="008E6016" w:rsidRPr="006665F8" w:rsidRDefault="008E6016" w:rsidP="00AC1B37">
            <w:pPr>
              <w:pStyle w:val="Body"/>
              <w:spacing w:after="0" w:line="240" w:lineRule="auto"/>
              <w:rPr>
                <w:rStyle w:val="Hyperlink0"/>
                <w:rFonts w:ascii="Arial" w:hAnsi="Arial" w:cs="Arial"/>
                <w:sz w:val="18"/>
                <w:szCs w:val="18"/>
              </w:rPr>
            </w:pPr>
          </w:p>
          <w:p w14:paraId="2BC1BF62" w14:textId="312BEC66" w:rsidR="00BA2BE3" w:rsidRPr="006665F8" w:rsidRDefault="008E6016"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74.39%</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2D94AA" w14:textId="77777777" w:rsidR="008E6016" w:rsidRPr="006665F8" w:rsidRDefault="008E6016" w:rsidP="00AC1B37">
            <w:pPr>
              <w:pStyle w:val="Body"/>
              <w:spacing w:after="0" w:line="240" w:lineRule="auto"/>
              <w:rPr>
                <w:rStyle w:val="Hyperlink0"/>
                <w:rFonts w:ascii="Arial" w:hAnsi="Arial" w:cs="Arial"/>
                <w:sz w:val="18"/>
                <w:szCs w:val="18"/>
              </w:rPr>
            </w:pPr>
          </w:p>
          <w:p w14:paraId="42D7D01E"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31.93%</w:t>
            </w:r>
          </w:p>
        </w:tc>
      </w:tr>
      <w:tr w:rsidR="008E6016" w:rsidRPr="006665F8" w14:paraId="4FFE8887" w14:textId="77777777" w:rsidTr="008E6016">
        <w:trPr>
          <w:trHeight w:val="446"/>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44343EE"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9</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91B53D" w14:textId="678FEEBE"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Cellulitis </w:t>
            </w:r>
          </w:p>
        </w:tc>
        <w:tc>
          <w:tcPr>
            <w:tcW w:w="1600" w:type="dxa"/>
            <w:tcBorders>
              <w:top w:val="single" w:sz="4" w:space="0" w:color="000000"/>
              <w:left w:val="single" w:sz="4" w:space="0" w:color="000000"/>
              <w:bottom w:val="single" w:sz="4" w:space="0" w:color="000000"/>
              <w:right w:val="single" w:sz="4" w:space="0" w:color="000000"/>
            </w:tcBorders>
          </w:tcPr>
          <w:p w14:paraId="27E2AC58" w14:textId="2D624798"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Infections and infestations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DFA74E0"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2012</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28519" w14:textId="77777777" w:rsidR="00BA2BE3" w:rsidRPr="006665F8" w:rsidRDefault="00BA2BE3" w:rsidP="00AC1B37">
            <w:pPr>
              <w:pStyle w:val="Body"/>
              <w:spacing w:after="0" w:line="240" w:lineRule="auto"/>
              <w:rPr>
                <w:rStyle w:val="Hyperlink0"/>
                <w:rFonts w:ascii="Arial" w:hAnsi="Arial" w:cs="Arial"/>
                <w:sz w:val="18"/>
                <w:szCs w:val="18"/>
              </w:rPr>
            </w:pPr>
          </w:p>
          <w:p w14:paraId="7A98F41C"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686</w:t>
            </w:r>
          </w:p>
        </w:tc>
        <w:tc>
          <w:tcPr>
            <w:tcW w:w="1178" w:type="dxa"/>
            <w:tcBorders>
              <w:top w:val="single" w:sz="4" w:space="0" w:color="000000"/>
              <w:left w:val="single" w:sz="4" w:space="0" w:color="000000"/>
              <w:bottom w:val="single" w:sz="4" w:space="0" w:color="000000"/>
              <w:right w:val="single" w:sz="4" w:space="0" w:color="000000"/>
            </w:tcBorders>
          </w:tcPr>
          <w:p w14:paraId="2C23AFA7" w14:textId="77777777" w:rsidR="008E6016" w:rsidRPr="006665F8" w:rsidRDefault="008E6016" w:rsidP="00AC1B37">
            <w:pPr>
              <w:pStyle w:val="Body"/>
              <w:spacing w:after="0" w:line="240" w:lineRule="auto"/>
              <w:rPr>
                <w:rStyle w:val="Hyperlink0"/>
                <w:rFonts w:ascii="Arial" w:hAnsi="Arial" w:cs="Arial"/>
                <w:sz w:val="18"/>
                <w:szCs w:val="18"/>
              </w:rPr>
            </w:pPr>
          </w:p>
          <w:p w14:paraId="58D9C2D1" w14:textId="7D18C950" w:rsidR="00BA2BE3" w:rsidRPr="006665F8" w:rsidRDefault="008E6016"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74.57%</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668CA" w14:textId="77777777" w:rsidR="008E6016" w:rsidRPr="006665F8" w:rsidRDefault="008E6016" w:rsidP="00AC1B37">
            <w:pPr>
              <w:pStyle w:val="Body"/>
              <w:spacing w:after="0" w:line="240" w:lineRule="auto"/>
              <w:rPr>
                <w:rStyle w:val="Hyperlink0"/>
                <w:rFonts w:ascii="Arial" w:hAnsi="Arial" w:cs="Arial"/>
                <w:sz w:val="18"/>
                <w:szCs w:val="18"/>
              </w:rPr>
            </w:pPr>
          </w:p>
          <w:p w14:paraId="3513B474"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28.93%</w:t>
            </w:r>
          </w:p>
        </w:tc>
      </w:tr>
      <w:tr w:rsidR="008E6016" w:rsidRPr="006665F8" w14:paraId="53BB906F" w14:textId="77777777" w:rsidTr="008E6016">
        <w:trPr>
          <w:trHeight w:val="454"/>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2C87A55"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10</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0A002C" w14:textId="7059FE6B" w:rsidR="00BA2BE3" w:rsidRPr="006665F8" w:rsidRDefault="00BA2BE3" w:rsidP="00AC1B37">
            <w:pPr>
              <w:pStyle w:val="Body"/>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Abdominal_pain</w:t>
            </w:r>
            <w:proofErr w:type="spellEnd"/>
          </w:p>
        </w:tc>
        <w:tc>
          <w:tcPr>
            <w:tcW w:w="1600" w:type="dxa"/>
            <w:tcBorders>
              <w:top w:val="single" w:sz="4" w:space="0" w:color="000000"/>
              <w:left w:val="single" w:sz="4" w:space="0" w:color="000000"/>
              <w:bottom w:val="single" w:sz="4" w:space="0" w:color="000000"/>
              <w:right w:val="single" w:sz="4" w:space="0" w:color="000000"/>
            </w:tcBorders>
          </w:tcPr>
          <w:p w14:paraId="6AB56409" w14:textId="123E0F38"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Gastrointestinal disorders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BCB951F"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1987</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496A9" w14:textId="77777777" w:rsidR="00BA2BE3" w:rsidRPr="006665F8" w:rsidRDefault="00BA2BE3" w:rsidP="00AC1B37">
            <w:pPr>
              <w:pStyle w:val="Body"/>
              <w:spacing w:after="0" w:line="240" w:lineRule="auto"/>
              <w:rPr>
                <w:rStyle w:val="Hyperlink0"/>
                <w:rFonts w:ascii="Arial" w:hAnsi="Arial" w:cs="Arial"/>
                <w:sz w:val="18"/>
                <w:szCs w:val="18"/>
              </w:rPr>
            </w:pPr>
          </w:p>
          <w:p w14:paraId="02B4A76B"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4189</w:t>
            </w:r>
          </w:p>
        </w:tc>
        <w:tc>
          <w:tcPr>
            <w:tcW w:w="1178" w:type="dxa"/>
            <w:tcBorders>
              <w:top w:val="single" w:sz="4" w:space="0" w:color="000000"/>
              <w:left w:val="single" w:sz="4" w:space="0" w:color="000000"/>
              <w:bottom w:val="single" w:sz="4" w:space="0" w:color="000000"/>
              <w:right w:val="single" w:sz="4" w:space="0" w:color="000000"/>
            </w:tcBorders>
          </w:tcPr>
          <w:p w14:paraId="26BF0665" w14:textId="77777777" w:rsidR="008E6016" w:rsidRPr="006665F8" w:rsidRDefault="008E6016" w:rsidP="00AC1B37">
            <w:pPr>
              <w:pStyle w:val="Body"/>
              <w:spacing w:after="0" w:line="240" w:lineRule="auto"/>
              <w:rPr>
                <w:rStyle w:val="Hyperlink0"/>
                <w:rFonts w:ascii="Arial" w:hAnsi="Arial" w:cs="Arial"/>
                <w:sz w:val="18"/>
                <w:szCs w:val="18"/>
              </w:rPr>
            </w:pPr>
          </w:p>
          <w:p w14:paraId="67875510" w14:textId="3AEFEE1C" w:rsidR="00BA2BE3" w:rsidRPr="006665F8" w:rsidRDefault="008E6016"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32.17%</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511A8" w14:textId="77777777" w:rsidR="008E6016" w:rsidRPr="006665F8" w:rsidRDefault="008E6016" w:rsidP="00AC1B37">
            <w:pPr>
              <w:pStyle w:val="Body"/>
              <w:spacing w:after="0" w:line="240" w:lineRule="auto"/>
              <w:rPr>
                <w:rStyle w:val="Hyperlink0"/>
                <w:rFonts w:ascii="Arial" w:hAnsi="Arial" w:cs="Arial"/>
                <w:sz w:val="18"/>
                <w:szCs w:val="18"/>
              </w:rPr>
            </w:pPr>
          </w:p>
          <w:p w14:paraId="4DD73290"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29.29%</w:t>
            </w:r>
          </w:p>
        </w:tc>
      </w:tr>
      <w:tr w:rsidR="008E6016" w:rsidRPr="006665F8" w14:paraId="7BFBEB42" w14:textId="77777777" w:rsidTr="008E6016">
        <w:trPr>
          <w:trHeight w:val="664"/>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A0CF29"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11</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3833C1" w14:textId="2D85DF47" w:rsidR="00BA2BE3" w:rsidRPr="006665F8" w:rsidRDefault="00BA2BE3" w:rsidP="00AC1B37">
            <w:pPr>
              <w:pStyle w:val="Body"/>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Dyspnoea</w:t>
            </w:r>
            <w:proofErr w:type="spellEnd"/>
          </w:p>
        </w:tc>
        <w:tc>
          <w:tcPr>
            <w:tcW w:w="1600" w:type="dxa"/>
            <w:tcBorders>
              <w:top w:val="single" w:sz="4" w:space="0" w:color="000000"/>
              <w:left w:val="single" w:sz="4" w:space="0" w:color="000000"/>
              <w:bottom w:val="single" w:sz="4" w:space="0" w:color="000000"/>
              <w:right w:val="single" w:sz="4" w:space="0" w:color="000000"/>
            </w:tcBorders>
          </w:tcPr>
          <w:p w14:paraId="70266779" w14:textId="75E5979C"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Respiratory, thoracic and mediastinal disorders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C5C909C"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1976</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469B1" w14:textId="77777777" w:rsidR="00BA2BE3" w:rsidRPr="006665F8" w:rsidRDefault="00BA2BE3" w:rsidP="00AC1B37">
            <w:pPr>
              <w:pStyle w:val="Body"/>
              <w:spacing w:after="0" w:line="240" w:lineRule="auto"/>
              <w:rPr>
                <w:rStyle w:val="Hyperlink0"/>
                <w:rFonts w:ascii="Arial" w:hAnsi="Arial" w:cs="Arial"/>
                <w:sz w:val="18"/>
                <w:szCs w:val="18"/>
              </w:rPr>
            </w:pPr>
          </w:p>
          <w:p w14:paraId="4DF78DE8" w14:textId="77777777" w:rsidR="00BA2BE3" w:rsidRPr="006665F8" w:rsidRDefault="00BA2BE3" w:rsidP="00AC1B37">
            <w:pPr>
              <w:pStyle w:val="Body"/>
              <w:spacing w:after="0" w:line="240" w:lineRule="auto"/>
              <w:rPr>
                <w:rStyle w:val="Hyperlink0"/>
                <w:rFonts w:ascii="Arial" w:hAnsi="Arial" w:cs="Arial"/>
                <w:sz w:val="18"/>
                <w:szCs w:val="18"/>
              </w:rPr>
            </w:pPr>
          </w:p>
          <w:p w14:paraId="1AD431FE" w14:textId="77777777" w:rsidR="00A80830" w:rsidRPr="006665F8" w:rsidRDefault="00A80830" w:rsidP="00AC1B37">
            <w:pPr>
              <w:pStyle w:val="Body"/>
              <w:spacing w:after="0" w:line="240" w:lineRule="auto"/>
              <w:rPr>
                <w:rStyle w:val="Hyperlink0"/>
                <w:rFonts w:ascii="Arial" w:hAnsi="Arial" w:cs="Arial"/>
                <w:sz w:val="18"/>
                <w:szCs w:val="18"/>
              </w:rPr>
            </w:pPr>
          </w:p>
          <w:p w14:paraId="723A5EC3" w14:textId="77777777" w:rsidR="008E6016" w:rsidRPr="006665F8" w:rsidRDefault="008E6016" w:rsidP="00AC1B37">
            <w:pPr>
              <w:pStyle w:val="Body"/>
              <w:spacing w:after="0" w:line="240" w:lineRule="auto"/>
              <w:rPr>
                <w:rStyle w:val="Hyperlink0"/>
                <w:rFonts w:ascii="Arial" w:hAnsi="Arial" w:cs="Arial"/>
                <w:sz w:val="18"/>
                <w:szCs w:val="18"/>
              </w:rPr>
            </w:pPr>
          </w:p>
          <w:p w14:paraId="2D0BD89F"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3378</w:t>
            </w:r>
          </w:p>
        </w:tc>
        <w:tc>
          <w:tcPr>
            <w:tcW w:w="1178" w:type="dxa"/>
            <w:tcBorders>
              <w:top w:val="single" w:sz="4" w:space="0" w:color="000000"/>
              <w:left w:val="single" w:sz="4" w:space="0" w:color="000000"/>
              <w:bottom w:val="single" w:sz="4" w:space="0" w:color="000000"/>
              <w:right w:val="single" w:sz="4" w:space="0" w:color="000000"/>
            </w:tcBorders>
          </w:tcPr>
          <w:p w14:paraId="220A200E" w14:textId="77777777" w:rsidR="008E6016" w:rsidRPr="006665F8" w:rsidRDefault="008E6016" w:rsidP="00AC1B37">
            <w:pPr>
              <w:pStyle w:val="Body"/>
              <w:spacing w:after="0" w:line="240" w:lineRule="auto"/>
              <w:rPr>
                <w:rStyle w:val="Hyperlink0"/>
                <w:rFonts w:ascii="Arial" w:hAnsi="Arial" w:cs="Arial"/>
                <w:sz w:val="18"/>
                <w:szCs w:val="18"/>
              </w:rPr>
            </w:pPr>
          </w:p>
          <w:p w14:paraId="797C7420" w14:textId="77777777" w:rsidR="008E6016" w:rsidRPr="006665F8" w:rsidRDefault="008E6016" w:rsidP="00AC1B37">
            <w:pPr>
              <w:pStyle w:val="Body"/>
              <w:spacing w:after="0" w:line="240" w:lineRule="auto"/>
              <w:rPr>
                <w:rStyle w:val="Hyperlink0"/>
                <w:rFonts w:ascii="Arial" w:hAnsi="Arial" w:cs="Arial"/>
                <w:sz w:val="18"/>
                <w:szCs w:val="18"/>
              </w:rPr>
            </w:pPr>
          </w:p>
          <w:p w14:paraId="367FF4EC" w14:textId="77777777" w:rsidR="008E6016" w:rsidRPr="006665F8" w:rsidRDefault="008E6016" w:rsidP="00AC1B37">
            <w:pPr>
              <w:pStyle w:val="Body"/>
              <w:spacing w:after="0" w:line="240" w:lineRule="auto"/>
              <w:rPr>
                <w:rStyle w:val="Hyperlink0"/>
                <w:rFonts w:ascii="Arial" w:hAnsi="Arial" w:cs="Arial"/>
                <w:sz w:val="18"/>
                <w:szCs w:val="18"/>
              </w:rPr>
            </w:pPr>
          </w:p>
          <w:p w14:paraId="65E3E0F7" w14:textId="77777777" w:rsidR="008E6016" w:rsidRPr="006665F8" w:rsidRDefault="008E6016" w:rsidP="00AC1B37">
            <w:pPr>
              <w:pStyle w:val="Body"/>
              <w:spacing w:after="0" w:line="240" w:lineRule="auto"/>
              <w:rPr>
                <w:rStyle w:val="Hyperlink0"/>
                <w:rFonts w:ascii="Arial" w:hAnsi="Arial" w:cs="Arial"/>
                <w:sz w:val="18"/>
                <w:szCs w:val="18"/>
              </w:rPr>
            </w:pPr>
          </w:p>
          <w:p w14:paraId="3A820F59" w14:textId="218E7F51" w:rsidR="00BA2BE3" w:rsidRPr="006665F8" w:rsidRDefault="008E6016"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36.91%</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32005" w14:textId="77777777" w:rsidR="008E6016" w:rsidRPr="006665F8" w:rsidRDefault="008E6016" w:rsidP="00AC1B37">
            <w:pPr>
              <w:pStyle w:val="Body"/>
              <w:spacing w:after="0" w:line="240" w:lineRule="auto"/>
              <w:rPr>
                <w:rStyle w:val="Hyperlink0"/>
                <w:rFonts w:ascii="Arial" w:hAnsi="Arial" w:cs="Arial"/>
                <w:sz w:val="18"/>
                <w:szCs w:val="18"/>
              </w:rPr>
            </w:pPr>
          </w:p>
          <w:p w14:paraId="46D005F4" w14:textId="77777777" w:rsidR="008E6016" w:rsidRPr="006665F8" w:rsidRDefault="008E6016" w:rsidP="00AC1B37">
            <w:pPr>
              <w:pStyle w:val="Body"/>
              <w:spacing w:after="0" w:line="240" w:lineRule="auto"/>
              <w:rPr>
                <w:rStyle w:val="Hyperlink0"/>
                <w:rFonts w:ascii="Arial" w:hAnsi="Arial" w:cs="Arial"/>
                <w:sz w:val="18"/>
                <w:szCs w:val="18"/>
              </w:rPr>
            </w:pPr>
          </w:p>
          <w:p w14:paraId="35814CF0" w14:textId="77777777" w:rsidR="008E6016" w:rsidRPr="006665F8" w:rsidRDefault="008E6016" w:rsidP="00AC1B37">
            <w:pPr>
              <w:pStyle w:val="Body"/>
              <w:spacing w:after="0" w:line="240" w:lineRule="auto"/>
              <w:rPr>
                <w:rStyle w:val="Hyperlink0"/>
                <w:rFonts w:ascii="Arial" w:hAnsi="Arial" w:cs="Arial"/>
                <w:sz w:val="18"/>
                <w:szCs w:val="18"/>
              </w:rPr>
            </w:pPr>
          </w:p>
          <w:p w14:paraId="3C717139" w14:textId="77777777" w:rsidR="008E6016" w:rsidRPr="006665F8" w:rsidRDefault="008E6016" w:rsidP="00AC1B37">
            <w:pPr>
              <w:pStyle w:val="Body"/>
              <w:spacing w:after="0" w:line="240" w:lineRule="auto"/>
              <w:rPr>
                <w:rStyle w:val="Hyperlink0"/>
                <w:rFonts w:ascii="Arial" w:hAnsi="Arial" w:cs="Arial"/>
                <w:sz w:val="18"/>
                <w:szCs w:val="18"/>
              </w:rPr>
            </w:pPr>
          </w:p>
          <w:p w14:paraId="2A939D07" w14:textId="29F47F69" w:rsidR="00BA2BE3" w:rsidRPr="006665F8" w:rsidRDefault="008E6016"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 </w:t>
            </w:r>
            <w:r w:rsidR="00BA2BE3" w:rsidRPr="006665F8">
              <w:rPr>
                <w:rStyle w:val="Hyperlink0"/>
                <w:rFonts w:ascii="Arial" w:hAnsi="Arial" w:cs="Arial"/>
                <w:sz w:val="18"/>
                <w:szCs w:val="18"/>
              </w:rPr>
              <w:t>33.45%</w:t>
            </w:r>
          </w:p>
        </w:tc>
      </w:tr>
      <w:tr w:rsidR="008E6016" w:rsidRPr="006665F8" w14:paraId="7FF1DDC1" w14:textId="77777777" w:rsidTr="008E6016">
        <w:trPr>
          <w:trHeight w:val="446"/>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A7D3B64"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12</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15C1AE9" w14:textId="13F28DBF" w:rsidR="00BA2BE3" w:rsidRPr="006665F8" w:rsidRDefault="00BA2BE3" w:rsidP="00AC1B37">
            <w:pPr>
              <w:pStyle w:val="Body"/>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Atrial_fibrillation</w:t>
            </w:r>
            <w:proofErr w:type="spellEnd"/>
          </w:p>
        </w:tc>
        <w:tc>
          <w:tcPr>
            <w:tcW w:w="1600" w:type="dxa"/>
            <w:tcBorders>
              <w:top w:val="single" w:sz="4" w:space="0" w:color="000000"/>
              <w:left w:val="single" w:sz="4" w:space="0" w:color="000000"/>
              <w:bottom w:val="single" w:sz="4" w:space="0" w:color="000000"/>
              <w:right w:val="single" w:sz="4" w:space="0" w:color="000000"/>
            </w:tcBorders>
          </w:tcPr>
          <w:p w14:paraId="45811D3C" w14:textId="3BA57735"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Cardiac disorders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54B504E"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1901</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4868B" w14:textId="77777777" w:rsidR="00BA2BE3" w:rsidRPr="006665F8" w:rsidRDefault="00BA2BE3" w:rsidP="00AC1B37">
            <w:pPr>
              <w:pStyle w:val="Body"/>
              <w:spacing w:after="0" w:line="240" w:lineRule="auto"/>
              <w:rPr>
                <w:rStyle w:val="Hyperlink0"/>
                <w:rFonts w:ascii="Arial" w:hAnsi="Arial" w:cs="Arial"/>
                <w:sz w:val="18"/>
                <w:szCs w:val="18"/>
              </w:rPr>
            </w:pPr>
          </w:p>
          <w:p w14:paraId="06BA63E8"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541</w:t>
            </w:r>
          </w:p>
        </w:tc>
        <w:tc>
          <w:tcPr>
            <w:tcW w:w="1178" w:type="dxa"/>
            <w:tcBorders>
              <w:top w:val="single" w:sz="4" w:space="0" w:color="000000"/>
              <w:left w:val="single" w:sz="4" w:space="0" w:color="000000"/>
              <w:bottom w:val="single" w:sz="4" w:space="0" w:color="000000"/>
              <w:right w:val="single" w:sz="4" w:space="0" w:color="000000"/>
            </w:tcBorders>
          </w:tcPr>
          <w:p w14:paraId="4452426B" w14:textId="77777777" w:rsidR="008E6016" w:rsidRPr="006665F8" w:rsidRDefault="008E6016" w:rsidP="00AC1B37">
            <w:pPr>
              <w:pStyle w:val="Body"/>
              <w:spacing w:after="0" w:line="240" w:lineRule="auto"/>
              <w:rPr>
                <w:rStyle w:val="Hyperlink0"/>
                <w:rFonts w:ascii="Arial" w:hAnsi="Arial" w:cs="Arial"/>
                <w:sz w:val="18"/>
                <w:szCs w:val="18"/>
              </w:rPr>
            </w:pPr>
          </w:p>
          <w:p w14:paraId="379773DA" w14:textId="72B7036A" w:rsidR="00BA2BE3" w:rsidRPr="006665F8" w:rsidRDefault="008E6016"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77.85%</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AEC26" w14:textId="77777777" w:rsidR="008E6016" w:rsidRPr="006665F8" w:rsidRDefault="008E6016" w:rsidP="00AC1B37">
            <w:pPr>
              <w:pStyle w:val="Body"/>
              <w:spacing w:after="0" w:line="240" w:lineRule="auto"/>
              <w:rPr>
                <w:rStyle w:val="Hyperlink0"/>
                <w:rFonts w:ascii="Arial" w:hAnsi="Arial" w:cs="Arial"/>
                <w:sz w:val="18"/>
                <w:szCs w:val="18"/>
              </w:rPr>
            </w:pPr>
          </w:p>
          <w:p w14:paraId="4844515B"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32.61%</w:t>
            </w:r>
          </w:p>
        </w:tc>
      </w:tr>
      <w:tr w:rsidR="008E6016" w:rsidRPr="006665F8" w14:paraId="35102F36" w14:textId="77777777" w:rsidTr="008E6016">
        <w:trPr>
          <w:trHeight w:val="454"/>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CD5432D"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13</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7EFE2D" w14:textId="6A44B219"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Gastroenteritis</w:t>
            </w:r>
          </w:p>
        </w:tc>
        <w:tc>
          <w:tcPr>
            <w:tcW w:w="1600" w:type="dxa"/>
            <w:tcBorders>
              <w:top w:val="single" w:sz="4" w:space="0" w:color="000000"/>
              <w:left w:val="single" w:sz="4" w:space="0" w:color="000000"/>
              <w:bottom w:val="single" w:sz="4" w:space="0" w:color="000000"/>
              <w:right w:val="single" w:sz="4" w:space="0" w:color="000000"/>
            </w:tcBorders>
          </w:tcPr>
          <w:p w14:paraId="4EE9BC52" w14:textId="6AB78F99"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Infections and infestations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7EA6390"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1891</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A79FB" w14:textId="77777777" w:rsidR="00BA2BE3" w:rsidRPr="006665F8" w:rsidRDefault="00BA2BE3" w:rsidP="00AC1B37">
            <w:pPr>
              <w:pStyle w:val="Body"/>
              <w:spacing w:after="0" w:line="240" w:lineRule="auto"/>
              <w:rPr>
                <w:rStyle w:val="Hyperlink0"/>
                <w:rFonts w:ascii="Arial" w:hAnsi="Arial" w:cs="Arial"/>
                <w:sz w:val="18"/>
                <w:szCs w:val="18"/>
              </w:rPr>
            </w:pPr>
          </w:p>
          <w:p w14:paraId="252676F7"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1944</w:t>
            </w:r>
          </w:p>
        </w:tc>
        <w:tc>
          <w:tcPr>
            <w:tcW w:w="1178" w:type="dxa"/>
            <w:tcBorders>
              <w:top w:val="single" w:sz="4" w:space="0" w:color="000000"/>
              <w:left w:val="single" w:sz="4" w:space="0" w:color="000000"/>
              <w:bottom w:val="single" w:sz="4" w:space="0" w:color="000000"/>
              <w:right w:val="single" w:sz="4" w:space="0" w:color="000000"/>
            </w:tcBorders>
          </w:tcPr>
          <w:p w14:paraId="5DD22925" w14:textId="77777777" w:rsidR="008E6016" w:rsidRPr="006665F8" w:rsidRDefault="008E6016" w:rsidP="00AC1B37">
            <w:pPr>
              <w:pStyle w:val="Body"/>
              <w:spacing w:after="0" w:line="240" w:lineRule="auto"/>
              <w:rPr>
                <w:rStyle w:val="Hyperlink0"/>
                <w:rFonts w:ascii="Arial" w:hAnsi="Arial" w:cs="Arial"/>
                <w:sz w:val="18"/>
                <w:szCs w:val="18"/>
              </w:rPr>
            </w:pPr>
          </w:p>
          <w:p w14:paraId="4FAEA10B" w14:textId="720AF42A" w:rsidR="00BA2BE3" w:rsidRPr="006665F8" w:rsidRDefault="008E6016"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49.31%</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16B3F" w14:textId="77777777" w:rsidR="008E6016" w:rsidRPr="006665F8" w:rsidRDefault="008E6016" w:rsidP="00AC1B37">
            <w:pPr>
              <w:pStyle w:val="Body"/>
              <w:spacing w:after="0" w:line="240" w:lineRule="auto"/>
              <w:rPr>
                <w:rStyle w:val="Hyperlink0"/>
                <w:rFonts w:ascii="Arial" w:hAnsi="Arial" w:cs="Arial"/>
                <w:sz w:val="18"/>
                <w:szCs w:val="18"/>
              </w:rPr>
            </w:pPr>
          </w:p>
          <w:p w14:paraId="79650F7D"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28.4%</w:t>
            </w:r>
          </w:p>
        </w:tc>
      </w:tr>
      <w:tr w:rsidR="008E6016" w:rsidRPr="006665F8" w14:paraId="556F78E2" w14:textId="77777777" w:rsidTr="008E6016">
        <w:trPr>
          <w:trHeight w:val="454"/>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F00DBF"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14</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C4C3E24" w14:textId="58597482" w:rsidR="00BA2BE3" w:rsidRPr="006665F8" w:rsidRDefault="00BA2BE3" w:rsidP="00AC1B37">
            <w:pPr>
              <w:pStyle w:val="Body"/>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Urinary_tract_infection</w:t>
            </w:r>
            <w:proofErr w:type="spellEnd"/>
          </w:p>
        </w:tc>
        <w:tc>
          <w:tcPr>
            <w:tcW w:w="1600" w:type="dxa"/>
            <w:tcBorders>
              <w:top w:val="single" w:sz="4" w:space="0" w:color="000000"/>
              <w:left w:val="single" w:sz="4" w:space="0" w:color="000000"/>
              <w:bottom w:val="single" w:sz="4" w:space="0" w:color="000000"/>
              <w:right w:val="single" w:sz="4" w:space="0" w:color="000000"/>
            </w:tcBorders>
          </w:tcPr>
          <w:p w14:paraId="53F8B82E" w14:textId="05275872"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Infections and infestations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7BE9308"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1863</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B56F9" w14:textId="77777777" w:rsidR="00BA2BE3" w:rsidRPr="006665F8" w:rsidRDefault="00BA2BE3" w:rsidP="00AC1B37">
            <w:pPr>
              <w:pStyle w:val="Body"/>
              <w:spacing w:after="0" w:line="240" w:lineRule="auto"/>
              <w:rPr>
                <w:rStyle w:val="Hyperlink0"/>
                <w:rFonts w:ascii="Arial" w:hAnsi="Arial" w:cs="Arial"/>
                <w:sz w:val="18"/>
                <w:szCs w:val="18"/>
              </w:rPr>
            </w:pPr>
          </w:p>
          <w:p w14:paraId="74E469B7"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4193</w:t>
            </w:r>
          </w:p>
        </w:tc>
        <w:tc>
          <w:tcPr>
            <w:tcW w:w="1178" w:type="dxa"/>
            <w:tcBorders>
              <w:top w:val="single" w:sz="4" w:space="0" w:color="000000"/>
              <w:left w:val="single" w:sz="4" w:space="0" w:color="000000"/>
              <w:bottom w:val="single" w:sz="4" w:space="0" w:color="000000"/>
              <w:right w:val="single" w:sz="4" w:space="0" w:color="000000"/>
            </w:tcBorders>
          </w:tcPr>
          <w:p w14:paraId="19FC44ED" w14:textId="77777777" w:rsidR="008E6016" w:rsidRPr="006665F8" w:rsidRDefault="008E6016" w:rsidP="00AC1B37">
            <w:pPr>
              <w:pStyle w:val="Body"/>
              <w:spacing w:after="0" w:line="240" w:lineRule="auto"/>
              <w:rPr>
                <w:rStyle w:val="Hyperlink0"/>
                <w:rFonts w:ascii="Arial" w:hAnsi="Arial" w:cs="Arial"/>
                <w:sz w:val="18"/>
                <w:szCs w:val="18"/>
              </w:rPr>
            </w:pPr>
          </w:p>
          <w:p w14:paraId="79B89AD2" w14:textId="2945D670" w:rsidR="00BA2BE3" w:rsidRPr="006665F8" w:rsidRDefault="008E6016"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30.76%</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D074B" w14:textId="77777777" w:rsidR="008E6016" w:rsidRPr="006665F8" w:rsidRDefault="008E6016" w:rsidP="00AC1B37">
            <w:pPr>
              <w:pStyle w:val="Body"/>
              <w:spacing w:after="0" w:line="240" w:lineRule="auto"/>
              <w:rPr>
                <w:rStyle w:val="Hyperlink0"/>
                <w:rFonts w:ascii="Arial" w:hAnsi="Arial" w:cs="Arial"/>
                <w:sz w:val="18"/>
                <w:szCs w:val="18"/>
              </w:rPr>
            </w:pPr>
          </w:p>
          <w:p w14:paraId="3A18688B"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31.83%</w:t>
            </w:r>
          </w:p>
        </w:tc>
      </w:tr>
      <w:tr w:rsidR="008E6016" w:rsidRPr="006665F8" w14:paraId="53371493" w14:textId="77777777" w:rsidTr="008E6016">
        <w:trPr>
          <w:trHeight w:val="454"/>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07D4E85"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15</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23A04AE" w14:textId="7A1426E3" w:rsidR="00BA2BE3" w:rsidRPr="006665F8" w:rsidRDefault="00BA2BE3" w:rsidP="00AC1B37">
            <w:pPr>
              <w:pStyle w:val="Body"/>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Myocardial_infarction</w:t>
            </w:r>
            <w:proofErr w:type="spellEnd"/>
          </w:p>
        </w:tc>
        <w:tc>
          <w:tcPr>
            <w:tcW w:w="1600" w:type="dxa"/>
            <w:tcBorders>
              <w:top w:val="single" w:sz="4" w:space="0" w:color="000000"/>
              <w:left w:val="single" w:sz="4" w:space="0" w:color="000000"/>
              <w:bottom w:val="single" w:sz="4" w:space="0" w:color="000000"/>
              <w:right w:val="single" w:sz="4" w:space="0" w:color="000000"/>
            </w:tcBorders>
          </w:tcPr>
          <w:p w14:paraId="16D2622D" w14:textId="0F7BE6E8"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Cardiac disorders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00D1F75"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1823</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C8D71" w14:textId="77777777" w:rsidR="00BA2BE3" w:rsidRPr="006665F8" w:rsidRDefault="00BA2BE3" w:rsidP="00AC1B37">
            <w:pPr>
              <w:pStyle w:val="Body"/>
              <w:spacing w:after="0" w:line="240" w:lineRule="auto"/>
              <w:rPr>
                <w:rStyle w:val="Hyperlink0"/>
                <w:rFonts w:ascii="Arial" w:hAnsi="Arial" w:cs="Arial"/>
                <w:sz w:val="18"/>
                <w:szCs w:val="18"/>
              </w:rPr>
            </w:pPr>
          </w:p>
          <w:p w14:paraId="6F4AFBE5"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92</w:t>
            </w:r>
          </w:p>
        </w:tc>
        <w:tc>
          <w:tcPr>
            <w:tcW w:w="1178" w:type="dxa"/>
            <w:tcBorders>
              <w:top w:val="single" w:sz="4" w:space="0" w:color="000000"/>
              <w:left w:val="single" w:sz="4" w:space="0" w:color="000000"/>
              <w:bottom w:val="single" w:sz="4" w:space="0" w:color="000000"/>
              <w:right w:val="single" w:sz="4" w:space="0" w:color="000000"/>
            </w:tcBorders>
          </w:tcPr>
          <w:p w14:paraId="223715D7" w14:textId="77777777" w:rsidR="008E6016" w:rsidRPr="006665F8" w:rsidRDefault="008E6016" w:rsidP="00AC1B37">
            <w:pPr>
              <w:pStyle w:val="Body"/>
              <w:spacing w:after="0" w:line="240" w:lineRule="auto"/>
              <w:rPr>
                <w:rStyle w:val="Hyperlink0"/>
                <w:rFonts w:ascii="Arial" w:hAnsi="Arial" w:cs="Arial"/>
                <w:sz w:val="18"/>
                <w:szCs w:val="18"/>
              </w:rPr>
            </w:pPr>
          </w:p>
          <w:p w14:paraId="2AAE63D9" w14:textId="77403ECE" w:rsidR="00BA2BE3" w:rsidRPr="006665F8" w:rsidRDefault="008E6016"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95.2%</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DC83A" w14:textId="77777777" w:rsidR="008E6016" w:rsidRPr="006665F8" w:rsidRDefault="008E6016" w:rsidP="00AC1B37">
            <w:pPr>
              <w:pStyle w:val="Body"/>
              <w:spacing w:after="0" w:line="240" w:lineRule="auto"/>
              <w:rPr>
                <w:rStyle w:val="Hyperlink0"/>
                <w:rFonts w:ascii="Arial" w:hAnsi="Arial" w:cs="Arial"/>
                <w:sz w:val="18"/>
                <w:szCs w:val="18"/>
              </w:rPr>
            </w:pPr>
          </w:p>
          <w:p w14:paraId="7F3945C8"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31.43%</w:t>
            </w:r>
          </w:p>
        </w:tc>
      </w:tr>
      <w:tr w:rsidR="008E6016" w:rsidRPr="006665F8" w14:paraId="567004F4" w14:textId="77777777" w:rsidTr="008E6016">
        <w:trPr>
          <w:trHeight w:val="446"/>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31D1C41"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16</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ED19CB8" w14:textId="658DB38D" w:rsidR="00BA2BE3" w:rsidRPr="006665F8" w:rsidRDefault="00BA2BE3" w:rsidP="00AC1B37">
            <w:pPr>
              <w:pStyle w:val="Body"/>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Diarrhoea</w:t>
            </w:r>
            <w:proofErr w:type="spellEnd"/>
          </w:p>
        </w:tc>
        <w:tc>
          <w:tcPr>
            <w:tcW w:w="1600" w:type="dxa"/>
            <w:tcBorders>
              <w:top w:val="single" w:sz="4" w:space="0" w:color="000000"/>
              <w:left w:val="single" w:sz="4" w:space="0" w:color="000000"/>
              <w:bottom w:val="single" w:sz="4" w:space="0" w:color="000000"/>
              <w:right w:val="single" w:sz="4" w:space="0" w:color="000000"/>
            </w:tcBorders>
          </w:tcPr>
          <w:p w14:paraId="1A75EDAE" w14:textId="0F6D4176"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Gastrointestinal disorders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2BE47C"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1754</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92C55" w14:textId="77777777" w:rsidR="00BA2BE3" w:rsidRPr="006665F8" w:rsidRDefault="00BA2BE3" w:rsidP="00AC1B37">
            <w:pPr>
              <w:pStyle w:val="Body"/>
              <w:spacing w:after="0" w:line="240" w:lineRule="auto"/>
              <w:rPr>
                <w:rStyle w:val="Hyperlink0"/>
                <w:rFonts w:ascii="Arial" w:hAnsi="Arial" w:cs="Arial"/>
                <w:sz w:val="18"/>
                <w:szCs w:val="18"/>
              </w:rPr>
            </w:pPr>
          </w:p>
          <w:p w14:paraId="03569711"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8199</w:t>
            </w:r>
          </w:p>
        </w:tc>
        <w:tc>
          <w:tcPr>
            <w:tcW w:w="1178" w:type="dxa"/>
            <w:tcBorders>
              <w:top w:val="single" w:sz="4" w:space="0" w:color="000000"/>
              <w:left w:val="single" w:sz="4" w:space="0" w:color="000000"/>
              <w:bottom w:val="single" w:sz="4" w:space="0" w:color="000000"/>
              <w:right w:val="single" w:sz="4" w:space="0" w:color="000000"/>
            </w:tcBorders>
          </w:tcPr>
          <w:p w14:paraId="364D987F" w14:textId="77777777" w:rsidR="008E6016" w:rsidRPr="006665F8" w:rsidRDefault="008E6016" w:rsidP="00AC1B37">
            <w:pPr>
              <w:pStyle w:val="Body"/>
              <w:spacing w:after="0" w:line="240" w:lineRule="auto"/>
              <w:rPr>
                <w:rStyle w:val="Hyperlink0"/>
                <w:rFonts w:ascii="Arial" w:hAnsi="Arial" w:cs="Arial"/>
                <w:sz w:val="18"/>
                <w:szCs w:val="18"/>
              </w:rPr>
            </w:pPr>
          </w:p>
          <w:p w14:paraId="2BEE2704" w14:textId="76B666E9" w:rsidR="00BA2BE3" w:rsidRPr="006665F8" w:rsidRDefault="008E6016"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17.62%</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00D3D" w14:textId="77777777" w:rsidR="008E6016" w:rsidRPr="006665F8" w:rsidRDefault="008E6016" w:rsidP="00AC1B37">
            <w:pPr>
              <w:pStyle w:val="Body"/>
              <w:spacing w:after="0" w:line="240" w:lineRule="auto"/>
              <w:rPr>
                <w:rStyle w:val="Hyperlink0"/>
                <w:rFonts w:ascii="Arial" w:hAnsi="Arial" w:cs="Arial"/>
                <w:sz w:val="18"/>
                <w:szCs w:val="18"/>
              </w:rPr>
            </w:pPr>
          </w:p>
          <w:p w14:paraId="6A5B9500"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33.3%</w:t>
            </w:r>
          </w:p>
        </w:tc>
      </w:tr>
      <w:tr w:rsidR="008E6016" w:rsidRPr="006665F8" w14:paraId="686CF197" w14:textId="77777777" w:rsidTr="008E6016">
        <w:trPr>
          <w:trHeight w:val="664"/>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27AEA52"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17</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07C11EC" w14:textId="095E089A" w:rsidR="00BA2BE3" w:rsidRPr="006665F8" w:rsidRDefault="00BA2BE3" w:rsidP="00AC1B37">
            <w:pPr>
              <w:pStyle w:val="Body"/>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Pulmonary_embolism</w:t>
            </w:r>
            <w:proofErr w:type="spellEnd"/>
            <w:r w:rsidRPr="006665F8">
              <w:rPr>
                <w:rStyle w:val="Hyperlink0"/>
                <w:rFonts w:ascii="Arial" w:hAnsi="Arial" w:cs="Arial"/>
                <w:sz w:val="18"/>
                <w:szCs w:val="18"/>
              </w:rPr>
              <w:t xml:space="preserve"> </w:t>
            </w:r>
          </w:p>
        </w:tc>
        <w:tc>
          <w:tcPr>
            <w:tcW w:w="1600" w:type="dxa"/>
            <w:tcBorders>
              <w:top w:val="single" w:sz="4" w:space="0" w:color="000000"/>
              <w:left w:val="single" w:sz="4" w:space="0" w:color="000000"/>
              <w:bottom w:val="single" w:sz="4" w:space="0" w:color="000000"/>
              <w:right w:val="single" w:sz="4" w:space="0" w:color="000000"/>
            </w:tcBorders>
          </w:tcPr>
          <w:p w14:paraId="12C8652D" w14:textId="0D28F769"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Respiratory, thoracic and mediastinal disorders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CDE2C0B"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1731</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C5A6A" w14:textId="77777777" w:rsidR="00BA2BE3" w:rsidRPr="006665F8" w:rsidRDefault="00BA2BE3" w:rsidP="00AC1B37">
            <w:pPr>
              <w:pStyle w:val="Body"/>
              <w:spacing w:after="0" w:line="240" w:lineRule="auto"/>
              <w:rPr>
                <w:rStyle w:val="Hyperlink0"/>
                <w:rFonts w:ascii="Arial" w:hAnsi="Arial" w:cs="Arial"/>
                <w:sz w:val="18"/>
                <w:szCs w:val="18"/>
              </w:rPr>
            </w:pPr>
          </w:p>
          <w:p w14:paraId="26358C18" w14:textId="77777777" w:rsidR="00BA2BE3" w:rsidRPr="006665F8" w:rsidRDefault="00BA2BE3" w:rsidP="00AC1B37">
            <w:pPr>
              <w:pStyle w:val="Body"/>
              <w:spacing w:after="0" w:line="240" w:lineRule="auto"/>
              <w:rPr>
                <w:rStyle w:val="Hyperlink0"/>
                <w:rFonts w:ascii="Arial" w:hAnsi="Arial" w:cs="Arial"/>
                <w:sz w:val="18"/>
                <w:szCs w:val="18"/>
              </w:rPr>
            </w:pPr>
          </w:p>
          <w:p w14:paraId="598EAD98" w14:textId="77777777" w:rsidR="00A80830" w:rsidRPr="006665F8" w:rsidRDefault="00A80830" w:rsidP="00AC1B37">
            <w:pPr>
              <w:pStyle w:val="Body"/>
              <w:spacing w:after="0" w:line="240" w:lineRule="auto"/>
              <w:rPr>
                <w:rStyle w:val="Hyperlink0"/>
                <w:rFonts w:ascii="Arial" w:hAnsi="Arial" w:cs="Arial"/>
                <w:sz w:val="18"/>
                <w:szCs w:val="18"/>
              </w:rPr>
            </w:pPr>
          </w:p>
          <w:p w14:paraId="6F4C4AA9"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149</w:t>
            </w:r>
          </w:p>
        </w:tc>
        <w:tc>
          <w:tcPr>
            <w:tcW w:w="1178" w:type="dxa"/>
            <w:tcBorders>
              <w:top w:val="single" w:sz="4" w:space="0" w:color="000000"/>
              <w:left w:val="single" w:sz="4" w:space="0" w:color="000000"/>
              <w:bottom w:val="single" w:sz="4" w:space="0" w:color="000000"/>
              <w:right w:val="single" w:sz="4" w:space="0" w:color="000000"/>
            </w:tcBorders>
          </w:tcPr>
          <w:p w14:paraId="0CF89B12" w14:textId="77777777" w:rsidR="008E6016" w:rsidRPr="006665F8" w:rsidRDefault="008E6016" w:rsidP="00AC1B37">
            <w:pPr>
              <w:pStyle w:val="Body"/>
              <w:spacing w:after="0" w:line="240" w:lineRule="auto"/>
              <w:rPr>
                <w:rStyle w:val="Hyperlink0"/>
                <w:rFonts w:ascii="Arial" w:hAnsi="Arial" w:cs="Arial"/>
                <w:sz w:val="18"/>
                <w:szCs w:val="18"/>
              </w:rPr>
            </w:pPr>
          </w:p>
          <w:p w14:paraId="3861B9BC" w14:textId="77777777" w:rsidR="008E6016" w:rsidRPr="006665F8" w:rsidRDefault="008E6016" w:rsidP="00AC1B37">
            <w:pPr>
              <w:pStyle w:val="Body"/>
              <w:spacing w:after="0" w:line="240" w:lineRule="auto"/>
              <w:rPr>
                <w:rStyle w:val="Hyperlink0"/>
                <w:rFonts w:ascii="Arial" w:hAnsi="Arial" w:cs="Arial"/>
                <w:sz w:val="18"/>
                <w:szCs w:val="18"/>
              </w:rPr>
            </w:pPr>
          </w:p>
          <w:p w14:paraId="181F43FB" w14:textId="77777777" w:rsidR="008E6016" w:rsidRPr="006665F8" w:rsidRDefault="008E6016" w:rsidP="00AC1B37">
            <w:pPr>
              <w:pStyle w:val="Body"/>
              <w:spacing w:after="0" w:line="240" w:lineRule="auto"/>
              <w:rPr>
                <w:rStyle w:val="Hyperlink0"/>
                <w:rFonts w:ascii="Arial" w:hAnsi="Arial" w:cs="Arial"/>
                <w:sz w:val="18"/>
                <w:szCs w:val="18"/>
              </w:rPr>
            </w:pPr>
          </w:p>
          <w:p w14:paraId="5CD91C58" w14:textId="4E96DF12" w:rsidR="00BA2BE3" w:rsidRPr="006665F8" w:rsidRDefault="008E6016"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92.07%</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A07F4" w14:textId="77777777" w:rsidR="00CD463D" w:rsidRPr="006665F8" w:rsidRDefault="00CD463D" w:rsidP="00AC1B37">
            <w:pPr>
              <w:pStyle w:val="Body"/>
              <w:spacing w:after="0" w:line="240" w:lineRule="auto"/>
              <w:rPr>
                <w:rStyle w:val="Hyperlink0"/>
                <w:rFonts w:ascii="Arial" w:hAnsi="Arial" w:cs="Arial"/>
                <w:sz w:val="18"/>
                <w:szCs w:val="18"/>
              </w:rPr>
            </w:pPr>
          </w:p>
          <w:p w14:paraId="543016D2" w14:textId="77777777" w:rsidR="00CD463D" w:rsidRPr="006665F8" w:rsidRDefault="00CD463D" w:rsidP="00AC1B37">
            <w:pPr>
              <w:pStyle w:val="Body"/>
              <w:spacing w:after="0" w:line="240" w:lineRule="auto"/>
              <w:rPr>
                <w:rStyle w:val="Hyperlink0"/>
                <w:rFonts w:ascii="Arial" w:hAnsi="Arial" w:cs="Arial"/>
                <w:sz w:val="18"/>
                <w:szCs w:val="18"/>
              </w:rPr>
            </w:pPr>
          </w:p>
          <w:p w14:paraId="53E867CE" w14:textId="77777777" w:rsidR="00CD463D" w:rsidRPr="006665F8" w:rsidRDefault="00CD463D" w:rsidP="00AC1B37">
            <w:pPr>
              <w:pStyle w:val="Body"/>
              <w:spacing w:after="0" w:line="240" w:lineRule="auto"/>
              <w:rPr>
                <w:rStyle w:val="Hyperlink0"/>
                <w:rFonts w:ascii="Arial" w:hAnsi="Arial" w:cs="Arial"/>
                <w:sz w:val="18"/>
                <w:szCs w:val="18"/>
              </w:rPr>
            </w:pPr>
          </w:p>
          <w:p w14:paraId="10214BFD"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33.1%</w:t>
            </w:r>
          </w:p>
        </w:tc>
      </w:tr>
      <w:tr w:rsidR="008E6016" w:rsidRPr="006665F8" w14:paraId="7649705A" w14:textId="77777777" w:rsidTr="008E6016">
        <w:trPr>
          <w:trHeight w:val="446"/>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67D0F0A"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lastRenderedPageBreak/>
              <w:t>18</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B6BCA9" w14:textId="44DE4644" w:rsidR="00BA2BE3" w:rsidRPr="006665F8" w:rsidRDefault="00BA2BE3" w:rsidP="00AC1B37">
            <w:pPr>
              <w:pStyle w:val="Body"/>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Chest_pain</w:t>
            </w:r>
            <w:proofErr w:type="spellEnd"/>
          </w:p>
        </w:tc>
        <w:tc>
          <w:tcPr>
            <w:tcW w:w="1600" w:type="dxa"/>
            <w:tcBorders>
              <w:top w:val="single" w:sz="4" w:space="0" w:color="000000"/>
              <w:left w:val="single" w:sz="4" w:space="0" w:color="000000"/>
              <w:bottom w:val="single" w:sz="4" w:space="0" w:color="000000"/>
              <w:right w:val="single" w:sz="4" w:space="0" w:color="000000"/>
            </w:tcBorders>
          </w:tcPr>
          <w:p w14:paraId="5B708AEA" w14:textId="721E243F"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General disorders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78E2607"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1730</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5870C" w14:textId="77777777" w:rsidR="00BA2BE3" w:rsidRPr="006665F8" w:rsidRDefault="00BA2BE3" w:rsidP="00AC1B37">
            <w:pPr>
              <w:pStyle w:val="Body"/>
              <w:spacing w:after="0" w:line="240" w:lineRule="auto"/>
              <w:rPr>
                <w:rStyle w:val="Hyperlink0"/>
                <w:rFonts w:ascii="Arial" w:hAnsi="Arial" w:cs="Arial"/>
                <w:sz w:val="18"/>
                <w:szCs w:val="18"/>
              </w:rPr>
            </w:pPr>
          </w:p>
          <w:p w14:paraId="332AD384"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1838</w:t>
            </w:r>
          </w:p>
        </w:tc>
        <w:tc>
          <w:tcPr>
            <w:tcW w:w="1178" w:type="dxa"/>
            <w:tcBorders>
              <w:top w:val="single" w:sz="4" w:space="0" w:color="000000"/>
              <w:left w:val="single" w:sz="4" w:space="0" w:color="000000"/>
              <w:bottom w:val="single" w:sz="4" w:space="0" w:color="000000"/>
              <w:right w:val="single" w:sz="4" w:space="0" w:color="000000"/>
            </w:tcBorders>
          </w:tcPr>
          <w:p w14:paraId="7794A173" w14:textId="77777777" w:rsidR="008E6016" w:rsidRPr="006665F8" w:rsidRDefault="008E6016" w:rsidP="00AC1B37">
            <w:pPr>
              <w:pStyle w:val="Body"/>
              <w:spacing w:after="0" w:line="240" w:lineRule="auto"/>
              <w:rPr>
                <w:rStyle w:val="Hyperlink0"/>
                <w:rFonts w:ascii="Arial" w:hAnsi="Arial" w:cs="Arial"/>
                <w:sz w:val="18"/>
                <w:szCs w:val="18"/>
              </w:rPr>
            </w:pPr>
          </w:p>
          <w:p w14:paraId="0D01480C" w14:textId="027FB021" w:rsidR="00BA2BE3" w:rsidRPr="006665F8" w:rsidRDefault="008E6016"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48.49%</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13C28" w14:textId="77777777" w:rsidR="00F9076B" w:rsidRPr="006665F8" w:rsidRDefault="00F9076B" w:rsidP="00AC1B37">
            <w:pPr>
              <w:pStyle w:val="Body"/>
              <w:spacing w:after="0" w:line="240" w:lineRule="auto"/>
              <w:rPr>
                <w:rStyle w:val="Hyperlink0"/>
                <w:rFonts w:ascii="Arial" w:hAnsi="Arial" w:cs="Arial"/>
                <w:sz w:val="18"/>
                <w:szCs w:val="18"/>
              </w:rPr>
            </w:pPr>
          </w:p>
          <w:p w14:paraId="0535A6B7"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30.98%</w:t>
            </w:r>
          </w:p>
        </w:tc>
      </w:tr>
      <w:tr w:rsidR="008E6016" w:rsidRPr="006665F8" w14:paraId="54372685" w14:textId="77777777" w:rsidTr="008E6016">
        <w:trPr>
          <w:trHeight w:val="446"/>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A681D89"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19</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741FFE4" w14:textId="7B8A91F3"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Hypotension</w:t>
            </w:r>
          </w:p>
        </w:tc>
        <w:tc>
          <w:tcPr>
            <w:tcW w:w="1600" w:type="dxa"/>
            <w:tcBorders>
              <w:top w:val="single" w:sz="4" w:space="0" w:color="000000"/>
              <w:left w:val="single" w:sz="4" w:space="0" w:color="000000"/>
              <w:bottom w:val="single" w:sz="4" w:space="0" w:color="000000"/>
              <w:right w:val="single" w:sz="4" w:space="0" w:color="000000"/>
            </w:tcBorders>
          </w:tcPr>
          <w:p w14:paraId="0A028FB2" w14:textId="7F675EE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Vascular disorders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F4F462E"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1643</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41420" w14:textId="77777777" w:rsidR="00BA2BE3" w:rsidRPr="006665F8" w:rsidRDefault="00BA2BE3" w:rsidP="00AC1B37">
            <w:pPr>
              <w:pStyle w:val="Body"/>
              <w:spacing w:after="0" w:line="240" w:lineRule="auto"/>
              <w:rPr>
                <w:rStyle w:val="Hyperlink0"/>
                <w:rFonts w:ascii="Arial" w:hAnsi="Arial" w:cs="Arial"/>
                <w:sz w:val="18"/>
                <w:szCs w:val="18"/>
              </w:rPr>
            </w:pPr>
          </w:p>
          <w:p w14:paraId="31C4D90E"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2343</w:t>
            </w:r>
          </w:p>
        </w:tc>
        <w:tc>
          <w:tcPr>
            <w:tcW w:w="1178" w:type="dxa"/>
            <w:tcBorders>
              <w:top w:val="single" w:sz="4" w:space="0" w:color="000000"/>
              <w:left w:val="single" w:sz="4" w:space="0" w:color="000000"/>
              <w:bottom w:val="single" w:sz="4" w:space="0" w:color="000000"/>
              <w:right w:val="single" w:sz="4" w:space="0" w:color="000000"/>
            </w:tcBorders>
          </w:tcPr>
          <w:p w14:paraId="2EA207E5" w14:textId="77777777" w:rsidR="008E6016" w:rsidRPr="006665F8" w:rsidRDefault="008E6016" w:rsidP="00AC1B37">
            <w:pPr>
              <w:pStyle w:val="Body"/>
              <w:spacing w:after="0" w:line="240" w:lineRule="auto"/>
              <w:rPr>
                <w:rStyle w:val="Hyperlink0"/>
                <w:rFonts w:ascii="Arial" w:hAnsi="Arial" w:cs="Arial"/>
                <w:sz w:val="18"/>
                <w:szCs w:val="18"/>
              </w:rPr>
            </w:pPr>
          </w:p>
          <w:p w14:paraId="67C7C839" w14:textId="1C02B337" w:rsidR="00BA2BE3" w:rsidRPr="006665F8" w:rsidRDefault="008E6016"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41.22%</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4E35C3" w14:textId="77777777" w:rsidR="00F9076B" w:rsidRPr="006665F8" w:rsidRDefault="00F9076B" w:rsidP="00AC1B37">
            <w:pPr>
              <w:pStyle w:val="Body"/>
              <w:spacing w:after="0" w:line="240" w:lineRule="auto"/>
              <w:rPr>
                <w:rStyle w:val="Hyperlink0"/>
                <w:rFonts w:ascii="Arial" w:hAnsi="Arial" w:cs="Arial"/>
                <w:sz w:val="18"/>
                <w:szCs w:val="18"/>
              </w:rPr>
            </w:pPr>
          </w:p>
          <w:p w14:paraId="76592040"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37.19%</w:t>
            </w:r>
          </w:p>
        </w:tc>
      </w:tr>
      <w:tr w:rsidR="008E6016" w:rsidRPr="006665F8" w14:paraId="4631F0F4" w14:textId="77777777" w:rsidTr="008E6016">
        <w:trPr>
          <w:trHeight w:val="398"/>
        </w:trPr>
        <w:tc>
          <w:tcPr>
            <w:tcW w:w="5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2CD8C1D"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20</w:t>
            </w:r>
          </w:p>
        </w:tc>
        <w:tc>
          <w:tcPr>
            <w:tcW w:w="1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2851F89" w14:textId="569440A5"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Hypertension </w:t>
            </w:r>
          </w:p>
        </w:tc>
        <w:tc>
          <w:tcPr>
            <w:tcW w:w="1600" w:type="dxa"/>
            <w:tcBorders>
              <w:top w:val="single" w:sz="4" w:space="0" w:color="000000"/>
              <w:left w:val="single" w:sz="4" w:space="0" w:color="000000"/>
              <w:bottom w:val="single" w:sz="4" w:space="0" w:color="000000"/>
              <w:right w:val="single" w:sz="4" w:space="0" w:color="000000"/>
            </w:tcBorders>
          </w:tcPr>
          <w:p w14:paraId="48178CEE" w14:textId="4600ED2E"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Vascular disorders</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A866F36"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1600</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558EA" w14:textId="77777777" w:rsidR="00BA2BE3" w:rsidRPr="006665F8" w:rsidRDefault="00BA2BE3" w:rsidP="00AC1B37">
            <w:pPr>
              <w:pStyle w:val="Body"/>
              <w:spacing w:after="0" w:line="240" w:lineRule="auto"/>
              <w:rPr>
                <w:rStyle w:val="Hyperlink0"/>
                <w:rFonts w:ascii="Arial" w:hAnsi="Arial" w:cs="Arial"/>
                <w:sz w:val="18"/>
                <w:szCs w:val="18"/>
              </w:rPr>
            </w:pPr>
          </w:p>
          <w:p w14:paraId="2510CADF"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5242</w:t>
            </w:r>
          </w:p>
        </w:tc>
        <w:tc>
          <w:tcPr>
            <w:tcW w:w="1178" w:type="dxa"/>
            <w:tcBorders>
              <w:top w:val="single" w:sz="4" w:space="0" w:color="000000"/>
              <w:left w:val="single" w:sz="4" w:space="0" w:color="000000"/>
              <w:bottom w:val="single" w:sz="4" w:space="0" w:color="000000"/>
              <w:right w:val="single" w:sz="4" w:space="0" w:color="000000"/>
            </w:tcBorders>
          </w:tcPr>
          <w:p w14:paraId="6C633736" w14:textId="77777777" w:rsidR="008E6016" w:rsidRPr="006665F8" w:rsidRDefault="008E6016" w:rsidP="00AC1B37">
            <w:pPr>
              <w:pStyle w:val="Body"/>
              <w:spacing w:after="0" w:line="240" w:lineRule="auto"/>
              <w:rPr>
                <w:rStyle w:val="Hyperlink0"/>
                <w:rFonts w:ascii="Arial" w:hAnsi="Arial" w:cs="Arial"/>
                <w:sz w:val="18"/>
                <w:szCs w:val="18"/>
              </w:rPr>
            </w:pPr>
          </w:p>
          <w:p w14:paraId="104399E4" w14:textId="1915978A" w:rsidR="00BA2BE3" w:rsidRPr="006665F8" w:rsidRDefault="008E6016"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23.38%</w:t>
            </w:r>
          </w:p>
        </w:tc>
        <w:tc>
          <w:tcPr>
            <w:tcW w:w="1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BDC57E" w14:textId="77777777" w:rsidR="00F9076B" w:rsidRPr="006665F8" w:rsidRDefault="00F9076B" w:rsidP="00AC1B37">
            <w:pPr>
              <w:pStyle w:val="Body"/>
              <w:spacing w:after="0" w:line="240" w:lineRule="auto"/>
              <w:rPr>
                <w:rStyle w:val="Hyperlink0"/>
                <w:rFonts w:ascii="Arial" w:hAnsi="Arial" w:cs="Arial"/>
                <w:sz w:val="18"/>
                <w:szCs w:val="18"/>
              </w:rPr>
            </w:pPr>
          </w:p>
          <w:p w14:paraId="0C73813E" w14:textId="77777777" w:rsidR="00BA2BE3" w:rsidRPr="006665F8" w:rsidRDefault="00BA2BE3" w:rsidP="00AC1B3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34.5%</w:t>
            </w:r>
          </w:p>
        </w:tc>
      </w:tr>
    </w:tbl>
    <w:p w14:paraId="5983582D" w14:textId="7849045D" w:rsidR="001137A7" w:rsidRPr="006665F8" w:rsidRDefault="001137A7" w:rsidP="0026698A">
      <w:pPr>
        <w:pStyle w:val="Body"/>
        <w:rPr>
          <w:rFonts w:ascii="Arial" w:hAnsi="Arial" w:cs="Arial"/>
        </w:rPr>
      </w:pPr>
    </w:p>
    <w:p w14:paraId="5656DA6A" w14:textId="77777777" w:rsidR="003F311D" w:rsidRPr="006665F8" w:rsidRDefault="003F311D" w:rsidP="0026698A">
      <w:pPr>
        <w:pStyle w:val="Body"/>
        <w:rPr>
          <w:rFonts w:ascii="Arial" w:hAnsi="Arial" w:cs="Arial"/>
        </w:rPr>
      </w:pPr>
    </w:p>
    <w:p w14:paraId="101ED444" w14:textId="3B3C06E0" w:rsidR="001137A7" w:rsidRPr="006665F8" w:rsidRDefault="008E6016" w:rsidP="0026698A">
      <w:pPr>
        <w:pStyle w:val="Body"/>
        <w:spacing w:after="0" w:line="240" w:lineRule="auto"/>
        <w:jc w:val="right"/>
        <w:rPr>
          <w:rFonts w:ascii="Arial" w:eastAsia="Calibri,Times New Roman" w:hAnsi="Arial" w:cs="Arial"/>
        </w:rPr>
      </w:pPr>
      <w:r w:rsidRPr="006665F8">
        <w:rPr>
          <w:rStyle w:val="None"/>
          <w:rFonts w:ascii="Arial" w:eastAsia="Calibri,Times New Roman" w:hAnsi="Arial" w:cs="Arial"/>
        </w:rPr>
        <w:t xml:space="preserve">  </w:t>
      </w:r>
    </w:p>
    <w:p w14:paraId="0D08732C" w14:textId="21FFC1C1" w:rsidR="00F9076B" w:rsidRPr="006665F8" w:rsidRDefault="00D932BA" w:rsidP="0026698A">
      <w:pPr>
        <w:pStyle w:val="Body"/>
        <w:rPr>
          <w:rStyle w:val="None"/>
          <w:rFonts w:ascii="Arial" w:hAnsi="Arial" w:cs="Arial"/>
          <w:b/>
          <w:bCs/>
        </w:rPr>
      </w:pPr>
      <w:r w:rsidRPr="006665F8">
        <w:rPr>
          <w:rStyle w:val="None"/>
          <w:rFonts w:ascii="Arial" w:hAnsi="Arial" w:cs="Arial"/>
          <w:b/>
          <w:bCs/>
        </w:rPr>
        <w:t>Adverse Event Confidence to Death</w:t>
      </w:r>
    </w:p>
    <w:p w14:paraId="374D1B7C" w14:textId="64763F09" w:rsidR="00ED3BAB" w:rsidRPr="006665F8" w:rsidRDefault="00F37EED" w:rsidP="0026698A">
      <w:pPr>
        <w:pStyle w:val="Body"/>
        <w:spacing w:after="0" w:line="240" w:lineRule="auto"/>
        <w:rPr>
          <w:rFonts w:ascii="Arial" w:hAnsi="Arial" w:cs="Arial"/>
        </w:rPr>
      </w:pPr>
      <w:r w:rsidRPr="006665F8">
        <w:rPr>
          <w:rFonts w:ascii="Arial" w:hAnsi="Arial" w:cs="Arial"/>
        </w:rPr>
        <w:t>In table</w:t>
      </w:r>
      <w:r w:rsidR="00F72470" w:rsidRPr="006665F8">
        <w:rPr>
          <w:rFonts w:ascii="Arial" w:hAnsi="Arial" w:cs="Arial"/>
        </w:rPr>
        <w:t>-5</w:t>
      </w:r>
      <w:r w:rsidRPr="006665F8">
        <w:rPr>
          <w:rFonts w:ascii="Arial" w:hAnsi="Arial" w:cs="Arial"/>
        </w:rPr>
        <w:t xml:space="preserve">, we will review top confidence adverse events to Death, and the confidence change </w:t>
      </w:r>
      <w:ins w:id="130" w:author="Na Zhou" w:date="2016-09-03T15:48:00Z">
        <w:r w:rsidR="00ED3BAB" w:rsidRPr="006665F8">
          <w:rPr>
            <w:rFonts w:ascii="Arial" w:hAnsi="Arial" w:cs="Arial"/>
          </w:rPr>
          <w:t xml:space="preserve">when </w:t>
        </w:r>
      </w:ins>
      <w:del w:id="131" w:author="Na Zhou" w:date="2016-09-03T15:48:00Z">
        <w:r w:rsidRPr="006665F8" w:rsidDel="00ED3BAB">
          <w:rPr>
            <w:rFonts w:ascii="Arial" w:hAnsi="Arial" w:cs="Arial"/>
          </w:rPr>
          <w:delText xml:space="preserve">if </w:delText>
        </w:r>
      </w:del>
      <w:r w:rsidRPr="006665F8">
        <w:rPr>
          <w:rFonts w:ascii="Arial" w:hAnsi="Arial" w:cs="Arial"/>
        </w:rPr>
        <w:t xml:space="preserve">group </w:t>
      </w:r>
      <w:ins w:id="132" w:author="Na Zhou" w:date="2016-09-03T15:48:00Z">
        <w:r w:rsidR="00ED3BAB" w:rsidRPr="006665F8">
          <w:rPr>
            <w:rFonts w:ascii="Arial" w:hAnsi="Arial" w:cs="Arial"/>
          </w:rPr>
          <w:t>this</w:t>
        </w:r>
      </w:ins>
      <w:del w:id="133" w:author="Na Zhou" w:date="2016-09-03T15:48:00Z">
        <w:r w:rsidRPr="006665F8" w:rsidDel="00ED3BAB">
          <w:rPr>
            <w:rFonts w:ascii="Arial" w:hAnsi="Arial" w:cs="Arial"/>
          </w:rPr>
          <w:delText>each</w:delText>
        </w:r>
      </w:del>
      <w:r w:rsidRPr="006665F8">
        <w:rPr>
          <w:rFonts w:ascii="Arial" w:hAnsi="Arial" w:cs="Arial"/>
        </w:rPr>
        <w:t xml:space="preserve"> event with other event together.</w:t>
      </w:r>
      <w:ins w:id="134" w:author="Na Zhou" w:date="2016-09-03T15:57:00Z">
        <w:r w:rsidR="00F9076B" w:rsidRPr="006665F8">
          <w:rPr>
            <w:rFonts w:ascii="Arial" w:hAnsi="Arial" w:cs="Arial"/>
          </w:rPr>
          <w:t xml:space="preserve"> </w:t>
        </w:r>
      </w:ins>
      <w:r w:rsidR="00F9076B" w:rsidRPr="006665F8">
        <w:rPr>
          <w:rFonts w:ascii="Arial" w:hAnsi="Arial" w:cs="Arial"/>
        </w:rPr>
        <w:t xml:space="preserve">This is the top 20-confidence single adverse event, which contributes to Death with pattern Antecedent -&gt; Consequent (Death). </w:t>
      </w:r>
      <w:ins w:id="135" w:author="Na Zhou" w:date="2016-09-03T15:49:00Z">
        <w:r w:rsidR="00ED3BAB" w:rsidRPr="006665F8">
          <w:rPr>
            <w:rFonts w:ascii="Arial" w:hAnsi="Arial" w:cs="Arial"/>
          </w:rPr>
          <w:t xml:space="preserve"> </w:t>
        </w:r>
      </w:ins>
      <w:r w:rsidR="00ED3BAB" w:rsidRPr="006665F8">
        <w:rPr>
          <w:rFonts w:ascii="Arial" w:hAnsi="Arial" w:cs="Arial"/>
        </w:rPr>
        <w:t xml:space="preserve">As we discussed earlier, the Confidence (X=&gt;Y) indicates the number of times when if X occurs then Y follows statements are true, </w:t>
      </w:r>
      <w:del w:id="136" w:author="Na Zhou" w:date="2016-09-03T15:51:00Z">
        <w:r w:rsidR="00ED3BAB" w:rsidRPr="006665F8" w:rsidDel="00F9076B">
          <w:rPr>
            <w:rFonts w:ascii="Arial" w:hAnsi="Arial" w:cs="Arial"/>
          </w:rPr>
          <w:delText xml:space="preserve">which means </w:delText>
        </w:r>
      </w:del>
      <w:r w:rsidR="00ED3BAB" w:rsidRPr="006665F8">
        <w:rPr>
          <w:rFonts w:ascii="Arial" w:hAnsi="Arial" w:cs="Arial"/>
        </w:rPr>
        <w:t>the proportion of transactions to have both item sets of X and Y in all X-transactions</w:t>
      </w:r>
      <w:del w:id="137" w:author="Na Zhou" w:date="2016-09-03T15:53:00Z">
        <w:r w:rsidR="00ED3BAB" w:rsidRPr="006665F8" w:rsidDel="00F9076B">
          <w:rPr>
            <w:rFonts w:ascii="Arial" w:hAnsi="Arial" w:cs="Arial"/>
          </w:rPr>
          <w:delText xml:space="preserve"> (X</w:delText>
        </w:r>
        <w:r w:rsidR="00ED3BAB" w:rsidRPr="006665F8" w:rsidDel="00F9076B">
          <w:rPr>
            <w:rStyle w:val="None"/>
            <w:rFonts w:ascii="Arial" w:hAnsi="Arial" w:cs="Arial"/>
          </w:rPr>
          <w:delText>∩Y=</w:delText>
        </w:r>
        <w:r w:rsidR="00ED3BAB" w:rsidRPr="006665F8" w:rsidDel="00F9076B">
          <w:rPr>
            <w:rFonts w:ascii="Arial" w:hAnsi="Arial" w:cs="Arial"/>
          </w:rPr>
          <w:delText xml:space="preserve"> </w:delText>
        </w:r>
        <w:r w:rsidR="00ED3BAB" w:rsidRPr="006665F8" w:rsidDel="00F9076B">
          <w:rPr>
            <w:rStyle w:val="Hyperlink0"/>
            <w:rFonts w:ascii="Arial" w:hAnsi="Arial" w:cs="Arial"/>
          </w:rPr>
          <w:delText>Ø</w:delText>
        </w:r>
        <w:r w:rsidR="00ED3BAB" w:rsidRPr="006665F8" w:rsidDel="00F9076B">
          <w:rPr>
            <w:rFonts w:ascii="Arial" w:hAnsi="Arial" w:cs="Arial"/>
          </w:rPr>
          <w:delText>, and X, Y</w:delText>
        </w:r>
        <w:r w:rsidR="00ED3BAB" w:rsidRPr="006665F8" w:rsidDel="00F9076B">
          <w:rPr>
            <w:rStyle w:val="None"/>
            <w:rFonts w:ascii="MS Mincho" w:eastAsia="MS Mincho" w:hAnsi="MS Mincho" w:cs="MS Mincho"/>
          </w:rPr>
          <w:delText>⊆</w:delText>
        </w:r>
        <w:r w:rsidR="00ED3BAB" w:rsidRPr="006665F8" w:rsidDel="00F9076B">
          <w:rPr>
            <w:rFonts w:ascii="Arial" w:hAnsi="Arial" w:cs="Arial"/>
          </w:rPr>
          <w:delText xml:space="preserve"> I)</w:delText>
        </w:r>
      </w:del>
      <w:r w:rsidR="00ED3BAB" w:rsidRPr="006665F8">
        <w:rPr>
          <w:rFonts w:ascii="Arial" w:hAnsi="Arial" w:cs="Arial"/>
        </w:rPr>
        <w:t>.</w:t>
      </w:r>
    </w:p>
    <w:p w14:paraId="3D89C420" w14:textId="77777777" w:rsidR="00D53320" w:rsidRPr="006665F8" w:rsidRDefault="00D53320" w:rsidP="0026698A">
      <w:pPr>
        <w:pStyle w:val="Body"/>
        <w:spacing w:after="0" w:line="240" w:lineRule="auto"/>
        <w:rPr>
          <w:rStyle w:val="None"/>
          <w:rFonts w:ascii="Arial" w:hAnsi="Arial" w:cs="Arial"/>
        </w:rPr>
      </w:pPr>
    </w:p>
    <w:p w14:paraId="52715591" w14:textId="77777777" w:rsidR="00D53320" w:rsidRPr="006665F8" w:rsidRDefault="00D53320" w:rsidP="0026698A">
      <w:pPr>
        <w:pStyle w:val="Body"/>
        <w:spacing w:after="0" w:line="240" w:lineRule="auto"/>
        <w:rPr>
          <w:rStyle w:val="None"/>
          <w:rFonts w:ascii="Arial" w:hAnsi="Arial" w:cs="Arial"/>
        </w:rPr>
      </w:pPr>
    </w:p>
    <w:p w14:paraId="60EC6AF3" w14:textId="2AD92C50" w:rsidR="00D53320" w:rsidRPr="006665F8" w:rsidRDefault="00D5332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138" w:author="Na Zhou" w:date="2016-09-03T16:04:00Z"/>
          <w:rFonts w:ascii="Arial" w:hAnsi="Arial" w:cs="Arial"/>
        </w:rPr>
        <w:pPrChange w:id="139" w:author="Na Zhou" w:date="2016-09-04T16:29:00Z">
          <w:pPr>
            <w:pStyle w:val="Body"/>
          </w:pPr>
        </w:pPrChange>
      </w:pPr>
      <w:proofErr w:type="spellStart"/>
      <w:r w:rsidRPr="006665F8">
        <w:rPr>
          <w:rFonts w:ascii="Arial" w:hAnsi="Arial" w:cs="Arial"/>
        </w:rPr>
        <w:t>Haematemesis</w:t>
      </w:r>
      <w:proofErr w:type="spellEnd"/>
      <w:r w:rsidRPr="006665F8">
        <w:rPr>
          <w:rFonts w:ascii="Arial" w:hAnsi="Arial" w:cs="Arial"/>
        </w:rPr>
        <w:t xml:space="preserve"> is the vomiting of blood, a medical emergency in some cases is very severe and life threatening. It appears in total 352 arms, however a very high confidence of 0.5682 to “Death”</w:t>
      </w:r>
      <w:ins w:id="140" w:author="Na Zhou" w:date="2016-09-03T15:59:00Z">
        <w:r w:rsidR="00131815" w:rsidRPr="006665F8">
          <w:rPr>
            <w:rFonts w:ascii="Arial" w:hAnsi="Arial" w:cs="Arial"/>
          </w:rPr>
          <w:t xml:space="preserve">. </w:t>
        </w:r>
      </w:ins>
      <w:del w:id="141" w:author="Na Zhou" w:date="2016-09-03T15:59:00Z">
        <w:r w:rsidRPr="006665F8" w:rsidDel="00131815">
          <w:rPr>
            <w:rFonts w:ascii="Arial" w:hAnsi="Arial" w:cs="Arial"/>
          </w:rPr>
          <w:delText xml:space="preserve">, </w:delText>
        </w:r>
      </w:del>
      <w:ins w:id="142" w:author="Na Zhou" w:date="2016-09-03T15:59:00Z">
        <w:r w:rsidR="00131815" w:rsidRPr="006665F8">
          <w:rPr>
            <w:rFonts w:ascii="Arial" w:eastAsia="Arial Unicode MS" w:hAnsi="Arial" w:cs="Arial"/>
            <w:u w:color="000000"/>
          </w:rPr>
          <w:t>The top 3 a</w:t>
        </w:r>
        <w:r w:rsidR="00883CE7" w:rsidRPr="006665F8">
          <w:rPr>
            <w:rFonts w:ascii="Arial" w:eastAsia="Arial Unicode MS" w:hAnsi="Arial" w:cs="Arial"/>
            <w:u w:color="000000"/>
          </w:rPr>
          <w:t>dverse events</w:t>
        </w:r>
        <w:r w:rsidR="00131815" w:rsidRPr="006665F8">
          <w:rPr>
            <w:rFonts w:ascii="Arial" w:eastAsia="Arial Unicode MS" w:hAnsi="Arial" w:cs="Arial"/>
            <w:u w:color="000000"/>
          </w:rPr>
          <w:t xml:space="preserve"> associate with </w:t>
        </w:r>
        <w:proofErr w:type="spellStart"/>
        <w:r w:rsidR="00131815" w:rsidRPr="006665F8">
          <w:rPr>
            <w:rFonts w:ascii="Arial" w:eastAsia="Arial Unicode MS" w:hAnsi="Arial" w:cs="Arial"/>
            <w:u w:color="000000"/>
          </w:rPr>
          <w:t>Haematemesis</w:t>
        </w:r>
        <w:proofErr w:type="spellEnd"/>
        <w:r w:rsidR="00131815" w:rsidRPr="006665F8">
          <w:rPr>
            <w:rFonts w:ascii="Arial" w:eastAsia="Arial Unicode MS" w:hAnsi="Arial" w:cs="Arial"/>
            <w:u w:color="000000"/>
          </w:rPr>
          <w:t xml:space="preserve"> are Sepsis, Gastroenteritis and Syncope, </w:t>
        </w:r>
        <w:r w:rsidR="008256E3" w:rsidRPr="006665F8">
          <w:rPr>
            <w:rFonts w:ascii="Arial" w:eastAsia="Arial Unicode MS" w:hAnsi="Arial" w:cs="Arial"/>
            <w:u w:color="000000"/>
          </w:rPr>
          <w:t>with confidence range</w:t>
        </w:r>
        <w:r w:rsidR="00131815" w:rsidRPr="006665F8">
          <w:rPr>
            <w:rFonts w:ascii="Arial" w:eastAsia="Arial Unicode MS" w:hAnsi="Arial" w:cs="Arial"/>
            <w:u w:color="000000"/>
          </w:rPr>
          <w:t xml:space="preserve"> 0.7261- 0.7427, a dramatic mortality increase to </w:t>
        </w:r>
        <w:proofErr w:type="spellStart"/>
        <w:r w:rsidR="00131815" w:rsidRPr="006665F8">
          <w:rPr>
            <w:rFonts w:ascii="Arial" w:eastAsia="Arial Unicode MS" w:hAnsi="Arial" w:cs="Arial"/>
            <w:u w:color="000000"/>
          </w:rPr>
          <w:t>Haematemesis</w:t>
        </w:r>
        <w:proofErr w:type="spellEnd"/>
        <w:r w:rsidR="00131815" w:rsidRPr="006665F8">
          <w:rPr>
            <w:rFonts w:ascii="Arial" w:eastAsia="Arial Unicode MS" w:hAnsi="Arial" w:cs="Arial"/>
            <w:u w:color="000000"/>
          </w:rPr>
          <w:t xml:space="preserve">. </w:t>
        </w:r>
      </w:ins>
      <w:ins w:id="143" w:author="Na Zhou" w:date="2016-09-03T16:02:00Z">
        <w:r w:rsidR="00131815" w:rsidRPr="006665F8">
          <w:rPr>
            <w:rFonts w:ascii="Arial" w:eastAsia="Arial Unicode MS" w:hAnsi="Arial" w:cs="Arial"/>
            <w:u w:color="000000"/>
          </w:rPr>
          <w:t>However, single serious adverse event</w:t>
        </w:r>
      </w:ins>
      <w:del w:id="144" w:author="Na Zhou" w:date="2016-09-03T16:02:00Z">
        <w:r w:rsidRPr="006665F8" w:rsidDel="00131815">
          <w:rPr>
            <w:rFonts w:ascii="Arial" w:hAnsi="Arial" w:cs="Arial"/>
          </w:rPr>
          <w:delText>while</w:delText>
        </w:r>
      </w:del>
      <w:r w:rsidRPr="006665F8">
        <w:rPr>
          <w:rFonts w:ascii="Arial" w:hAnsi="Arial" w:cs="Arial"/>
        </w:rPr>
        <w:t xml:space="preserve"> Sepsis has confidence 0.34587899 to Death. If both </w:t>
      </w:r>
      <w:proofErr w:type="spellStart"/>
      <w:r w:rsidRPr="006665F8">
        <w:rPr>
          <w:rFonts w:ascii="Arial" w:hAnsi="Arial" w:cs="Arial"/>
        </w:rPr>
        <w:t>Haematemesis</w:t>
      </w:r>
      <w:proofErr w:type="spellEnd"/>
      <w:r w:rsidRPr="006665F8">
        <w:rPr>
          <w:rFonts w:ascii="Arial" w:hAnsi="Arial" w:cs="Arial"/>
        </w:rPr>
        <w:t xml:space="preserve"> and Sepsis appear in the same arms, the combination confidence to Death will increase to 0.7261, double of Sepsis’s confidence. This reflects </w:t>
      </w:r>
      <w:proofErr w:type="spellStart"/>
      <w:r w:rsidRPr="006665F8">
        <w:rPr>
          <w:rFonts w:ascii="Arial" w:hAnsi="Arial" w:cs="Arial"/>
        </w:rPr>
        <w:t>Haematemesis</w:t>
      </w:r>
      <w:proofErr w:type="spellEnd"/>
      <w:r w:rsidRPr="006665F8">
        <w:rPr>
          <w:rFonts w:ascii="Arial" w:hAnsi="Arial" w:cs="Arial"/>
        </w:rPr>
        <w:t xml:space="preserve"> as a single adverse event could endanger life much more than Sepsis does. </w:t>
      </w:r>
    </w:p>
    <w:p w14:paraId="138C2D50" w14:textId="77777777" w:rsidR="00131815" w:rsidRPr="006665F8" w:rsidRDefault="0013181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145" w:author="Na Zhou" w:date="2016-09-03T16:04:00Z"/>
          <w:rFonts w:ascii="Arial" w:hAnsi="Arial" w:cs="Arial"/>
        </w:rPr>
        <w:pPrChange w:id="146" w:author="Na Zhou" w:date="2016-09-04T16:29:00Z">
          <w:pPr>
            <w:pStyle w:val="Body"/>
          </w:pPr>
        </w:pPrChange>
      </w:pPr>
    </w:p>
    <w:p w14:paraId="03B30DBD" w14:textId="77777777" w:rsidR="00131815" w:rsidRPr="006665F8" w:rsidRDefault="0013181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rPr>
        <w:pPrChange w:id="147" w:author="Na Zhou" w:date="2016-09-04T16:29:00Z">
          <w:pPr>
            <w:pStyle w:val="Body"/>
          </w:pPr>
        </w:pPrChange>
      </w:pPr>
    </w:p>
    <w:p w14:paraId="5B8C7FE5" w14:textId="73DAE28C" w:rsidR="00883CE7" w:rsidRPr="006665F8" w:rsidRDefault="002905F3" w:rsidP="0026698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148" w:author="Na Zhou" w:date="2016-09-03T16:57:00Z"/>
          <w:rFonts w:ascii="Arial" w:hAnsi="Arial" w:cs="Arial"/>
          <w:sz w:val="18"/>
          <w:szCs w:val="18"/>
        </w:rPr>
      </w:pPr>
      <w:ins w:id="149" w:author="Na Zhou" w:date="2016-09-03T16:48:00Z">
        <w:r w:rsidRPr="006665F8">
          <w:rPr>
            <w:rFonts w:ascii="Arial" w:hAnsi="Arial" w:cs="Arial"/>
            <w:rPrChange w:id="150" w:author="Na Zhou" w:date="2016-09-03T16:56:00Z">
              <w:rPr>
                <w:rStyle w:val="None"/>
                <w:rFonts w:ascii="Times New Roman" w:eastAsia="Calibri" w:hAnsi="Times New Roman" w:cs="Times New Roman"/>
                <w:sz w:val="18"/>
                <w:szCs w:val="18"/>
              </w:rPr>
            </w:rPrChange>
          </w:rPr>
          <w:t xml:space="preserve">Skin ulcer can occur when an area of skin has broken down and </w:t>
        </w:r>
      </w:ins>
      <w:ins w:id="151" w:author="Na Zhou" w:date="2016-09-03T16:49:00Z">
        <w:r w:rsidRPr="006665F8">
          <w:rPr>
            <w:rFonts w:ascii="Arial" w:hAnsi="Arial" w:cs="Arial"/>
            <w:rPrChange w:id="152" w:author="Na Zhou" w:date="2016-09-03T16:56:00Z">
              <w:rPr>
                <w:rStyle w:val="None"/>
                <w:rFonts w:ascii="Times New Roman" w:eastAsia="Calibri" w:hAnsi="Times New Roman" w:cs="Times New Roman"/>
                <w:sz w:val="18"/>
                <w:szCs w:val="18"/>
              </w:rPr>
            </w:rPrChange>
          </w:rPr>
          <w:t>exposed the tissue underneath it</w:t>
        </w:r>
        <w:r w:rsidR="00883CE7" w:rsidRPr="006665F8">
          <w:rPr>
            <w:rFonts w:ascii="Arial" w:hAnsi="Arial" w:cs="Arial"/>
          </w:rPr>
          <w:t xml:space="preserve">. </w:t>
        </w:r>
      </w:ins>
      <w:ins w:id="153" w:author="Na Zhou" w:date="2016-09-03T16:53:00Z">
        <w:r w:rsidR="00883CE7" w:rsidRPr="006665F8">
          <w:rPr>
            <w:rFonts w:ascii="Arial" w:hAnsi="Arial" w:cs="Arial"/>
          </w:rPr>
          <w:t>Skin ulcer</w:t>
        </w:r>
        <w:r w:rsidR="00883CE7" w:rsidRPr="006665F8">
          <w:rPr>
            <w:rFonts w:ascii="Arial" w:hAnsi="Arial" w:cs="Arial"/>
            <w:rPrChange w:id="154" w:author="Na Zhou" w:date="2016-09-03T16:56:00Z">
              <w:rPr/>
            </w:rPrChange>
          </w:rPr>
          <w:t xml:space="preserve"> has confidence of 0.5352 to Death. </w:t>
        </w:r>
      </w:ins>
      <w:ins w:id="155" w:author="Na Zhou" w:date="2016-09-03T16:55:00Z">
        <w:r w:rsidR="00883CE7" w:rsidRPr="006665F8">
          <w:rPr>
            <w:rFonts w:ascii="Arial" w:hAnsi="Arial" w:cs="Arial"/>
            <w:rPrChange w:id="156" w:author="Na Zhou" w:date="2016-09-03T16:56:00Z">
              <w:rPr>
                <w:rStyle w:val="Hyperlink0"/>
                <w:rFonts w:ascii="Times New Roman" w:hAnsi="Times New Roman" w:cs="Times New Roman"/>
                <w:sz w:val="18"/>
                <w:szCs w:val="18"/>
              </w:rPr>
            </w:rPrChange>
          </w:rPr>
          <w:t>The top 3 serious adverse event</w:t>
        </w:r>
      </w:ins>
      <w:ins w:id="157" w:author="Na Zhou" w:date="2016-09-04T16:09:00Z">
        <w:r w:rsidR="007D3081" w:rsidRPr="006665F8">
          <w:rPr>
            <w:rFonts w:ascii="Arial" w:hAnsi="Arial" w:cs="Arial"/>
          </w:rPr>
          <w:t>s</w:t>
        </w:r>
      </w:ins>
      <w:ins w:id="158" w:author="Na Zhou" w:date="2016-09-03T16:55:00Z">
        <w:r w:rsidR="00883CE7" w:rsidRPr="006665F8">
          <w:rPr>
            <w:rFonts w:ascii="Arial" w:hAnsi="Arial" w:cs="Arial"/>
            <w:rPrChange w:id="159" w:author="Na Zhou" w:date="2016-09-03T16:56:00Z">
              <w:rPr>
                <w:rStyle w:val="Hyperlink0"/>
                <w:rFonts w:ascii="Times New Roman" w:hAnsi="Times New Roman" w:cs="Times New Roman"/>
                <w:sz w:val="18"/>
                <w:szCs w:val="18"/>
              </w:rPr>
            </w:rPrChange>
          </w:rPr>
          <w:t xml:space="preserve"> associate with Skin ulcer </w:t>
        </w:r>
      </w:ins>
      <w:ins w:id="160" w:author="Na Zhou" w:date="2016-09-03T16:56:00Z">
        <w:r w:rsidR="00883CE7" w:rsidRPr="006665F8">
          <w:rPr>
            <w:rFonts w:ascii="Arial" w:hAnsi="Arial" w:cs="Arial"/>
            <w:rPrChange w:id="161" w:author="Na Zhou" w:date="2016-09-03T16:56:00Z">
              <w:rPr>
                <w:rStyle w:val="Hyperlink0"/>
                <w:rFonts w:ascii="Times New Roman" w:hAnsi="Times New Roman" w:cs="Times New Roman"/>
                <w:sz w:val="18"/>
                <w:szCs w:val="18"/>
              </w:rPr>
            </w:rPrChange>
          </w:rPr>
          <w:t xml:space="preserve">are </w:t>
        </w:r>
        <w:proofErr w:type="spellStart"/>
        <w:r w:rsidR="00883CE7" w:rsidRPr="006665F8">
          <w:rPr>
            <w:rFonts w:ascii="Arial" w:hAnsi="Arial" w:cs="Arial"/>
            <w:rPrChange w:id="162" w:author="Na Zhou" w:date="2016-09-03T16:56:00Z">
              <w:rPr>
                <w:rFonts w:ascii="Times New Roman" w:hAnsi="Times New Roman" w:cs="Times New Roman"/>
                <w:sz w:val="18"/>
                <w:szCs w:val="18"/>
              </w:rPr>
            </w:rPrChange>
          </w:rPr>
          <w:t>Atrial_fibrillation</w:t>
        </w:r>
        <w:proofErr w:type="spellEnd"/>
        <w:r w:rsidR="00883CE7" w:rsidRPr="006665F8">
          <w:rPr>
            <w:rFonts w:ascii="Arial" w:hAnsi="Arial" w:cs="Arial"/>
            <w:rPrChange w:id="163" w:author="Na Zhou" w:date="2016-09-03T16:56:00Z">
              <w:rPr/>
            </w:rPrChange>
          </w:rPr>
          <w:t xml:space="preserve">, </w:t>
        </w:r>
        <w:proofErr w:type="spellStart"/>
        <w:r w:rsidR="00883CE7" w:rsidRPr="006665F8">
          <w:rPr>
            <w:rFonts w:ascii="Arial" w:hAnsi="Arial" w:cs="Arial"/>
            <w:rPrChange w:id="164" w:author="Na Zhou" w:date="2016-09-03T16:56:00Z">
              <w:rPr>
                <w:rFonts w:ascii="Times New Roman" w:hAnsi="Times New Roman" w:cs="Times New Roman"/>
                <w:sz w:val="18"/>
                <w:szCs w:val="18"/>
              </w:rPr>
            </w:rPrChange>
          </w:rPr>
          <w:t>Chest_pain</w:t>
        </w:r>
        <w:proofErr w:type="spellEnd"/>
        <w:r w:rsidR="00883CE7" w:rsidRPr="006665F8">
          <w:rPr>
            <w:rFonts w:ascii="Arial" w:hAnsi="Arial" w:cs="Arial"/>
            <w:rPrChange w:id="165" w:author="Na Zhou" w:date="2016-09-03T16:56:00Z">
              <w:rPr/>
            </w:rPrChange>
          </w:rPr>
          <w:t xml:space="preserve"> and </w:t>
        </w:r>
        <w:proofErr w:type="spellStart"/>
        <w:r w:rsidR="00883CE7" w:rsidRPr="006665F8">
          <w:rPr>
            <w:rFonts w:ascii="Arial" w:hAnsi="Arial" w:cs="Arial"/>
            <w:rPrChange w:id="166" w:author="Na Zhou" w:date="2016-09-03T16:56:00Z">
              <w:rPr>
                <w:rFonts w:ascii="Times New Roman" w:hAnsi="Times New Roman" w:cs="Times New Roman"/>
                <w:sz w:val="18"/>
                <w:szCs w:val="18"/>
              </w:rPr>
            </w:rPrChange>
          </w:rPr>
          <w:t>Cerebrovascular_accident</w:t>
        </w:r>
      </w:ins>
      <w:proofErr w:type="spellEnd"/>
      <w:ins w:id="167" w:author="Na Zhou" w:date="2016-09-03T16:57:00Z">
        <w:r w:rsidR="00883CE7" w:rsidRPr="006665F8">
          <w:rPr>
            <w:rFonts w:ascii="Arial" w:hAnsi="Arial" w:cs="Arial"/>
          </w:rPr>
          <w:t xml:space="preserve">, with confidence range </w:t>
        </w:r>
        <w:r w:rsidR="00883CE7" w:rsidRPr="006665F8">
          <w:rPr>
            <w:rFonts w:ascii="Arial" w:hAnsi="Arial" w:cs="Arial"/>
            <w:rPrChange w:id="168" w:author="Na Zhou" w:date="2016-09-03T16:59:00Z">
              <w:rPr>
                <w:rFonts w:ascii="Times New Roman" w:hAnsi="Times New Roman" w:cs="Times New Roman"/>
                <w:sz w:val="18"/>
                <w:szCs w:val="18"/>
              </w:rPr>
            </w:rPrChange>
          </w:rPr>
          <w:t>0.6955 - 0.7192.</w:t>
        </w:r>
        <w:r w:rsidR="00883CE7" w:rsidRPr="006665F8">
          <w:rPr>
            <w:rFonts w:ascii="Arial" w:hAnsi="Arial" w:cs="Arial"/>
            <w:sz w:val="18"/>
            <w:szCs w:val="18"/>
          </w:rPr>
          <w:t xml:space="preserve"> </w:t>
        </w:r>
      </w:ins>
    </w:p>
    <w:p w14:paraId="481C4218" w14:textId="77777777" w:rsidR="00C80247" w:rsidRPr="006665F8" w:rsidRDefault="00883CE7" w:rsidP="00C8024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169" w:author="Na Zhou" w:date="2016-09-05T15:59:00Z"/>
          <w:rFonts w:ascii="Arial" w:hAnsi="Arial" w:cs="Arial"/>
        </w:rPr>
      </w:pPr>
      <w:ins w:id="170" w:author="Na Zhou" w:date="2016-09-03T16:58:00Z">
        <w:r w:rsidRPr="006665F8">
          <w:rPr>
            <w:rFonts w:ascii="Arial" w:hAnsi="Arial" w:cs="Arial"/>
          </w:rPr>
          <w:t>Skin ulcer may follow with various cancers, t</w:t>
        </w:r>
      </w:ins>
      <w:ins w:id="171" w:author="Na Zhou" w:date="2016-09-03T16:49:00Z">
        <w:r w:rsidRPr="006665F8">
          <w:rPr>
            <w:rFonts w:ascii="Arial" w:hAnsi="Arial" w:cs="Arial"/>
            <w:rPrChange w:id="172" w:author="Na Zhou" w:date="2016-09-03T16:56:00Z">
              <w:rPr>
                <w:rStyle w:val="None"/>
                <w:rFonts w:ascii="Times New Roman" w:eastAsia="Calibri" w:hAnsi="Times New Roman" w:cs="Times New Roman"/>
                <w:sz w:val="18"/>
                <w:szCs w:val="18"/>
              </w:rPr>
            </w:rPrChange>
          </w:rPr>
          <w:t xml:space="preserve">he treatment of each </w:t>
        </w:r>
      </w:ins>
      <w:ins w:id="173" w:author="Na Zhou" w:date="2016-09-03T16:50:00Z">
        <w:r w:rsidRPr="006665F8">
          <w:rPr>
            <w:rFonts w:ascii="Arial" w:hAnsi="Arial" w:cs="Arial"/>
            <w:rPrChange w:id="174" w:author="Na Zhou" w:date="2016-09-03T16:56:00Z">
              <w:rPr>
                <w:rStyle w:val="None"/>
                <w:rFonts w:ascii="Times New Roman" w:eastAsia="Calibri" w:hAnsi="Times New Roman" w:cs="Times New Roman"/>
                <w:sz w:val="18"/>
                <w:szCs w:val="18"/>
              </w:rPr>
            </w:rPrChange>
          </w:rPr>
          <w:t>type o</w:t>
        </w:r>
      </w:ins>
      <w:ins w:id="175" w:author="Na Zhou" w:date="2016-09-03T16:51:00Z">
        <w:r w:rsidRPr="006665F8">
          <w:rPr>
            <w:rFonts w:ascii="Arial" w:hAnsi="Arial" w:cs="Arial"/>
            <w:rPrChange w:id="176" w:author="Na Zhou" w:date="2016-09-03T16:56:00Z">
              <w:rPr/>
            </w:rPrChange>
          </w:rPr>
          <w:t>f cancer can include chemothera</w:t>
        </w:r>
        <w:r w:rsidR="008256E3" w:rsidRPr="006665F8">
          <w:rPr>
            <w:rFonts w:ascii="Arial" w:hAnsi="Arial" w:cs="Arial"/>
          </w:rPr>
          <w:t xml:space="preserve">py, radiotherapy, or surgery </w:t>
        </w:r>
      </w:ins>
      <w:ins w:id="177" w:author="Na Zhou" w:date="2016-09-04T16:13:00Z">
        <w:r w:rsidR="008256E3" w:rsidRPr="006665F8">
          <w:rPr>
            <w:rFonts w:ascii="Arial" w:hAnsi="Arial" w:cs="Arial"/>
          </w:rPr>
          <w:t>(that’s possible explanation for its high confidence to Death)</w:t>
        </w:r>
      </w:ins>
      <w:ins w:id="178" w:author="Na Zhou" w:date="2016-09-03T16:51:00Z">
        <w:r w:rsidR="008772AF" w:rsidRPr="006665F8">
          <w:rPr>
            <w:rFonts w:ascii="Arial" w:hAnsi="Arial" w:cs="Arial"/>
          </w:rPr>
          <w:t>,</w:t>
        </w:r>
      </w:ins>
    </w:p>
    <w:p w14:paraId="2B5C540F" w14:textId="35119FAE" w:rsidR="007A5CD0" w:rsidRPr="006665F8" w:rsidRDefault="00C80247" w:rsidP="0026698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179" w:author="Na Zhou" w:date="2016-09-04T16:19:00Z"/>
          <w:rFonts w:ascii="Arial" w:hAnsi="Arial" w:cs="Arial"/>
        </w:rPr>
      </w:pPr>
      <w:ins w:id="180" w:author="Na Zhou" w:date="2016-09-05T15:59:00Z">
        <w:r w:rsidRPr="006665F8">
          <w:rPr>
            <w:rFonts w:ascii="Arial" w:hAnsi="Arial" w:cs="Arial"/>
          </w:rPr>
          <w:t>(Note:</w:t>
        </w:r>
      </w:ins>
      <w:ins w:id="181" w:author="Na Zhou" w:date="2016-09-03T16:51:00Z">
        <w:r w:rsidR="008772AF" w:rsidRPr="006665F8">
          <w:rPr>
            <w:rFonts w:ascii="Arial" w:hAnsi="Arial" w:cs="Arial"/>
          </w:rPr>
          <w:t xml:space="preserve"> </w:t>
        </w:r>
        <w:r w:rsidR="00883CE7" w:rsidRPr="006665F8">
          <w:rPr>
            <w:rFonts w:ascii="Arial" w:hAnsi="Arial" w:cs="Arial"/>
            <w:rPrChange w:id="182" w:author="Na Zhou" w:date="2016-09-03T16:56:00Z">
              <w:rPr/>
            </w:rPrChange>
          </w:rPr>
          <w:t xml:space="preserve">placebo, </w:t>
        </w:r>
      </w:ins>
      <w:ins w:id="183" w:author="Na Zhou" w:date="2016-09-03T16:52:00Z">
        <w:r w:rsidR="00883CE7" w:rsidRPr="006665F8">
          <w:rPr>
            <w:rFonts w:ascii="Arial" w:hAnsi="Arial" w:cs="Arial"/>
            <w:rPrChange w:id="184" w:author="Na Zhou" w:date="2016-09-03T16:56:00Z">
              <w:rPr/>
            </w:rPrChange>
          </w:rPr>
          <w:t>bevacizumab, and bi_10773 are frequent interventions</w:t>
        </w:r>
      </w:ins>
      <w:ins w:id="185" w:author="Na Zhou" w:date="2016-09-03T17:01:00Z">
        <w:r w:rsidR="008772AF" w:rsidRPr="006665F8">
          <w:rPr>
            <w:rFonts w:ascii="Arial" w:hAnsi="Arial" w:cs="Arial"/>
          </w:rPr>
          <w:t xml:space="preserve"> used in</w:t>
        </w:r>
      </w:ins>
      <w:ins w:id="186" w:author="Na Zhou" w:date="2016-09-03T16:52:00Z">
        <w:r w:rsidR="008772AF" w:rsidRPr="006665F8">
          <w:rPr>
            <w:rFonts w:ascii="Arial" w:hAnsi="Arial" w:cs="Arial"/>
          </w:rPr>
          <w:t xml:space="preserve"> </w:t>
        </w:r>
        <w:r w:rsidR="00883CE7" w:rsidRPr="006665F8">
          <w:rPr>
            <w:rFonts w:ascii="Arial" w:hAnsi="Arial" w:cs="Arial"/>
            <w:rPrChange w:id="187" w:author="Na Zhou" w:date="2016-09-03T16:56:00Z">
              <w:rPr/>
            </w:rPrChange>
          </w:rPr>
          <w:t xml:space="preserve">clinical trials </w:t>
        </w:r>
      </w:ins>
      <w:ins w:id="188" w:author="Na Zhou" w:date="2016-09-04T16:14:00Z">
        <w:r w:rsidR="008256E3" w:rsidRPr="006665F8">
          <w:rPr>
            <w:rFonts w:ascii="Arial" w:hAnsi="Arial" w:cs="Arial"/>
          </w:rPr>
          <w:t xml:space="preserve">which </w:t>
        </w:r>
      </w:ins>
      <w:ins w:id="189" w:author="Na Zhou" w:date="2016-09-03T16:52:00Z">
        <w:r w:rsidR="008256E3" w:rsidRPr="006665F8">
          <w:rPr>
            <w:rFonts w:ascii="Arial" w:hAnsi="Arial" w:cs="Arial"/>
          </w:rPr>
          <w:t xml:space="preserve">observed skin ulcer, possible </w:t>
        </w:r>
      </w:ins>
      <w:ins w:id="190" w:author="Na Zhou" w:date="2016-09-04T16:16:00Z">
        <w:r w:rsidR="008256E3" w:rsidRPr="006665F8">
          <w:rPr>
            <w:rFonts w:ascii="Arial" w:hAnsi="Arial" w:cs="Arial"/>
          </w:rPr>
          <w:t xml:space="preserve">interventions for cancers which </w:t>
        </w:r>
      </w:ins>
      <w:ins w:id="191" w:author="Na Zhou" w:date="2016-09-04T16:17:00Z">
        <w:r w:rsidR="008256E3" w:rsidRPr="006665F8">
          <w:rPr>
            <w:rFonts w:ascii="Arial" w:hAnsi="Arial" w:cs="Arial"/>
          </w:rPr>
          <w:t xml:space="preserve">will be </w:t>
        </w:r>
      </w:ins>
      <w:ins w:id="192" w:author="Na Zhou" w:date="2016-09-04T16:16:00Z">
        <w:r w:rsidR="008256E3" w:rsidRPr="006665F8">
          <w:rPr>
            <w:rFonts w:ascii="Arial" w:hAnsi="Arial" w:cs="Arial"/>
          </w:rPr>
          <w:t>followed by skin ulcer….</w:t>
        </w:r>
      </w:ins>
      <w:ins w:id="193" w:author="Na Zhou" w:date="2016-09-04T17:07:00Z">
        <w:r w:rsidR="002D0E33" w:rsidRPr="006665F8">
          <w:rPr>
            <w:rFonts w:ascii="Arial" w:hAnsi="Arial" w:cs="Arial"/>
          </w:rPr>
          <w:t>)</w:t>
        </w:r>
      </w:ins>
    </w:p>
    <w:p w14:paraId="3A96BF18" w14:textId="77777777" w:rsidR="008256E3" w:rsidRPr="006665F8" w:rsidRDefault="008256E3" w:rsidP="0026698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194" w:author="Na Zhou" w:date="2016-09-04T16:19:00Z"/>
          <w:rFonts w:ascii="Arial" w:hAnsi="Arial" w:cs="Arial"/>
        </w:rPr>
      </w:pPr>
    </w:p>
    <w:p w14:paraId="442DC0E1" w14:textId="677BEF2A" w:rsidR="008256E3" w:rsidRPr="006665F8" w:rsidDel="00E95C45" w:rsidRDefault="008256E3" w:rsidP="0026698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del w:id="195" w:author="Na Zhou" w:date="2016-09-04T16:29:00Z"/>
          <w:rFonts w:ascii="Arial" w:hAnsi="Arial" w:cs="Arial"/>
          <w:rPrChange w:id="196" w:author="Na Zhou" w:date="2016-09-04T16:51:00Z">
            <w:rPr>
              <w:del w:id="197" w:author="Na Zhou" w:date="2016-09-04T16:29:00Z"/>
              <w:rStyle w:val="None"/>
              <w:rFonts w:ascii="Times New Roman" w:eastAsia="Calibri" w:hAnsi="Times New Roman" w:cs="Times New Roman"/>
              <w:sz w:val="18"/>
              <w:szCs w:val="18"/>
            </w:rPr>
          </w:rPrChange>
        </w:rPr>
      </w:pPr>
      <w:ins w:id="198" w:author="Na Zhou" w:date="2016-09-04T16:19:00Z">
        <w:r w:rsidRPr="006665F8">
          <w:rPr>
            <w:rFonts w:ascii="Arial" w:hAnsi="Arial" w:cs="Arial"/>
          </w:rPr>
          <w:t xml:space="preserve">The third high confidence single serious adverse event is </w:t>
        </w:r>
        <w:proofErr w:type="spellStart"/>
        <w:r w:rsidRPr="006665F8">
          <w:rPr>
            <w:rFonts w:ascii="Arial" w:hAnsi="Arial" w:cs="Arial"/>
            <w:rPrChange w:id="199" w:author="Na Zhou" w:date="2016-09-04T16:51:00Z">
              <w:rPr>
                <w:rStyle w:val="Hyperlink0"/>
                <w:sz w:val="18"/>
                <w:szCs w:val="18"/>
              </w:rPr>
            </w:rPrChange>
          </w:rPr>
          <w:t>Renal_failure_chronic</w:t>
        </w:r>
        <w:proofErr w:type="spellEnd"/>
        <w:r w:rsidRPr="006665F8">
          <w:rPr>
            <w:rFonts w:ascii="Arial" w:hAnsi="Arial" w:cs="Arial"/>
            <w:rPrChange w:id="200" w:author="Na Zhou" w:date="2016-09-04T16:51:00Z">
              <w:rPr>
                <w:rStyle w:val="Hyperlink0"/>
                <w:sz w:val="18"/>
                <w:szCs w:val="18"/>
              </w:rPr>
            </w:rPrChange>
          </w:rPr>
          <w:t xml:space="preserve">, with confidence </w:t>
        </w:r>
        <w:r w:rsidR="00E95C45" w:rsidRPr="006665F8">
          <w:rPr>
            <w:rFonts w:ascii="Arial" w:hAnsi="Arial" w:cs="Arial"/>
            <w:rPrChange w:id="201" w:author="Na Zhou" w:date="2016-09-04T16:51:00Z">
              <w:rPr>
                <w:rStyle w:val="Hyperlink0"/>
                <w:sz w:val="18"/>
                <w:szCs w:val="18"/>
              </w:rPr>
            </w:rPrChange>
          </w:rPr>
          <w:t xml:space="preserve">0.5331 </w:t>
        </w:r>
        <w:r w:rsidRPr="006665F8">
          <w:rPr>
            <w:rFonts w:ascii="Arial" w:hAnsi="Arial" w:cs="Arial"/>
            <w:rPrChange w:id="202" w:author="Na Zhou" w:date="2016-09-04T16:51:00Z">
              <w:rPr>
                <w:rStyle w:val="Hyperlink0"/>
                <w:sz w:val="18"/>
                <w:szCs w:val="18"/>
              </w:rPr>
            </w:rPrChange>
          </w:rPr>
          <w:t xml:space="preserve">to </w:t>
        </w:r>
        <w:r w:rsidR="00E95C45" w:rsidRPr="006665F8">
          <w:rPr>
            <w:rFonts w:ascii="Arial" w:hAnsi="Arial" w:cs="Arial"/>
            <w:rPrChange w:id="203" w:author="Na Zhou" w:date="2016-09-04T16:51:00Z">
              <w:rPr>
                <w:rStyle w:val="Hyperlink0"/>
                <w:sz w:val="18"/>
                <w:szCs w:val="18"/>
              </w:rPr>
            </w:rPrChange>
          </w:rPr>
          <w:t xml:space="preserve">Death. </w:t>
        </w:r>
      </w:ins>
    </w:p>
    <w:p w14:paraId="01296221" w14:textId="77777777" w:rsidR="00A161D2" w:rsidRPr="006665F8" w:rsidRDefault="00E95C45" w:rsidP="00C97325">
      <w:pPr>
        <w:rPr>
          <w:ins w:id="204" w:author="Na Zhou" w:date="2016-09-04T17:12:00Z"/>
          <w:rFonts w:ascii="Arial" w:eastAsia="Helvetica" w:hAnsi="Arial" w:cs="Arial"/>
          <w:color w:val="000000"/>
          <w:sz w:val="22"/>
          <w:szCs w:val="22"/>
          <w:bdr w:val="nil"/>
        </w:rPr>
      </w:pPr>
      <w:ins w:id="205" w:author="Na Zhou" w:date="2016-09-04T16:21:00Z">
        <w:r w:rsidRPr="006665F8">
          <w:rPr>
            <w:rFonts w:ascii="Arial" w:eastAsia="Helvetica" w:hAnsi="Arial" w:cs="Arial"/>
            <w:color w:val="000000"/>
            <w:sz w:val="22"/>
            <w:szCs w:val="22"/>
            <w:bdr w:val="nil"/>
            <w:rPrChange w:id="206" w:author="Na Zhou" w:date="2016-09-04T16:51:00Z">
              <w:rPr>
                <w:rStyle w:val="None"/>
                <w:rFonts w:eastAsia="Calibri"/>
                <w:sz w:val="18"/>
                <w:szCs w:val="18"/>
              </w:rPr>
            </w:rPrChange>
          </w:rPr>
          <w:t>Chronic renal failure is commonly classified as a chronic kidney disease</w:t>
        </w:r>
      </w:ins>
      <w:ins w:id="207" w:author="Na Zhou" w:date="2016-09-04T16:24:00Z">
        <w:r w:rsidRPr="006665F8">
          <w:rPr>
            <w:rFonts w:ascii="Arial" w:eastAsia="Helvetica" w:hAnsi="Arial" w:cs="Arial"/>
            <w:color w:val="000000"/>
            <w:sz w:val="22"/>
            <w:szCs w:val="22"/>
            <w:bdr w:val="nil"/>
            <w:rPrChange w:id="208" w:author="Na Zhou" w:date="2016-09-04T16:51:00Z">
              <w:rPr>
                <w:rStyle w:val="None"/>
                <w:rFonts w:eastAsia="Calibri"/>
                <w:sz w:val="18"/>
                <w:szCs w:val="18"/>
              </w:rPr>
            </w:rPrChange>
          </w:rPr>
          <w:t xml:space="preserve">. The top 3 serious adverse events associate with </w:t>
        </w:r>
      </w:ins>
      <w:proofErr w:type="spellStart"/>
      <w:ins w:id="209" w:author="Na Zhou" w:date="2016-09-04T16:25:00Z">
        <w:r w:rsidRPr="006665F8">
          <w:rPr>
            <w:rFonts w:ascii="Arial" w:eastAsia="Helvetica" w:hAnsi="Arial" w:cs="Arial"/>
            <w:color w:val="000000"/>
            <w:sz w:val="22"/>
            <w:szCs w:val="22"/>
            <w:bdr w:val="nil"/>
            <w:rPrChange w:id="210" w:author="Na Zhou" w:date="2016-09-04T16:51:00Z">
              <w:rPr>
                <w:rStyle w:val="None"/>
                <w:rFonts w:eastAsia="Calibri"/>
                <w:sz w:val="18"/>
                <w:szCs w:val="18"/>
              </w:rPr>
            </w:rPrChange>
          </w:rPr>
          <w:t>Renal_failure_chronic</w:t>
        </w:r>
        <w:proofErr w:type="spellEnd"/>
        <w:r w:rsidRPr="006665F8">
          <w:rPr>
            <w:rFonts w:ascii="Arial" w:eastAsia="Helvetica" w:hAnsi="Arial" w:cs="Arial"/>
            <w:color w:val="000000"/>
            <w:sz w:val="22"/>
            <w:szCs w:val="22"/>
            <w:bdr w:val="nil"/>
            <w:rPrChange w:id="211" w:author="Na Zhou" w:date="2016-09-04T16:51:00Z">
              <w:rPr>
                <w:rStyle w:val="None"/>
                <w:rFonts w:eastAsia="Calibri"/>
                <w:sz w:val="18"/>
                <w:szCs w:val="18"/>
              </w:rPr>
            </w:rPrChange>
          </w:rPr>
          <w:t xml:space="preserve"> are Cellulitis, </w:t>
        </w:r>
        <w:proofErr w:type="spellStart"/>
        <w:r w:rsidRPr="006665F8">
          <w:rPr>
            <w:rFonts w:ascii="Arial" w:eastAsia="Helvetica" w:hAnsi="Arial" w:cs="Arial"/>
            <w:color w:val="000000"/>
            <w:sz w:val="22"/>
            <w:szCs w:val="22"/>
            <w:bdr w:val="nil"/>
            <w:rPrChange w:id="212" w:author="Na Zhou" w:date="2016-09-04T16:51:00Z">
              <w:rPr>
                <w:sz w:val="18"/>
                <w:szCs w:val="18"/>
              </w:rPr>
            </w:rPrChange>
          </w:rPr>
          <w:t>Myocardial_infarction</w:t>
        </w:r>
        <w:proofErr w:type="spellEnd"/>
        <w:r w:rsidRPr="006665F8">
          <w:rPr>
            <w:rFonts w:ascii="Arial" w:eastAsia="Helvetica" w:hAnsi="Arial" w:cs="Arial"/>
            <w:color w:val="000000"/>
            <w:sz w:val="22"/>
            <w:szCs w:val="22"/>
            <w:bdr w:val="nil"/>
            <w:rPrChange w:id="213" w:author="Na Zhou" w:date="2016-09-04T16:51:00Z">
              <w:rPr>
                <w:sz w:val="18"/>
                <w:szCs w:val="18"/>
              </w:rPr>
            </w:rPrChange>
          </w:rPr>
          <w:t xml:space="preserve"> and </w:t>
        </w:r>
        <w:proofErr w:type="spellStart"/>
        <w:r w:rsidRPr="006665F8">
          <w:rPr>
            <w:rFonts w:ascii="Arial" w:eastAsia="Helvetica" w:hAnsi="Arial" w:cs="Arial"/>
            <w:color w:val="000000"/>
            <w:sz w:val="22"/>
            <w:szCs w:val="22"/>
            <w:bdr w:val="nil"/>
            <w:rPrChange w:id="214" w:author="Na Zhou" w:date="2016-09-04T16:51:00Z">
              <w:rPr>
                <w:sz w:val="18"/>
                <w:szCs w:val="18"/>
                <w:lang w:val="es-ES_tradnl"/>
              </w:rPr>
            </w:rPrChange>
          </w:rPr>
          <w:t>Cerebrovascular_accident</w:t>
        </w:r>
        <w:proofErr w:type="spellEnd"/>
        <w:r w:rsidRPr="006665F8">
          <w:rPr>
            <w:rFonts w:ascii="Arial" w:eastAsia="Helvetica" w:hAnsi="Arial" w:cs="Arial"/>
            <w:color w:val="000000"/>
            <w:sz w:val="22"/>
            <w:szCs w:val="22"/>
            <w:bdr w:val="nil"/>
            <w:rPrChange w:id="215" w:author="Na Zhou" w:date="2016-09-04T16:51:00Z">
              <w:rPr>
                <w:sz w:val="18"/>
                <w:szCs w:val="18"/>
                <w:lang w:val="es-ES_tradnl"/>
              </w:rPr>
            </w:rPrChange>
          </w:rPr>
          <w:t xml:space="preserve">, with confidence range </w:t>
        </w:r>
      </w:ins>
      <w:ins w:id="216" w:author="Na Zhou" w:date="2016-09-04T16:26:00Z">
        <w:r w:rsidRPr="006665F8">
          <w:rPr>
            <w:rFonts w:ascii="Arial" w:eastAsia="Helvetica" w:hAnsi="Arial" w:cs="Arial"/>
            <w:color w:val="000000"/>
            <w:sz w:val="22"/>
            <w:szCs w:val="22"/>
            <w:bdr w:val="nil"/>
            <w:rPrChange w:id="217" w:author="Na Zhou" w:date="2016-09-04T16:51:00Z">
              <w:rPr>
                <w:color w:val="000000"/>
                <w:sz w:val="18"/>
                <w:szCs w:val="18"/>
                <w:u w:color="000000"/>
              </w:rPr>
            </w:rPrChange>
          </w:rPr>
          <w:t>0.6651 - 0.6822</w:t>
        </w:r>
      </w:ins>
      <w:ins w:id="218" w:author="Na Zhou" w:date="2016-09-04T16:49:00Z">
        <w:r w:rsidR="00C97325" w:rsidRPr="006665F8">
          <w:rPr>
            <w:rFonts w:ascii="Arial" w:eastAsia="Helvetica" w:hAnsi="Arial" w:cs="Arial"/>
            <w:color w:val="000000"/>
            <w:sz w:val="22"/>
            <w:szCs w:val="22"/>
            <w:bdr w:val="nil"/>
            <w:rPrChange w:id="219" w:author="Na Zhou" w:date="2016-09-04T16:51:00Z">
              <w:rPr/>
            </w:rPrChange>
          </w:rPr>
          <w:t xml:space="preserve">. </w:t>
        </w:r>
        <w:r w:rsidR="00B87EB8" w:rsidRPr="006665F8">
          <w:rPr>
            <w:rFonts w:ascii="Arial" w:eastAsia="Helvetica" w:hAnsi="Arial" w:cs="Arial"/>
            <w:color w:val="000000"/>
            <w:sz w:val="22"/>
            <w:szCs w:val="22"/>
            <w:bdr w:val="nil"/>
            <w:rPrChange w:id="220" w:author="Na Zhou" w:date="2016-09-04T16:51:00Z">
              <w:rPr>
                <w:rFonts w:ascii="Verdana" w:eastAsia="Times New Roman" w:hAnsi="Verdana"/>
                <w:color w:val="333333"/>
                <w:sz w:val="18"/>
                <w:szCs w:val="18"/>
              </w:rPr>
            </w:rPrChange>
          </w:rPr>
          <w:t>kidney disease increases patient</w:t>
        </w:r>
      </w:ins>
      <w:ins w:id="221" w:author="Na Zhou" w:date="2016-09-04T16:50:00Z">
        <w:r w:rsidR="00B87EB8" w:rsidRPr="006665F8">
          <w:rPr>
            <w:rFonts w:ascii="Arial" w:eastAsia="Helvetica" w:hAnsi="Arial" w:cs="Arial"/>
            <w:color w:val="000000"/>
            <w:sz w:val="22"/>
            <w:szCs w:val="22"/>
            <w:bdr w:val="nil"/>
            <w:rPrChange w:id="222" w:author="Na Zhou" w:date="2016-09-04T16:51:00Z">
              <w:rPr>
                <w:rFonts w:ascii="Verdana" w:eastAsia="Times New Roman" w:hAnsi="Verdana"/>
                <w:color w:val="333333"/>
                <w:sz w:val="18"/>
                <w:szCs w:val="18"/>
              </w:rPr>
            </w:rPrChange>
          </w:rPr>
          <w:t>s’</w:t>
        </w:r>
      </w:ins>
      <w:ins w:id="223" w:author="Na Zhou" w:date="2016-09-04T16:49:00Z">
        <w:r w:rsidR="00C97325" w:rsidRPr="006665F8">
          <w:rPr>
            <w:rFonts w:ascii="Arial" w:eastAsia="Helvetica" w:hAnsi="Arial" w:cs="Arial"/>
            <w:color w:val="000000"/>
            <w:sz w:val="22"/>
            <w:szCs w:val="22"/>
            <w:bdr w:val="nil"/>
            <w:rPrChange w:id="224" w:author="Na Zhou" w:date="2016-09-04T16:51:00Z">
              <w:rPr>
                <w:rFonts w:ascii="Verdana" w:eastAsia="Times New Roman" w:hAnsi="Verdana"/>
                <w:color w:val="333333"/>
                <w:sz w:val="18"/>
                <w:szCs w:val="18"/>
              </w:rPr>
            </w:rPrChange>
          </w:rPr>
          <w:t xml:space="preserve"> risk of having heart and blood vessel disease</w:t>
        </w:r>
      </w:ins>
      <w:ins w:id="225" w:author="Na Zhou" w:date="2016-09-04T16:50:00Z">
        <w:r w:rsidR="00B87EB8" w:rsidRPr="006665F8">
          <w:rPr>
            <w:rFonts w:ascii="Arial" w:eastAsia="Helvetica" w:hAnsi="Arial" w:cs="Arial"/>
            <w:color w:val="000000"/>
            <w:sz w:val="22"/>
            <w:szCs w:val="22"/>
            <w:bdr w:val="nil"/>
            <w:rPrChange w:id="226" w:author="Na Zhou" w:date="2016-09-04T16:51:00Z">
              <w:rPr>
                <w:rFonts w:ascii="Verdana" w:eastAsia="Times New Roman" w:hAnsi="Verdana"/>
                <w:color w:val="333333"/>
                <w:sz w:val="18"/>
                <w:szCs w:val="18"/>
              </w:rPr>
            </w:rPrChange>
          </w:rPr>
          <w:t xml:space="preserve"> over a long period</w:t>
        </w:r>
      </w:ins>
      <w:ins w:id="227" w:author="Na Zhou" w:date="2016-09-04T16:57:00Z">
        <w:r w:rsidR="00BC678F" w:rsidRPr="006665F8">
          <w:rPr>
            <w:rFonts w:ascii="Arial" w:eastAsia="Helvetica" w:hAnsi="Arial" w:cs="Arial"/>
            <w:color w:val="000000"/>
            <w:sz w:val="22"/>
            <w:szCs w:val="22"/>
            <w:bdr w:val="nil"/>
          </w:rPr>
          <w:t xml:space="preserve">, heart disease </w:t>
        </w:r>
      </w:ins>
      <w:ins w:id="228" w:author="Na Zhou" w:date="2016-09-04T17:01:00Z">
        <w:r w:rsidR="00BC678F" w:rsidRPr="006665F8">
          <w:rPr>
            <w:rFonts w:ascii="Arial" w:eastAsia="Helvetica" w:hAnsi="Arial" w:cs="Arial"/>
            <w:color w:val="000000"/>
            <w:sz w:val="22"/>
            <w:szCs w:val="22"/>
            <w:bdr w:val="nil"/>
          </w:rPr>
          <w:t>is the major</w:t>
        </w:r>
      </w:ins>
      <w:ins w:id="229" w:author="Na Zhou" w:date="2016-09-04T16:57:00Z">
        <w:r w:rsidR="00B87EB8" w:rsidRPr="006665F8">
          <w:rPr>
            <w:rFonts w:ascii="Arial" w:eastAsia="Helvetica" w:hAnsi="Arial" w:cs="Arial"/>
            <w:color w:val="000000"/>
            <w:sz w:val="22"/>
            <w:szCs w:val="22"/>
            <w:bdr w:val="nil"/>
          </w:rPr>
          <w:t xml:space="preserve"> cause </w:t>
        </w:r>
      </w:ins>
      <w:ins w:id="230" w:author="Na Zhou" w:date="2016-09-04T17:01:00Z">
        <w:r w:rsidR="00BC678F" w:rsidRPr="006665F8">
          <w:rPr>
            <w:rFonts w:ascii="Arial" w:eastAsia="Helvetica" w:hAnsi="Arial" w:cs="Arial"/>
            <w:color w:val="000000"/>
            <w:sz w:val="22"/>
            <w:szCs w:val="22"/>
            <w:bdr w:val="nil"/>
          </w:rPr>
          <w:t xml:space="preserve">of </w:t>
        </w:r>
      </w:ins>
      <w:ins w:id="231" w:author="Na Zhou" w:date="2016-09-04T16:57:00Z">
        <w:r w:rsidR="00BC678F" w:rsidRPr="006665F8">
          <w:rPr>
            <w:rFonts w:ascii="Arial" w:eastAsia="Helvetica" w:hAnsi="Arial" w:cs="Arial"/>
            <w:color w:val="000000"/>
            <w:sz w:val="22"/>
            <w:szCs w:val="22"/>
            <w:bdr w:val="nil"/>
          </w:rPr>
          <w:t xml:space="preserve">death for all patients with </w:t>
        </w:r>
      </w:ins>
      <w:ins w:id="232" w:author="Na Zhou" w:date="2016-09-04T17:01:00Z">
        <w:r w:rsidR="00BC678F" w:rsidRPr="006665F8">
          <w:rPr>
            <w:rFonts w:ascii="Arial" w:eastAsia="Helvetica" w:hAnsi="Arial" w:cs="Arial"/>
            <w:color w:val="000000"/>
            <w:sz w:val="22"/>
            <w:szCs w:val="22"/>
            <w:bdr w:val="nil"/>
          </w:rPr>
          <w:t xml:space="preserve">chronic renal failure. </w:t>
        </w:r>
      </w:ins>
      <w:ins w:id="233" w:author="Na Zhou" w:date="2016-09-04T16:49:00Z">
        <w:r w:rsidR="00C97325" w:rsidRPr="006665F8">
          <w:rPr>
            <w:rFonts w:ascii="Arial" w:eastAsia="Helvetica" w:hAnsi="Arial" w:cs="Arial"/>
            <w:color w:val="000000"/>
            <w:sz w:val="22"/>
            <w:szCs w:val="22"/>
            <w:bdr w:val="nil"/>
            <w:rPrChange w:id="234" w:author="Na Zhou" w:date="2016-09-04T16:51:00Z">
              <w:rPr>
                <w:rFonts w:ascii="Verdana" w:eastAsia="Times New Roman" w:hAnsi="Verdana"/>
                <w:color w:val="333333"/>
                <w:sz w:val="18"/>
                <w:szCs w:val="18"/>
              </w:rPr>
            </w:rPrChange>
          </w:rPr>
          <w:t>Chronic kidney disease may be caused by diabetes, high blood pressure and other disorders. Early detection and treatment can often keep chronic kidney disease from getting worse. </w:t>
        </w:r>
      </w:ins>
    </w:p>
    <w:p w14:paraId="1DC05273" w14:textId="5629B617" w:rsidR="00C97325" w:rsidRPr="006665F8" w:rsidRDefault="002D0E33" w:rsidP="00C97325">
      <w:pPr>
        <w:rPr>
          <w:ins w:id="235" w:author="Na Zhou" w:date="2016-09-04T17:13:00Z"/>
          <w:rFonts w:ascii="Arial" w:eastAsia="Helvetica" w:hAnsi="Arial" w:cs="Arial"/>
          <w:color w:val="000000"/>
          <w:sz w:val="22"/>
          <w:szCs w:val="22"/>
          <w:bdr w:val="nil"/>
        </w:rPr>
      </w:pPr>
      <w:ins w:id="236" w:author="Na Zhou" w:date="2016-09-04T17:07:00Z">
        <w:r w:rsidRPr="006665F8">
          <w:rPr>
            <w:rFonts w:ascii="Arial" w:eastAsia="Helvetica" w:hAnsi="Arial" w:cs="Arial"/>
            <w:color w:val="000000"/>
            <w:sz w:val="22"/>
            <w:szCs w:val="22"/>
            <w:bdr w:val="nil"/>
          </w:rPr>
          <w:lastRenderedPageBreak/>
          <w:t>(</w:t>
        </w:r>
      </w:ins>
      <w:ins w:id="237" w:author="Na Zhou" w:date="2016-09-04T16:57:00Z">
        <w:r w:rsidR="005A1441" w:rsidRPr="006665F8">
          <w:rPr>
            <w:rFonts w:ascii="Arial" w:eastAsia="Helvetica" w:hAnsi="Arial" w:cs="Arial"/>
            <w:color w:val="000000"/>
            <w:sz w:val="22"/>
            <w:szCs w:val="22"/>
            <w:bdr w:val="nil"/>
          </w:rPr>
          <w:t>Note</w:t>
        </w:r>
      </w:ins>
      <w:ins w:id="238" w:author="Na Zhou" w:date="2016-09-05T15:59:00Z">
        <w:r w:rsidR="005A1441" w:rsidRPr="006665F8">
          <w:rPr>
            <w:rFonts w:ascii="Arial" w:eastAsia="Helvetica" w:hAnsi="Arial" w:cs="Arial"/>
            <w:color w:val="000000"/>
            <w:sz w:val="22"/>
            <w:szCs w:val="22"/>
            <w:bdr w:val="nil"/>
          </w:rPr>
          <w:t>:</w:t>
        </w:r>
      </w:ins>
      <w:ins w:id="239" w:author="Na Zhou" w:date="2016-09-04T16:57:00Z">
        <w:r w:rsidR="00B87EB8" w:rsidRPr="006665F8">
          <w:rPr>
            <w:rFonts w:ascii="Arial" w:eastAsia="Helvetica" w:hAnsi="Arial" w:cs="Arial"/>
            <w:color w:val="000000"/>
            <w:sz w:val="22"/>
            <w:szCs w:val="22"/>
            <w:bdr w:val="nil"/>
          </w:rPr>
          <w:t xml:space="preserve"> </w:t>
        </w:r>
      </w:ins>
      <w:ins w:id="240" w:author="Na Zhou" w:date="2016-09-04T16:56:00Z">
        <w:r w:rsidR="00B87EB8" w:rsidRPr="006665F8">
          <w:rPr>
            <w:rFonts w:ascii="Arial" w:eastAsia="Helvetica" w:hAnsi="Arial" w:cs="Arial"/>
            <w:color w:val="000000"/>
            <w:sz w:val="22"/>
            <w:szCs w:val="22"/>
            <w:bdr w:val="nil"/>
          </w:rPr>
          <w:t>placebo</w:t>
        </w:r>
      </w:ins>
      <w:ins w:id="241" w:author="Na Zhou" w:date="2016-09-04T16:57:00Z">
        <w:r w:rsidR="00B87EB8" w:rsidRPr="006665F8">
          <w:rPr>
            <w:rFonts w:ascii="Arial" w:eastAsia="Helvetica" w:hAnsi="Arial" w:cs="Arial"/>
            <w:color w:val="000000"/>
            <w:sz w:val="22"/>
            <w:szCs w:val="22"/>
            <w:bdr w:val="nil"/>
          </w:rPr>
          <w:t xml:space="preserve">, </w:t>
        </w:r>
        <w:proofErr w:type="spellStart"/>
        <w:r w:rsidR="00B87EB8" w:rsidRPr="006665F8">
          <w:rPr>
            <w:rFonts w:ascii="Arial" w:eastAsia="Helvetica" w:hAnsi="Arial" w:cs="Arial"/>
            <w:color w:val="000000"/>
            <w:sz w:val="22"/>
            <w:szCs w:val="22"/>
            <w:bdr w:val="nil"/>
          </w:rPr>
          <w:t>peginesatide</w:t>
        </w:r>
        <w:proofErr w:type="spellEnd"/>
        <w:r w:rsidR="00B87EB8" w:rsidRPr="006665F8">
          <w:rPr>
            <w:rFonts w:ascii="Arial" w:eastAsia="Helvetica" w:hAnsi="Arial" w:cs="Arial"/>
            <w:color w:val="000000"/>
            <w:sz w:val="22"/>
            <w:szCs w:val="22"/>
            <w:bdr w:val="nil"/>
          </w:rPr>
          <w:t xml:space="preserve"> and </w:t>
        </w:r>
      </w:ins>
      <w:proofErr w:type="spellStart"/>
      <w:ins w:id="242" w:author="Na Zhou" w:date="2016-09-04T16:58:00Z">
        <w:r w:rsidR="00B87EB8" w:rsidRPr="006665F8">
          <w:rPr>
            <w:rFonts w:ascii="Arial" w:eastAsia="Helvetica" w:hAnsi="Arial" w:cs="Arial"/>
            <w:color w:val="000000"/>
            <w:sz w:val="22"/>
            <w:szCs w:val="22"/>
            <w:bdr w:val="nil"/>
          </w:rPr>
          <w:t>ranibizumab</w:t>
        </w:r>
        <w:proofErr w:type="spellEnd"/>
        <w:r w:rsidR="00B87EB8" w:rsidRPr="006665F8">
          <w:rPr>
            <w:rFonts w:ascii="Arial" w:eastAsia="Helvetica" w:hAnsi="Arial" w:cs="Arial"/>
            <w:color w:val="000000"/>
            <w:sz w:val="22"/>
            <w:szCs w:val="22"/>
            <w:bdr w:val="nil"/>
          </w:rPr>
          <w:t xml:space="preserve"> are most frequent interventions used in clinical trials which observed </w:t>
        </w:r>
        <w:proofErr w:type="spellStart"/>
        <w:r w:rsidR="00B87EB8" w:rsidRPr="006665F8">
          <w:rPr>
            <w:rFonts w:ascii="Arial" w:eastAsia="Helvetica" w:hAnsi="Arial" w:cs="Arial"/>
            <w:color w:val="000000"/>
            <w:sz w:val="22"/>
            <w:szCs w:val="22"/>
            <w:bdr w:val="nil"/>
          </w:rPr>
          <w:t>Renal_failure_chronic</w:t>
        </w:r>
        <w:proofErr w:type="spellEnd"/>
        <w:r w:rsidR="00B87EB8" w:rsidRPr="006665F8">
          <w:rPr>
            <w:rFonts w:ascii="Arial" w:eastAsia="Helvetica" w:hAnsi="Arial" w:cs="Arial"/>
            <w:color w:val="000000"/>
            <w:sz w:val="22"/>
            <w:szCs w:val="22"/>
            <w:bdr w:val="nil"/>
          </w:rPr>
          <w:t xml:space="preserve"> serious </w:t>
        </w:r>
        <w:r w:rsidRPr="006665F8">
          <w:rPr>
            <w:rFonts w:ascii="Arial" w:eastAsia="Helvetica" w:hAnsi="Arial" w:cs="Arial"/>
            <w:color w:val="000000"/>
            <w:sz w:val="22"/>
            <w:szCs w:val="22"/>
            <w:bdr w:val="nil"/>
          </w:rPr>
          <w:t>adverse event</w:t>
        </w:r>
      </w:ins>
      <w:ins w:id="243" w:author="Na Zhou" w:date="2016-09-05T15:59:00Z">
        <w:r w:rsidR="005A1441" w:rsidRPr="006665F8">
          <w:rPr>
            <w:rFonts w:ascii="Arial" w:eastAsia="Helvetica" w:hAnsi="Arial" w:cs="Arial"/>
            <w:color w:val="000000"/>
            <w:sz w:val="22"/>
            <w:szCs w:val="22"/>
            <w:bdr w:val="nil"/>
          </w:rPr>
          <w:t>…</w:t>
        </w:r>
        <w:proofErr w:type="gramStart"/>
        <w:r w:rsidR="005A1441" w:rsidRPr="006665F8">
          <w:rPr>
            <w:rFonts w:ascii="Arial" w:eastAsia="Helvetica" w:hAnsi="Arial" w:cs="Arial"/>
            <w:color w:val="000000"/>
            <w:sz w:val="22"/>
            <w:szCs w:val="22"/>
            <w:bdr w:val="nil"/>
          </w:rPr>
          <w:t>…</w:t>
        </w:r>
      </w:ins>
      <w:ins w:id="244" w:author="Na Zhou" w:date="2016-09-04T17:07:00Z">
        <w:r w:rsidRPr="006665F8">
          <w:rPr>
            <w:rFonts w:ascii="Arial" w:eastAsia="Helvetica" w:hAnsi="Arial" w:cs="Arial"/>
            <w:color w:val="000000"/>
            <w:sz w:val="22"/>
            <w:szCs w:val="22"/>
            <w:bdr w:val="nil"/>
          </w:rPr>
          <w:t xml:space="preserve"> )</w:t>
        </w:r>
      </w:ins>
      <w:proofErr w:type="gramEnd"/>
    </w:p>
    <w:p w14:paraId="51F54105" w14:textId="77777777" w:rsidR="00A161D2" w:rsidRPr="006665F8" w:rsidRDefault="00A161D2" w:rsidP="00C97325">
      <w:pPr>
        <w:rPr>
          <w:ins w:id="245" w:author="Na Zhou" w:date="2016-09-04T17:13:00Z"/>
          <w:rFonts w:ascii="Arial" w:eastAsia="Helvetica" w:hAnsi="Arial" w:cs="Arial"/>
          <w:color w:val="000000"/>
          <w:sz w:val="22"/>
          <w:szCs w:val="22"/>
          <w:bdr w:val="nil"/>
        </w:rPr>
      </w:pPr>
    </w:p>
    <w:p w14:paraId="48CC36F4" w14:textId="77777777" w:rsidR="00A161D2" w:rsidRPr="006665F8" w:rsidRDefault="00A161D2" w:rsidP="00C97325">
      <w:pPr>
        <w:rPr>
          <w:ins w:id="246" w:author="Na Zhou" w:date="2016-09-04T17:13:00Z"/>
          <w:rFonts w:ascii="Arial" w:eastAsia="Helvetica" w:hAnsi="Arial" w:cs="Arial"/>
          <w:color w:val="000000"/>
          <w:sz w:val="22"/>
          <w:szCs w:val="22"/>
          <w:bdr w:val="nil"/>
        </w:rPr>
      </w:pPr>
    </w:p>
    <w:p w14:paraId="0AF72659" w14:textId="212C1CD3" w:rsidR="00A161D2" w:rsidRPr="006665F8" w:rsidRDefault="00913A9C" w:rsidP="00A161D2">
      <w:pPr>
        <w:pStyle w:val="Body"/>
        <w:rPr>
          <w:rFonts w:ascii="Arial" w:hAnsi="Arial" w:cs="Arial"/>
          <w:color w:val="000000" w:themeColor="text1"/>
        </w:rPr>
      </w:pPr>
      <w:ins w:id="247" w:author="Na Zhou" w:date="2016-09-05T16:04:00Z">
        <w:r w:rsidRPr="006665F8">
          <w:rPr>
            <w:rFonts w:ascii="Arial" w:hAnsi="Arial" w:cs="Arial"/>
            <w:color w:val="000000" w:themeColor="text1"/>
          </w:rPr>
          <w:t>After review Appendix -4</w:t>
        </w:r>
        <w:r w:rsidR="005A1441" w:rsidRPr="006665F8">
          <w:rPr>
            <w:rFonts w:ascii="Arial" w:hAnsi="Arial" w:cs="Arial"/>
            <w:color w:val="000000" w:themeColor="text1"/>
          </w:rPr>
          <w:t xml:space="preserve">, we could see </w:t>
        </w:r>
      </w:ins>
      <w:r w:rsidR="00A161D2" w:rsidRPr="006665F8">
        <w:rPr>
          <w:rFonts w:ascii="Arial" w:hAnsi="Arial" w:cs="Arial"/>
          <w:color w:val="000000" w:themeColor="text1"/>
        </w:rPr>
        <w:t>Frequency and Confidence are two dimensions to evaluate an event</w:t>
      </w:r>
      <w:r w:rsidR="00A161D2" w:rsidRPr="006665F8">
        <w:rPr>
          <w:rStyle w:val="Hyperlink0"/>
          <w:rFonts w:ascii="Arial" w:hAnsi="Arial" w:cs="Arial"/>
          <w:color w:val="000000" w:themeColor="text1"/>
        </w:rPr>
        <w:t>’</w:t>
      </w:r>
      <w:r w:rsidR="00A161D2" w:rsidRPr="006665F8">
        <w:rPr>
          <w:rFonts w:ascii="Arial" w:hAnsi="Arial" w:cs="Arial"/>
          <w:color w:val="000000" w:themeColor="text1"/>
        </w:rPr>
        <w:t xml:space="preserve">s frequency and weight.  A good example of frequency-confidence comparison is between </w:t>
      </w:r>
      <w:proofErr w:type="spellStart"/>
      <w:r w:rsidR="00A161D2" w:rsidRPr="006665F8">
        <w:rPr>
          <w:rFonts w:ascii="Arial" w:hAnsi="Arial" w:cs="Arial"/>
          <w:color w:val="000000" w:themeColor="text1"/>
        </w:rPr>
        <w:t>Haematemesis</w:t>
      </w:r>
      <w:proofErr w:type="spellEnd"/>
      <w:r w:rsidR="00A161D2" w:rsidRPr="006665F8">
        <w:rPr>
          <w:rFonts w:ascii="Arial" w:hAnsi="Arial" w:cs="Arial"/>
          <w:color w:val="000000" w:themeColor="text1"/>
        </w:rPr>
        <w:t xml:space="preserve"> and Pneumonia. </w:t>
      </w:r>
      <w:proofErr w:type="spellStart"/>
      <w:r w:rsidR="00A161D2" w:rsidRPr="006665F8">
        <w:rPr>
          <w:rFonts w:ascii="Arial" w:hAnsi="Arial" w:cs="Arial"/>
          <w:color w:val="000000" w:themeColor="text1"/>
        </w:rPr>
        <w:t>Haematemesis</w:t>
      </w:r>
      <w:proofErr w:type="spellEnd"/>
      <w:r w:rsidR="00A161D2" w:rsidRPr="006665F8">
        <w:rPr>
          <w:rFonts w:ascii="Arial" w:hAnsi="Arial" w:cs="Arial"/>
          <w:color w:val="000000" w:themeColor="text1"/>
        </w:rPr>
        <w:t xml:space="preserve"> appeared in 352 arms, it has confidence of 0.5682 to Death. However, the top frequent adverse event Pneumonia has occurred 4765 times, but with only 0.2254 of confidence to Death. This informs one phenomenon, the more frequent adverse has a fewer contribution to Death. </w:t>
      </w:r>
    </w:p>
    <w:p w14:paraId="5D651C2F" w14:textId="77777777" w:rsidR="00A161D2" w:rsidRPr="006665F8" w:rsidRDefault="00A161D2" w:rsidP="00C97325">
      <w:pPr>
        <w:rPr>
          <w:ins w:id="248" w:author="Na Zhou" w:date="2016-09-04T16:49:00Z"/>
          <w:rFonts w:ascii="Arial" w:eastAsia="Helvetica" w:hAnsi="Arial" w:cs="Arial"/>
          <w:color w:val="000000"/>
          <w:sz w:val="22"/>
          <w:szCs w:val="22"/>
          <w:bdr w:val="nil"/>
          <w:rPrChange w:id="249" w:author="Na Zhou" w:date="2016-09-04T16:51:00Z">
            <w:rPr>
              <w:ins w:id="250" w:author="Na Zhou" w:date="2016-09-04T16:49:00Z"/>
              <w:rFonts w:eastAsia="Times New Roman"/>
            </w:rPr>
          </w:rPrChange>
        </w:rPr>
      </w:pPr>
    </w:p>
    <w:p w14:paraId="082B21AF" w14:textId="7F4F5802" w:rsidR="00E95C45" w:rsidRPr="006665F8" w:rsidRDefault="00E95C45" w:rsidP="0026698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251" w:author="Na Zhou" w:date="2016-09-04T16:25:00Z"/>
          <w:rFonts w:ascii="Arial" w:hAnsi="Arial" w:cs="Arial"/>
          <w:rPrChange w:id="252" w:author="Na Zhou" w:date="2016-09-04T16:28:00Z">
            <w:rPr>
              <w:ins w:id="253" w:author="Na Zhou" w:date="2016-09-04T16:25:00Z"/>
              <w:rFonts w:ascii="Times New Roman" w:eastAsia="Calibri" w:hAnsi="Times New Roman" w:cs="Times New Roman"/>
              <w:sz w:val="18"/>
              <w:szCs w:val="18"/>
            </w:rPr>
          </w:rPrChange>
        </w:rPr>
      </w:pPr>
    </w:p>
    <w:p w14:paraId="49E32C5F" w14:textId="07BE5BFE" w:rsidR="00E95C45" w:rsidRPr="006665F8" w:rsidRDefault="00E95C45" w:rsidP="00E95C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254" w:author="Na Zhou" w:date="2016-09-04T16:25:00Z"/>
          <w:rFonts w:ascii="Arial" w:eastAsia="Calibri" w:hAnsi="Arial" w:cs="Arial"/>
          <w:color w:val="000000"/>
          <w:sz w:val="18"/>
          <w:szCs w:val="18"/>
          <w:u w:color="000000"/>
        </w:rPr>
      </w:pPr>
    </w:p>
    <w:p w14:paraId="1E6F7874" w14:textId="74B83E51" w:rsidR="00B263A9" w:rsidRPr="006665F8" w:rsidRDefault="00B263A9" w:rsidP="000F0A2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ins w:id="255" w:author="Na Zhou" w:date="2016-09-04T16:21:00Z"/>
          <w:rStyle w:val="None"/>
          <w:rFonts w:ascii="Arial" w:eastAsia="Calibri" w:hAnsi="Arial" w:cs="Arial"/>
          <w:sz w:val="18"/>
          <w:szCs w:val="18"/>
        </w:rPr>
      </w:pPr>
    </w:p>
    <w:p w14:paraId="18930836" w14:textId="77777777" w:rsidR="00E95C45" w:rsidRPr="006665F8" w:rsidRDefault="00E95C45" w:rsidP="000F0A2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
          <w:rFonts w:ascii="Arial" w:eastAsia="Calibri" w:hAnsi="Arial" w:cs="Arial"/>
          <w:sz w:val="18"/>
          <w:szCs w:val="18"/>
        </w:rPr>
      </w:pPr>
    </w:p>
    <w:p w14:paraId="1ABB1159" w14:textId="1A25A70A" w:rsidR="001137A7" w:rsidRPr="006665F8" w:rsidRDefault="00F72470">
      <w:pPr>
        <w:pStyle w:val="Caption"/>
        <w:keepNext/>
        <w:rPr>
          <w:rFonts w:ascii="Arial" w:hAnsi="Arial" w:cs="Arial"/>
          <w:sz w:val="22"/>
          <w:szCs w:val="22"/>
        </w:rPr>
      </w:pPr>
      <w:r w:rsidRPr="006665F8">
        <w:rPr>
          <w:rFonts w:ascii="Arial" w:hAnsi="Arial" w:cs="Arial"/>
          <w:sz w:val="22"/>
          <w:szCs w:val="22"/>
        </w:rPr>
        <w:t>Table 5</w:t>
      </w:r>
      <w:r w:rsidR="00D932BA" w:rsidRPr="006665F8">
        <w:rPr>
          <w:rFonts w:ascii="Arial" w:hAnsi="Arial" w:cs="Arial"/>
          <w:sz w:val="22"/>
          <w:szCs w:val="22"/>
        </w:rPr>
        <w:t>: top 20 confidence single serious adverse events associated with death in clinical trials.  (frequency &lt;</w:t>
      </w:r>
      <w:r w:rsidR="001E2522" w:rsidRPr="006665F8">
        <w:rPr>
          <w:rFonts w:ascii="Arial" w:hAnsi="Arial" w:cs="Arial"/>
          <w:sz w:val="22"/>
          <w:szCs w:val="22"/>
        </w:rPr>
        <w:t>545</w:t>
      </w:r>
      <w:r w:rsidR="00D932BA" w:rsidRPr="006665F8">
        <w:rPr>
          <w:rFonts w:ascii="Arial" w:hAnsi="Arial" w:cs="Arial"/>
          <w:sz w:val="22"/>
          <w:szCs w:val="22"/>
        </w:rPr>
        <w:t>)</w:t>
      </w:r>
    </w:p>
    <w:tbl>
      <w:tblPr>
        <w:tblW w:w="9244" w:type="dxa"/>
        <w:tblInd w:w="20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11"/>
        <w:gridCol w:w="1703"/>
        <w:gridCol w:w="1019"/>
        <w:gridCol w:w="1141"/>
        <w:gridCol w:w="650"/>
        <w:gridCol w:w="2050"/>
        <w:gridCol w:w="2070"/>
      </w:tblGrid>
      <w:tr w:rsidR="00D418F9" w:rsidRPr="006665F8" w14:paraId="1A1CC16B" w14:textId="77777777" w:rsidTr="0094131A">
        <w:trPr>
          <w:trHeight w:val="364"/>
        </w:trPr>
        <w:tc>
          <w:tcPr>
            <w:tcW w:w="6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bottom"/>
          </w:tcPr>
          <w:p w14:paraId="15954D97" w14:textId="77777777" w:rsidR="00F37EED" w:rsidRPr="006665F8" w:rsidRDefault="00F37EED" w:rsidP="00F37EED">
            <w:pPr>
              <w:pStyle w:val="Body"/>
              <w:spacing w:after="0" w:line="240" w:lineRule="auto"/>
              <w:rPr>
                <w:rFonts w:ascii="Arial" w:hAnsi="Arial" w:cs="Arial"/>
                <w:sz w:val="18"/>
                <w:szCs w:val="18"/>
              </w:rPr>
            </w:pPr>
            <w:r w:rsidRPr="006665F8">
              <w:rPr>
                <w:rStyle w:val="None"/>
                <w:rFonts w:ascii="Arial" w:hAnsi="Arial" w:cs="Arial"/>
                <w:b/>
                <w:bCs/>
                <w:sz w:val="18"/>
                <w:szCs w:val="18"/>
              </w:rPr>
              <w:t>Rank</w:t>
            </w:r>
          </w:p>
        </w:tc>
        <w:tc>
          <w:tcPr>
            <w:tcW w:w="17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bottom"/>
          </w:tcPr>
          <w:p w14:paraId="54822729" w14:textId="77777777" w:rsidR="00F37EED" w:rsidRPr="006665F8" w:rsidRDefault="00F37EED" w:rsidP="00F37EED">
            <w:pPr>
              <w:pStyle w:val="Body"/>
              <w:spacing w:after="0" w:line="240" w:lineRule="auto"/>
              <w:rPr>
                <w:rFonts w:ascii="Arial" w:hAnsi="Arial" w:cs="Arial"/>
                <w:sz w:val="18"/>
                <w:szCs w:val="18"/>
              </w:rPr>
            </w:pPr>
            <w:r w:rsidRPr="006665F8">
              <w:rPr>
                <w:rStyle w:val="None"/>
                <w:rFonts w:ascii="Arial" w:hAnsi="Arial" w:cs="Arial"/>
                <w:b/>
                <w:bCs/>
                <w:sz w:val="18"/>
                <w:szCs w:val="18"/>
              </w:rPr>
              <w:t>Antecedent</w:t>
            </w:r>
          </w:p>
        </w:tc>
        <w:tc>
          <w:tcPr>
            <w:tcW w:w="10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999EA1A" w14:textId="0F7791FC" w:rsidR="00F37EED" w:rsidRPr="006665F8" w:rsidRDefault="00F37EED" w:rsidP="00F37EED">
            <w:pPr>
              <w:pStyle w:val="Body"/>
              <w:spacing w:after="0" w:line="240" w:lineRule="auto"/>
              <w:rPr>
                <w:rStyle w:val="None"/>
                <w:rFonts w:ascii="Arial" w:hAnsi="Arial" w:cs="Arial"/>
                <w:b/>
                <w:bCs/>
                <w:sz w:val="18"/>
                <w:szCs w:val="18"/>
              </w:rPr>
            </w:pPr>
            <w:r w:rsidRPr="006665F8">
              <w:rPr>
                <w:rStyle w:val="None"/>
                <w:rFonts w:ascii="Arial" w:hAnsi="Arial" w:cs="Arial"/>
                <w:b/>
                <w:bCs/>
                <w:sz w:val="18"/>
                <w:szCs w:val="18"/>
              </w:rPr>
              <w:t>Antecedent )</w:t>
            </w:r>
          </w:p>
        </w:tc>
        <w:tc>
          <w:tcPr>
            <w:tcW w:w="114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30F582E" w14:textId="05FA9E74" w:rsidR="00F37EED" w:rsidRPr="006665F8" w:rsidRDefault="00F37EED" w:rsidP="00F9076B">
            <w:pPr>
              <w:pStyle w:val="Body"/>
              <w:spacing w:after="0" w:line="240" w:lineRule="auto"/>
              <w:rPr>
                <w:rStyle w:val="None"/>
                <w:rFonts w:ascii="Arial" w:hAnsi="Arial" w:cs="Arial"/>
                <w:b/>
                <w:bCs/>
                <w:sz w:val="18"/>
                <w:szCs w:val="18"/>
              </w:rPr>
            </w:pPr>
            <w:r w:rsidRPr="006665F8">
              <w:rPr>
                <w:rStyle w:val="None"/>
                <w:rFonts w:ascii="Arial" w:hAnsi="Arial" w:cs="Arial"/>
                <w:b/>
                <w:bCs/>
                <w:sz w:val="18"/>
                <w:szCs w:val="18"/>
              </w:rPr>
              <w:t>Organ Class</w:t>
            </w:r>
          </w:p>
        </w:tc>
        <w:tc>
          <w:tcPr>
            <w:tcW w:w="6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bottom"/>
          </w:tcPr>
          <w:p w14:paraId="20254349" w14:textId="77F73DEB" w:rsidR="00F37EED" w:rsidRPr="006665F8" w:rsidRDefault="00F37EED" w:rsidP="00F37EED">
            <w:pPr>
              <w:pStyle w:val="Body"/>
              <w:spacing w:after="0" w:line="240" w:lineRule="auto"/>
              <w:rPr>
                <w:rFonts w:ascii="Arial" w:hAnsi="Arial" w:cs="Arial"/>
                <w:sz w:val="18"/>
                <w:szCs w:val="18"/>
              </w:rPr>
            </w:pPr>
            <w:r w:rsidRPr="006665F8">
              <w:rPr>
                <w:rStyle w:val="None"/>
                <w:rFonts w:ascii="Arial" w:hAnsi="Arial" w:cs="Arial"/>
                <w:b/>
                <w:bCs/>
                <w:sz w:val="18"/>
                <w:szCs w:val="18"/>
              </w:rPr>
              <w:t>Frequency (arms#)</w:t>
            </w:r>
          </w:p>
        </w:tc>
        <w:tc>
          <w:tcPr>
            <w:tcW w:w="20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bottom"/>
          </w:tcPr>
          <w:p w14:paraId="509316DE" w14:textId="77777777" w:rsidR="00F37EED" w:rsidRPr="006665F8" w:rsidRDefault="00F37EED" w:rsidP="00F37EED">
            <w:pPr>
              <w:pStyle w:val="Body"/>
              <w:spacing w:after="0" w:line="240" w:lineRule="auto"/>
              <w:rPr>
                <w:rFonts w:ascii="Arial" w:hAnsi="Arial" w:cs="Arial"/>
                <w:sz w:val="18"/>
                <w:szCs w:val="18"/>
              </w:rPr>
            </w:pPr>
            <w:r w:rsidRPr="006665F8">
              <w:rPr>
                <w:rStyle w:val="Hyperlink0"/>
                <w:rFonts w:ascii="Arial" w:hAnsi="Arial" w:cs="Arial"/>
                <w:b/>
                <w:bCs/>
                <w:sz w:val="18"/>
                <w:szCs w:val="18"/>
              </w:rPr>
              <w:t>Other events associated with</w:t>
            </w:r>
          </w:p>
        </w:tc>
        <w:tc>
          <w:tcPr>
            <w:tcW w:w="20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bottom"/>
          </w:tcPr>
          <w:p w14:paraId="35E12A33" w14:textId="369C757A" w:rsidR="00F37EED" w:rsidRPr="006665F8" w:rsidRDefault="00F37EED" w:rsidP="00F37EED">
            <w:pPr>
              <w:pStyle w:val="Body"/>
              <w:spacing w:after="0" w:line="240" w:lineRule="auto"/>
              <w:rPr>
                <w:rFonts w:ascii="Arial" w:hAnsi="Arial" w:cs="Arial"/>
                <w:sz w:val="18"/>
                <w:szCs w:val="18"/>
              </w:rPr>
            </w:pPr>
            <w:r w:rsidRPr="006665F8">
              <w:rPr>
                <w:rStyle w:val="Hyperlink0"/>
                <w:rFonts w:ascii="Arial" w:hAnsi="Arial" w:cs="Arial"/>
                <w:b/>
                <w:bCs/>
                <w:sz w:val="18"/>
                <w:szCs w:val="18"/>
              </w:rPr>
              <w:t xml:space="preserve">Confidence Range </w:t>
            </w:r>
          </w:p>
        </w:tc>
      </w:tr>
      <w:tr w:rsidR="00D418F9" w:rsidRPr="006665F8" w14:paraId="519AAF5A" w14:textId="77777777" w:rsidTr="0094131A">
        <w:trPr>
          <w:trHeight w:val="890"/>
        </w:trPr>
        <w:tc>
          <w:tcPr>
            <w:tcW w:w="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34E602" w14:textId="77777777" w:rsidR="00F37EED" w:rsidRPr="006665F8" w:rsidRDefault="00F37EED" w:rsidP="00F37EED">
            <w:pPr>
              <w:pStyle w:val="Body"/>
              <w:spacing w:after="0" w:line="240" w:lineRule="auto"/>
              <w:jc w:val="right"/>
              <w:rPr>
                <w:rStyle w:val="Hyperlink0"/>
                <w:rFonts w:ascii="Arial" w:hAnsi="Arial" w:cs="Arial"/>
                <w:sz w:val="18"/>
                <w:szCs w:val="18"/>
              </w:rPr>
            </w:pPr>
          </w:p>
          <w:p w14:paraId="7468C725" w14:textId="77777777" w:rsidR="00F37EED" w:rsidRPr="006665F8" w:rsidRDefault="00F37EED" w:rsidP="00F37EED">
            <w:pPr>
              <w:pStyle w:val="Body"/>
              <w:spacing w:after="0" w:line="240" w:lineRule="auto"/>
              <w:jc w:val="right"/>
              <w:rPr>
                <w:rFonts w:ascii="Arial" w:hAnsi="Arial" w:cs="Arial"/>
                <w:sz w:val="18"/>
                <w:szCs w:val="18"/>
              </w:rPr>
            </w:pPr>
            <w:r w:rsidRPr="006665F8">
              <w:rPr>
                <w:rStyle w:val="Hyperlink0"/>
                <w:rFonts w:ascii="Arial" w:hAnsi="Arial" w:cs="Arial"/>
                <w:sz w:val="18"/>
                <w:szCs w:val="18"/>
              </w:rPr>
              <w:t>1</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ABEF4C1" w14:textId="6A808BF8" w:rsidR="00F37EED" w:rsidRPr="006665F8" w:rsidRDefault="00F37EED">
            <w:pPr>
              <w:pStyle w:val="Body"/>
              <w:spacing w:after="0" w:line="240" w:lineRule="auto"/>
              <w:rPr>
                <w:rFonts w:ascii="Arial" w:hAnsi="Arial" w:cs="Arial"/>
                <w:sz w:val="18"/>
                <w:szCs w:val="18"/>
              </w:rPr>
            </w:pPr>
            <w:proofErr w:type="spellStart"/>
            <w:r w:rsidRPr="006665F8">
              <w:rPr>
                <w:rStyle w:val="Hyperlink0"/>
                <w:rFonts w:ascii="Arial" w:hAnsi="Arial" w:cs="Arial"/>
                <w:sz w:val="18"/>
                <w:szCs w:val="18"/>
              </w:rPr>
              <w:t>Haematemesis</w:t>
            </w:r>
            <w:proofErr w:type="spellEnd"/>
            <w:r w:rsidRPr="006665F8">
              <w:rPr>
                <w:rStyle w:val="Hyperlink0"/>
                <w:rFonts w:ascii="Arial" w:hAnsi="Arial" w:cs="Arial"/>
                <w:sz w:val="18"/>
                <w:szCs w:val="18"/>
              </w:rPr>
              <w:t xml:space="preserve"> </w:t>
            </w:r>
          </w:p>
        </w:tc>
        <w:tc>
          <w:tcPr>
            <w:tcW w:w="1019" w:type="dxa"/>
            <w:tcBorders>
              <w:top w:val="single" w:sz="4" w:space="0" w:color="000000"/>
              <w:left w:val="single" w:sz="4" w:space="0" w:color="000000"/>
              <w:bottom w:val="single" w:sz="4" w:space="0" w:color="000000"/>
              <w:right w:val="single" w:sz="4" w:space="0" w:color="000000"/>
            </w:tcBorders>
            <w:vAlign w:val="bottom"/>
          </w:tcPr>
          <w:p w14:paraId="28C6BCE2" w14:textId="1D909655" w:rsidR="00F37EED" w:rsidRPr="006665F8" w:rsidRDefault="0094131A"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0.5682</w:t>
            </w:r>
          </w:p>
        </w:tc>
        <w:tc>
          <w:tcPr>
            <w:tcW w:w="1141" w:type="dxa"/>
            <w:tcBorders>
              <w:top w:val="single" w:sz="4" w:space="0" w:color="000000"/>
              <w:left w:val="single" w:sz="4" w:space="0" w:color="000000"/>
              <w:bottom w:val="single" w:sz="4" w:space="0" w:color="000000"/>
              <w:right w:val="single" w:sz="4" w:space="0" w:color="000000"/>
            </w:tcBorders>
          </w:tcPr>
          <w:p w14:paraId="25157369" w14:textId="092B9096" w:rsidR="00F37EED" w:rsidRPr="006665F8" w:rsidRDefault="00F37EED">
            <w:pPr>
              <w:pStyle w:val="Body"/>
              <w:spacing w:after="0" w:line="240" w:lineRule="auto"/>
              <w:rPr>
                <w:rStyle w:val="Hyperlink0"/>
                <w:rFonts w:ascii="Arial" w:hAnsi="Arial" w:cs="Arial"/>
                <w:sz w:val="18"/>
                <w:szCs w:val="18"/>
              </w:rPr>
              <w:pPrChange w:id="256" w:author="Na Zhou" w:date="2016-09-03T15:55:00Z">
                <w:pPr>
                  <w:pStyle w:val="Body"/>
                  <w:spacing w:after="0" w:line="240" w:lineRule="auto"/>
                  <w:jc w:val="right"/>
                </w:pPr>
              </w:pPrChange>
            </w:pPr>
            <w:r w:rsidRPr="006665F8">
              <w:rPr>
                <w:rStyle w:val="Hyperlink0"/>
                <w:rFonts w:ascii="Arial" w:hAnsi="Arial" w:cs="Arial"/>
                <w:sz w:val="18"/>
                <w:szCs w:val="18"/>
              </w:rPr>
              <w:t>Gastrointestinal disorders</w:t>
            </w:r>
          </w:p>
        </w:tc>
        <w:tc>
          <w:tcPr>
            <w:tcW w:w="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C07C89" w14:textId="5EB6C7A2" w:rsidR="00F37EED" w:rsidRPr="006665F8" w:rsidRDefault="00F37EED" w:rsidP="00F37EED">
            <w:pPr>
              <w:pStyle w:val="Body"/>
              <w:spacing w:after="0" w:line="240" w:lineRule="auto"/>
              <w:jc w:val="right"/>
              <w:rPr>
                <w:rFonts w:ascii="Arial" w:hAnsi="Arial" w:cs="Arial"/>
                <w:sz w:val="18"/>
                <w:szCs w:val="18"/>
              </w:rPr>
            </w:pPr>
            <w:r w:rsidRPr="006665F8">
              <w:rPr>
                <w:rStyle w:val="Hyperlink0"/>
                <w:rFonts w:ascii="Arial" w:hAnsi="Arial" w:cs="Arial"/>
                <w:sz w:val="18"/>
                <w:szCs w:val="18"/>
              </w:rPr>
              <w:t>352</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576673E" w14:textId="77777777" w:rsidR="00F37EED" w:rsidRPr="006665F8" w:rsidRDefault="00F37EED"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sz w:val="18"/>
                <w:szCs w:val="18"/>
              </w:rPr>
            </w:pPr>
            <w:r w:rsidRPr="006665F8">
              <w:rPr>
                <w:rFonts w:ascii="Arial" w:hAnsi="Arial" w:cs="Arial"/>
                <w:sz w:val="18"/>
                <w:szCs w:val="18"/>
              </w:rPr>
              <w:t xml:space="preserve">Sepsis </w:t>
            </w:r>
          </w:p>
          <w:p w14:paraId="2A637657" w14:textId="77777777" w:rsidR="00F37EED" w:rsidRPr="006665F8" w:rsidRDefault="00F37EED"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sz w:val="18"/>
                <w:szCs w:val="18"/>
              </w:rPr>
            </w:pPr>
            <w:r w:rsidRPr="006665F8">
              <w:rPr>
                <w:rFonts w:ascii="Arial" w:hAnsi="Arial" w:cs="Arial"/>
                <w:sz w:val="18"/>
                <w:szCs w:val="18"/>
              </w:rPr>
              <w:t>Gastroenteritis</w:t>
            </w:r>
          </w:p>
          <w:p w14:paraId="44BF9FA7" w14:textId="77777777" w:rsidR="00F37EED" w:rsidRPr="006665F8" w:rsidRDefault="00F37EED"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18"/>
                <w:szCs w:val="18"/>
              </w:rPr>
            </w:pPr>
            <w:r w:rsidRPr="006665F8">
              <w:rPr>
                <w:rFonts w:ascii="Arial" w:hAnsi="Arial" w:cs="Arial"/>
                <w:sz w:val="18"/>
                <w:szCs w:val="18"/>
              </w:rPr>
              <w:t>Syncope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91C760" w14:textId="49D40A75" w:rsidR="00F37EED" w:rsidRPr="006665F8" w:rsidRDefault="00F37EED" w:rsidP="00F37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color w:val="000000"/>
                <w:sz w:val="18"/>
                <w:szCs w:val="18"/>
                <w:u w:color="000000"/>
              </w:rPr>
            </w:pPr>
            <w:r w:rsidRPr="006665F8">
              <w:rPr>
                <w:rFonts w:ascii="Arial" w:hAnsi="Arial" w:cs="Arial"/>
                <w:color w:val="000000"/>
                <w:sz w:val="18"/>
                <w:szCs w:val="18"/>
                <w:u w:color="000000"/>
              </w:rPr>
              <w:t>0.726</w:t>
            </w:r>
            <w:r w:rsidR="00DB56F4" w:rsidRPr="006665F8">
              <w:rPr>
                <w:rFonts w:ascii="Arial" w:hAnsi="Arial" w:cs="Arial"/>
                <w:color w:val="000000"/>
                <w:sz w:val="18"/>
                <w:szCs w:val="18"/>
                <w:u w:color="000000"/>
              </w:rPr>
              <w:t>1- 0.7427</w:t>
            </w:r>
          </w:p>
        </w:tc>
      </w:tr>
      <w:tr w:rsidR="00D418F9" w:rsidRPr="006665F8" w14:paraId="64877235" w14:textId="77777777" w:rsidTr="0094131A">
        <w:trPr>
          <w:trHeight w:val="1010"/>
        </w:trPr>
        <w:tc>
          <w:tcPr>
            <w:tcW w:w="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645E4BD" w14:textId="77777777" w:rsidR="00F37EED" w:rsidRPr="006665F8" w:rsidRDefault="00F37EED" w:rsidP="00F37EED">
            <w:pPr>
              <w:pStyle w:val="Body"/>
              <w:spacing w:after="0" w:line="240" w:lineRule="auto"/>
              <w:jc w:val="right"/>
              <w:rPr>
                <w:rFonts w:ascii="Arial" w:hAnsi="Arial" w:cs="Arial"/>
                <w:sz w:val="18"/>
                <w:szCs w:val="18"/>
              </w:rPr>
            </w:pPr>
            <w:r w:rsidRPr="006665F8">
              <w:rPr>
                <w:rStyle w:val="Hyperlink0"/>
                <w:rFonts w:ascii="Arial" w:hAnsi="Arial" w:cs="Arial"/>
                <w:sz w:val="18"/>
                <w:szCs w:val="18"/>
              </w:rPr>
              <w:t>2</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8BF9570" w14:textId="0BE4B794" w:rsidR="00F37EED" w:rsidRPr="006665F8" w:rsidRDefault="00F37EED" w:rsidP="00BB16EA">
            <w:pPr>
              <w:pStyle w:val="Body"/>
              <w:spacing w:after="0" w:line="240" w:lineRule="auto"/>
              <w:rPr>
                <w:rFonts w:ascii="Arial" w:hAnsi="Arial" w:cs="Arial"/>
                <w:sz w:val="18"/>
                <w:szCs w:val="18"/>
              </w:rPr>
            </w:pPr>
            <w:proofErr w:type="spellStart"/>
            <w:r w:rsidRPr="006665F8">
              <w:rPr>
                <w:rStyle w:val="Hyperlink0"/>
                <w:rFonts w:ascii="Arial" w:hAnsi="Arial" w:cs="Arial"/>
                <w:sz w:val="18"/>
                <w:szCs w:val="18"/>
              </w:rPr>
              <w:t>Skin_ulcer</w:t>
            </w:r>
            <w:proofErr w:type="spellEnd"/>
            <w:r w:rsidRPr="006665F8">
              <w:rPr>
                <w:rStyle w:val="Hyperlink0"/>
                <w:rFonts w:ascii="Arial" w:hAnsi="Arial" w:cs="Arial"/>
                <w:sz w:val="18"/>
                <w:szCs w:val="18"/>
              </w:rPr>
              <w:t xml:space="preserve"> </w:t>
            </w:r>
          </w:p>
        </w:tc>
        <w:tc>
          <w:tcPr>
            <w:tcW w:w="1019" w:type="dxa"/>
            <w:tcBorders>
              <w:top w:val="single" w:sz="4" w:space="0" w:color="000000"/>
              <w:left w:val="single" w:sz="4" w:space="0" w:color="000000"/>
              <w:bottom w:val="single" w:sz="4" w:space="0" w:color="000000"/>
              <w:right w:val="single" w:sz="4" w:space="0" w:color="000000"/>
            </w:tcBorders>
            <w:vAlign w:val="bottom"/>
          </w:tcPr>
          <w:p w14:paraId="66BC792D" w14:textId="52B3C23E" w:rsidR="00F37EED" w:rsidRPr="006665F8" w:rsidRDefault="0094131A"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0.5352</w:t>
            </w:r>
          </w:p>
        </w:tc>
        <w:tc>
          <w:tcPr>
            <w:tcW w:w="1141" w:type="dxa"/>
            <w:tcBorders>
              <w:top w:val="single" w:sz="4" w:space="0" w:color="000000"/>
              <w:left w:val="single" w:sz="4" w:space="0" w:color="000000"/>
              <w:bottom w:val="single" w:sz="4" w:space="0" w:color="000000"/>
              <w:right w:val="single" w:sz="4" w:space="0" w:color="000000"/>
            </w:tcBorders>
          </w:tcPr>
          <w:p w14:paraId="708B6295" w14:textId="58CB4556" w:rsidR="00F37EED" w:rsidRPr="006665F8" w:rsidRDefault="00BB16EA">
            <w:pPr>
              <w:pStyle w:val="Body"/>
              <w:spacing w:after="0" w:line="240" w:lineRule="auto"/>
              <w:rPr>
                <w:rStyle w:val="Hyperlink0"/>
                <w:rFonts w:ascii="Arial" w:hAnsi="Arial" w:cs="Arial"/>
                <w:sz w:val="18"/>
                <w:szCs w:val="18"/>
              </w:rPr>
              <w:pPrChange w:id="257" w:author="Na Zhou" w:date="2016-09-03T15:55:00Z">
                <w:pPr>
                  <w:pStyle w:val="Body"/>
                  <w:spacing w:after="0" w:line="240" w:lineRule="auto"/>
                  <w:jc w:val="right"/>
                </w:pPr>
              </w:pPrChange>
            </w:pPr>
            <w:r w:rsidRPr="006665F8">
              <w:rPr>
                <w:rStyle w:val="Hyperlink0"/>
                <w:rFonts w:ascii="Arial" w:hAnsi="Arial" w:cs="Arial"/>
                <w:sz w:val="18"/>
                <w:szCs w:val="18"/>
              </w:rPr>
              <w:t>Skin and subcutaneous tissue disorders</w:t>
            </w:r>
          </w:p>
        </w:tc>
        <w:tc>
          <w:tcPr>
            <w:tcW w:w="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8D4C64D" w14:textId="42F949A7" w:rsidR="00F37EED" w:rsidRPr="006665F8" w:rsidRDefault="00F37EED" w:rsidP="00F37EED">
            <w:pPr>
              <w:pStyle w:val="Body"/>
              <w:spacing w:after="0" w:line="240" w:lineRule="auto"/>
              <w:jc w:val="right"/>
              <w:rPr>
                <w:rFonts w:ascii="Arial" w:hAnsi="Arial" w:cs="Arial"/>
                <w:sz w:val="18"/>
                <w:szCs w:val="18"/>
              </w:rPr>
            </w:pPr>
            <w:r w:rsidRPr="006665F8">
              <w:rPr>
                <w:rStyle w:val="Hyperlink0"/>
                <w:rFonts w:ascii="Arial" w:hAnsi="Arial" w:cs="Arial"/>
                <w:sz w:val="18"/>
                <w:szCs w:val="18"/>
              </w:rPr>
              <w:t>327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5C83EEE" w14:textId="77777777" w:rsidR="00F37EED" w:rsidRPr="006665F8" w:rsidRDefault="00F37EED"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18"/>
                <w:szCs w:val="18"/>
              </w:rPr>
            </w:pPr>
            <w:proofErr w:type="spellStart"/>
            <w:r w:rsidRPr="006665F8">
              <w:rPr>
                <w:rFonts w:ascii="Arial" w:hAnsi="Arial" w:cs="Arial"/>
                <w:sz w:val="18"/>
                <w:szCs w:val="18"/>
              </w:rPr>
              <w:t>Atrial_fibrillation</w:t>
            </w:r>
            <w:proofErr w:type="spellEnd"/>
          </w:p>
          <w:p w14:paraId="5E230AD3" w14:textId="77777777" w:rsidR="00F37EED" w:rsidRPr="006665F8" w:rsidRDefault="00F37EED"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18"/>
                <w:szCs w:val="18"/>
              </w:rPr>
            </w:pPr>
            <w:proofErr w:type="spellStart"/>
            <w:r w:rsidRPr="006665F8">
              <w:rPr>
                <w:rFonts w:ascii="Arial" w:hAnsi="Arial" w:cs="Arial"/>
                <w:sz w:val="18"/>
                <w:szCs w:val="18"/>
              </w:rPr>
              <w:t>Chest_pain</w:t>
            </w:r>
            <w:proofErr w:type="spellEnd"/>
          </w:p>
          <w:p w14:paraId="01631CBE" w14:textId="77777777" w:rsidR="00F37EED" w:rsidRPr="006665F8" w:rsidRDefault="00F37EED"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18"/>
                <w:szCs w:val="18"/>
              </w:rPr>
            </w:pPr>
            <w:proofErr w:type="spellStart"/>
            <w:r w:rsidRPr="006665F8">
              <w:rPr>
                <w:rFonts w:ascii="Arial" w:hAnsi="Arial" w:cs="Arial"/>
                <w:sz w:val="18"/>
                <w:szCs w:val="18"/>
              </w:rPr>
              <w:t>Cerebrovascular_accident</w:t>
            </w:r>
            <w:proofErr w:type="spellEnd"/>
          </w:p>
          <w:p w14:paraId="52526191" w14:textId="77777777" w:rsidR="00F37EED" w:rsidRPr="006665F8" w:rsidRDefault="00F37EED"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18"/>
                <w:szCs w:val="18"/>
              </w:rPr>
            </w:pPr>
          </w:p>
          <w:p w14:paraId="3D75C886" w14:textId="77777777" w:rsidR="00F37EED" w:rsidRPr="006665F8" w:rsidRDefault="00F37EED"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18"/>
                <w:szCs w:val="18"/>
              </w:rPr>
            </w:pP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145241E" w14:textId="4D48198C" w:rsidR="00F37EED" w:rsidRPr="006665F8" w:rsidRDefault="00DB56F4"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sz w:val="18"/>
                <w:szCs w:val="18"/>
              </w:rPr>
            </w:pPr>
            <w:r w:rsidRPr="006665F8">
              <w:rPr>
                <w:rFonts w:ascii="Arial" w:hAnsi="Arial" w:cs="Arial"/>
                <w:sz w:val="18"/>
                <w:szCs w:val="18"/>
              </w:rPr>
              <w:t>0.6955</w:t>
            </w:r>
            <w:r w:rsidRPr="006665F8">
              <w:rPr>
                <w:rFonts w:ascii="Arial" w:eastAsia="Calibri" w:hAnsi="Arial" w:cs="Arial"/>
                <w:sz w:val="18"/>
                <w:szCs w:val="18"/>
              </w:rPr>
              <w:t xml:space="preserve"> - </w:t>
            </w:r>
            <w:r w:rsidRPr="006665F8">
              <w:rPr>
                <w:rFonts w:ascii="Arial" w:hAnsi="Arial" w:cs="Arial"/>
                <w:sz w:val="18"/>
                <w:szCs w:val="18"/>
              </w:rPr>
              <w:t>0.7192</w:t>
            </w:r>
          </w:p>
        </w:tc>
      </w:tr>
      <w:tr w:rsidR="00D418F9" w:rsidRPr="006665F8" w14:paraId="6BBAB458" w14:textId="77777777" w:rsidTr="0094131A">
        <w:trPr>
          <w:trHeight w:val="610"/>
        </w:trPr>
        <w:tc>
          <w:tcPr>
            <w:tcW w:w="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3536E4" w14:textId="77777777" w:rsidR="00F37EED" w:rsidRPr="006665F8" w:rsidRDefault="00F37EED" w:rsidP="00F37EED">
            <w:pPr>
              <w:pStyle w:val="Body"/>
              <w:spacing w:after="0" w:line="240" w:lineRule="auto"/>
              <w:jc w:val="right"/>
              <w:rPr>
                <w:rFonts w:ascii="Arial" w:hAnsi="Arial" w:cs="Arial"/>
                <w:sz w:val="18"/>
                <w:szCs w:val="18"/>
              </w:rPr>
            </w:pPr>
            <w:r w:rsidRPr="006665F8">
              <w:rPr>
                <w:rStyle w:val="Hyperlink0"/>
                <w:rFonts w:ascii="Arial" w:hAnsi="Arial" w:cs="Arial"/>
                <w:sz w:val="18"/>
                <w:szCs w:val="18"/>
              </w:rPr>
              <w:t>3</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4FE219" w14:textId="0543CAF5" w:rsidR="00F37EED" w:rsidRPr="006665F8" w:rsidRDefault="00F37EED" w:rsidP="00BB16EA">
            <w:pPr>
              <w:pStyle w:val="Body"/>
              <w:spacing w:after="0" w:line="240" w:lineRule="auto"/>
              <w:rPr>
                <w:rFonts w:ascii="Arial" w:hAnsi="Arial" w:cs="Arial"/>
                <w:sz w:val="18"/>
                <w:szCs w:val="18"/>
              </w:rPr>
            </w:pPr>
            <w:proofErr w:type="spellStart"/>
            <w:r w:rsidRPr="006665F8">
              <w:rPr>
                <w:rStyle w:val="Hyperlink0"/>
                <w:rFonts w:ascii="Arial" w:hAnsi="Arial" w:cs="Arial"/>
                <w:sz w:val="18"/>
                <w:szCs w:val="18"/>
              </w:rPr>
              <w:t>Renal_failure_chronic</w:t>
            </w:r>
            <w:proofErr w:type="spellEnd"/>
            <w:r w:rsidRPr="006665F8">
              <w:rPr>
                <w:rStyle w:val="Hyperlink0"/>
                <w:rFonts w:ascii="Arial" w:hAnsi="Arial" w:cs="Arial"/>
                <w:sz w:val="18"/>
                <w:szCs w:val="18"/>
              </w:rPr>
              <w:t xml:space="preserve"> </w:t>
            </w:r>
          </w:p>
        </w:tc>
        <w:tc>
          <w:tcPr>
            <w:tcW w:w="1019" w:type="dxa"/>
            <w:tcBorders>
              <w:top w:val="single" w:sz="4" w:space="0" w:color="000000"/>
              <w:left w:val="single" w:sz="4" w:space="0" w:color="000000"/>
              <w:bottom w:val="single" w:sz="4" w:space="0" w:color="000000"/>
              <w:right w:val="single" w:sz="4" w:space="0" w:color="000000"/>
            </w:tcBorders>
            <w:vAlign w:val="bottom"/>
          </w:tcPr>
          <w:p w14:paraId="71DE276A" w14:textId="17CCFBE8" w:rsidR="00F37EED" w:rsidRPr="006665F8" w:rsidRDefault="0094131A"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0.5331</w:t>
            </w:r>
          </w:p>
        </w:tc>
        <w:tc>
          <w:tcPr>
            <w:tcW w:w="1141" w:type="dxa"/>
            <w:tcBorders>
              <w:top w:val="single" w:sz="4" w:space="0" w:color="000000"/>
              <w:left w:val="single" w:sz="4" w:space="0" w:color="000000"/>
              <w:bottom w:val="single" w:sz="4" w:space="0" w:color="000000"/>
              <w:right w:val="single" w:sz="4" w:space="0" w:color="000000"/>
            </w:tcBorders>
          </w:tcPr>
          <w:p w14:paraId="167C1849" w14:textId="645712BA" w:rsidR="00F37EED" w:rsidRPr="006665F8" w:rsidRDefault="00BB16EA">
            <w:pPr>
              <w:pStyle w:val="Body"/>
              <w:spacing w:after="0" w:line="240" w:lineRule="auto"/>
              <w:rPr>
                <w:rStyle w:val="Hyperlink0"/>
                <w:rFonts w:ascii="Arial" w:hAnsi="Arial" w:cs="Arial"/>
                <w:sz w:val="18"/>
                <w:szCs w:val="18"/>
              </w:rPr>
              <w:pPrChange w:id="258" w:author="Na Zhou" w:date="2016-09-03T15:55:00Z">
                <w:pPr>
                  <w:pStyle w:val="Body"/>
                  <w:spacing w:after="0" w:line="240" w:lineRule="auto"/>
                  <w:jc w:val="right"/>
                </w:pPr>
              </w:pPrChange>
            </w:pPr>
            <w:r w:rsidRPr="006665F8">
              <w:rPr>
                <w:rStyle w:val="Hyperlink0"/>
                <w:rFonts w:ascii="Arial" w:hAnsi="Arial" w:cs="Arial"/>
                <w:sz w:val="18"/>
                <w:szCs w:val="18"/>
              </w:rPr>
              <w:t>Renal and urinary disorders</w:t>
            </w:r>
          </w:p>
        </w:tc>
        <w:tc>
          <w:tcPr>
            <w:tcW w:w="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A189EF" w14:textId="2E51E2F2" w:rsidR="00F37EED" w:rsidRPr="006665F8" w:rsidRDefault="00F37EED" w:rsidP="00F37EED">
            <w:pPr>
              <w:pStyle w:val="Body"/>
              <w:spacing w:after="0" w:line="240" w:lineRule="auto"/>
              <w:jc w:val="right"/>
              <w:rPr>
                <w:rFonts w:ascii="Arial" w:hAnsi="Arial" w:cs="Arial"/>
                <w:sz w:val="18"/>
                <w:szCs w:val="18"/>
              </w:rPr>
            </w:pPr>
            <w:r w:rsidRPr="006665F8">
              <w:rPr>
                <w:rStyle w:val="Hyperlink0"/>
                <w:rFonts w:ascii="Arial" w:hAnsi="Arial" w:cs="Arial"/>
                <w:sz w:val="18"/>
                <w:szCs w:val="18"/>
              </w:rPr>
              <w:t>332</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D358025" w14:textId="77777777" w:rsidR="00F37EED" w:rsidRPr="006665F8" w:rsidRDefault="00F37EED" w:rsidP="00F37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color w:val="000000"/>
                <w:sz w:val="18"/>
                <w:szCs w:val="18"/>
                <w:u w:color="000000"/>
              </w:rPr>
            </w:pPr>
            <w:r w:rsidRPr="006665F8">
              <w:rPr>
                <w:rFonts w:ascii="Arial" w:hAnsi="Arial" w:cs="Arial"/>
                <w:color w:val="000000"/>
                <w:sz w:val="18"/>
                <w:szCs w:val="18"/>
                <w:u w:color="000000"/>
                <w:lang w:val="sv-SE"/>
              </w:rPr>
              <w:t>Cellulitis</w:t>
            </w:r>
          </w:p>
          <w:p w14:paraId="388201FB" w14:textId="77777777" w:rsidR="00F37EED" w:rsidRPr="006665F8" w:rsidRDefault="00F37EED"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sz w:val="18"/>
                <w:szCs w:val="18"/>
              </w:rPr>
            </w:pPr>
            <w:proofErr w:type="spellStart"/>
            <w:r w:rsidRPr="006665F8">
              <w:rPr>
                <w:rFonts w:ascii="Arial" w:hAnsi="Arial" w:cs="Arial"/>
                <w:sz w:val="18"/>
                <w:szCs w:val="18"/>
              </w:rPr>
              <w:t>Myocardial_infarction</w:t>
            </w:r>
            <w:proofErr w:type="spellEnd"/>
          </w:p>
          <w:p w14:paraId="6E92BB72" w14:textId="77777777" w:rsidR="00F37EED" w:rsidRPr="006665F8" w:rsidRDefault="00F37EED"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18"/>
                <w:szCs w:val="18"/>
              </w:rPr>
            </w:pPr>
            <w:r w:rsidRPr="006665F8">
              <w:rPr>
                <w:rFonts w:ascii="Arial" w:hAnsi="Arial" w:cs="Arial"/>
                <w:sz w:val="18"/>
                <w:szCs w:val="18"/>
                <w:lang w:val="es-ES_tradnl"/>
              </w:rPr>
              <w:t>Cerebrovascular_accident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3E10CF5" w14:textId="0D0D93E7" w:rsidR="00F37EED" w:rsidRPr="006665F8" w:rsidRDefault="00DB56F4" w:rsidP="00F37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color w:val="000000"/>
                <w:sz w:val="18"/>
                <w:szCs w:val="18"/>
                <w:u w:color="000000"/>
              </w:rPr>
            </w:pPr>
            <w:r w:rsidRPr="006665F8">
              <w:rPr>
                <w:rFonts w:ascii="Arial" w:hAnsi="Arial" w:cs="Arial"/>
                <w:color w:val="000000"/>
                <w:sz w:val="18"/>
                <w:szCs w:val="18"/>
                <w:u w:color="000000"/>
              </w:rPr>
              <w:t>0.6651 - 0.6822</w:t>
            </w:r>
          </w:p>
        </w:tc>
      </w:tr>
      <w:tr w:rsidR="00D418F9" w:rsidRPr="006665F8" w14:paraId="143F5B05" w14:textId="77777777" w:rsidTr="0094131A">
        <w:trPr>
          <w:trHeight w:val="610"/>
        </w:trPr>
        <w:tc>
          <w:tcPr>
            <w:tcW w:w="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4A58DA6" w14:textId="77777777" w:rsidR="00F37EED" w:rsidRPr="006665F8" w:rsidRDefault="00F37EED" w:rsidP="00F37EED">
            <w:pPr>
              <w:pStyle w:val="Body"/>
              <w:spacing w:after="0" w:line="240" w:lineRule="auto"/>
              <w:jc w:val="right"/>
              <w:rPr>
                <w:rFonts w:ascii="Arial" w:hAnsi="Arial" w:cs="Arial"/>
                <w:sz w:val="18"/>
                <w:szCs w:val="18"/>
              </w:rPr>
            </w:pPr>
            <w:r w:rsidRPr="006665F8">
              <w:rPr>
                <w:rStyle w:val="Hyperlink0"/>
                <w:rFonts w:ascii="Arial" w:hAnsi="Arial" w:cs="Arial"/>
                <w:sz w:val="18"/>
                <w:szCs w:val="18"/>
              </w:rPr>
              <w:t>4</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206303" w14:textId="4F42446E" w:rsidR="00F37EED" w:rsidRPr="006665F8" w:rsidRDefault="00F37EED" w:rsidP="00BB16EA">
            <w:pPr>
              <w:pStyle w:val="Body"/>
              <w:spacing w:after="0" w:line="240" w:lineRule="auto"/>
              <w:rPr>
                <w:rFonts w:ascii="Arial" w:hAnsi="Arial" w:cs="Arial"/>
                <w:sz w:val="18"/>
                <w:szCs w:val="18"/>
              </w:rPr>
            </w:pPr>
            <w:r w:rsidRPr="006665F8">
              <w:rPr>
                <w:rStyle w:val="Hyperlink0"/>
                <w:rFonts w:ascii="Arial" w:hAnsi="Arial" w:cs="Arial"/>
                <w:sz w:val="18"/>
                <w:szCs w:val="18"/>
              </w:rPr>
              <w:t xml:space="preserve">Orthostatic_hypotension </w:t>
            </w:r>
          </w:p>
        </w:tc>
        <w:tc>
          <w:tcPr>
            <w:tcW w:w="1019" w:type="dxa"/>
            <w:tcBorders>
              <w:top w:val="single" w:sz="4" w:space="0" w:color="000000"/>
              <w:left w:val="single" w:sz="4" w:space="0" w:color="000000"/>
              <w:bottom w:val="single" w:sz="4" w:space="0" w:color="000000"/>
              <w:right w:val="single" w:sz="4" w:space="0" w:color="000000"/>
            </w:tcBorders>
            <w:vAlign w:val="bottom"/>
          </w:tcPr>
          <w:p w14:paraId="40449E0E" w14:textId="68988CB4" w:rsidR="00F37EED" w:rsidRPr="006665F8" w:rsidRDefault="0094131A"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0.5319</w:t>
            </w:r>
          </w:p>
        </w:tc>
        <w:tc>
          <w:tcPr>
            <w:tcW w:w="1141" w:type="dxa"/>
            <w:tcBorders>
              <w:top w:val="single" w:sz="4" w:space="0" w:color="000000"/>
              <w:left w:val="single" w:sz="4" w:space="0" w:color="000000"/>
              <w:bottom w:val="single" w:sz="4" w:space="0" w:color="000000"/>
              <w:right w:val="single" w:sz="4" w:space="0" w:color="000000"/>
            </w:tcBorders>
          </w:tcPr>
          <w:p w14:paraId="24FF1655" w14:textId="14345EE9" w:rsidR="00F37EED" w:rsidRPr="006665F8" w:rsidRDefault="00BB16EA">
            <w:pPr>
              <w:pStyle w:val="Body"/>
              <w:spacing w:after="0" w:line="240" w:lineRule="auto"/>
              <w:rPr>
                <w:rStyle w:val="Hyperlink0"/>
                <w:rFonts w:ascii="Arial" w:hAnsi="Arial" w:cs="Arial"/>
                <w:sz w:val="18"/>
                <w:szCs w:val="18"/>
              </w:rPr>
              <w:pPrChange w:id="259" w:author="Na Zhou" w:date="2016-09-03T15:55:00Z">
                <w:pPr>
                  <w:pStyle w:val="Body"/>
                  <w:spacing w:after="0" w:line="240" w:lineRule="auto"/>
                  <w:jc w:val="right"/>
                </w:pPr>
              </w:pPrChange>
            </w:pPr>
            <w:r w:rsidRPr="006665F8">
              <w:rPr>
                <w:rStyle w:val="Hyperlink0"/>
                <w:rFonts w:ascii="Arial" w:hAnsi="Arial" w:cs="Arial"/>
                <w:sz w:val="18"/>
                <w:szCs w:val="18"/>
              </w:rPr>
              <w:t>Vascular disorders</w:t>
            </w:r>
          </w:p>
        </w:tc>
        <w:tc>
          <w:tcPr>
            <w:tcW w:w="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A831EB1" w14:textId="31BC6F1A" w:rsidR="00F37EED" w:rsidRPr="006665F8" w:rsidRDefault="00F37EED" w:rsidP="00F37EED">
            <w:pPr>
              <w:pStyle w:val="Body"/>
              <w:spacing w:after="0" w:line="240" w:lineRule="auto"/>
              <w:jc w:val="right"/>
              <w:rPr>
                <w:rFonts w:ascii="Arial" w:hAnsi="Arial" w:cs="Arial"/>
                <w:sz w:val="18"/>
                <w:szCs w:val="18"/>
              </w:rPr>
            </w:pPr>
            <w:r w:rsidRPr="006665F8">
              <w:rPr>
                <w:rStyle w:val="Hyperlink0"/>
                <w:rFonts w:ascii="Arial" w:hAnsi="Arial" w:cs="Arial"/>
                <w:sz w:val="18"/>
                <w:szCs w:val="18"/>
              </w:rPr>
              <w:t>329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33D3368" w14:textId="77777777" w:rsidR="00F37EED" w:rsidRPr="006665F8" w:rsidRDefault="00F37EED" w:rsidP="00F37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color w:val="000000"/>
                <w:sz w:val="18"/>
                <w:szCs w:val="18"/>
                <w:u w:color="000000"/>
              </w:rPr>
            </w:pPr>
            <w:proofErr w:type="spellStart"/>
            <w:r w:rsidRPr="006665F8">
              <w:rPr>
                <w:rFonts w:ascii="Arial" w:hAnsi="Arial" w:cs="Arial"/>
                <w:color w:val="000000"/>
                <w:sz w:val="18"/>
                <w:szCs w:val="18"/>
                <w:u w:color="000000"/>
              </w:rPr>
              <w:t>Renal_failure_acute</w:t>
            </w:r>
            <w:proofErr w:type="spellEnd"/>
          </w:p>
          <w:p w14:paraId="3DEA0515" w14:textId="77777777" w:rsidR="00F37EED" w:rsidRPr="006665F8" w:rsidRDefault="00F37EED"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sz w:val="18"/>
                <w:szCs w:val="18"/>
              </w:rPr>
            </w:pPr>
            <w:proofErr w:type="spellStart"/>
            <w:r w:rsidRPr="006665F8">
              <w:rPr>
                <w:rFonts w:ascii="Arial" w:hAnsi="Arial" w:cs="Arial"/>
                <w:sz w:val="18"/>
                <w:szCs w:val="18"/>
              </w:rPr>
              <w:t>Pulmonary_embolism</w:t>
            </w:r>
            <w:proofErr w:type="spellEnd"/>
          </w:p>
          <w:p w14:paraId="55D1CA79" w14:textId="77777777" w:rsidR="00F37EED" w:rsidRPr="006665F8" w:rsidRDefault="00F37EED"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18"/>
                <w:szCs w:val="18"/>
              </w:rPr>
            </w:pPr>
            <w:r w:rsidRPr="006665F8">
              <w:rPr>
                <w:rFonts w:ascii="Arial" w:hAnsi="Arial" w:cs="Arial"/>
                <w:sz w:val="18"/>
                <w:szCs w:val="18"/>
                <w:lang w:val="sv-SE"/>
              </w:rPr>
              <w:t>Cellulitis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932FDCC" w14:textId="78B92587" w:rsidR="00F37EED" w:rsidRPr="006665F8" w:rsidRDefault="00DB56F4" w:rsidP="00F37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color w:val="000000"/>
                <w:sz w:val="18"/>
                <w:szCs w:val="18"/>
                <w:u w:color="000000"/>
              </w:rPr>
            </w:pPr>
            <w:r w:rsidRPr="006665F8">
              <w:rPr>
                <w:rFonts w:ascii="Arial" w:hAnsi="Arial" w:cs="Arial"/>
                <w:color w:val="000000"/>
                <w:sz w:val="18"/>
                <w:szCs w:val="18"/>
                <w:u w:color="000000"/>
              </w:rPr>
              <w:t>0.7044 - 0.7236</w:t>
            </w:r>
          </w:p>
        </w:tc>
      </w:tr>
      <w:tr w:rsidR="00D418F9" w:rsidRPr="006665F8" w14:paraId="5CE07A02" w14:textId="77777777" w:rsidTr="0094131A">
        <w:trPr>
          <w:trHeight w:val="690"/>
        </w:trPr>
        <w:tc>
          <w:tcPr>
            <w:tcW w:w="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939579" w14:textId="77777777" w:rsidR="00F37EED" w:rsidRPr="006665F8" w:rsidRDefault="00F37EED" w:rsidP="00F37EED">
            <w:pPr>
              <w:pStyle w:val="Body"/>
              <w:spacing w:after="0" w:line="240" w:lineRule="auto"/>
              <w:jc w:val="right"/>
              <w:rPr>
                <w:rFonts w:ascii="Arial" w:hAnsi="Arial" w:cs="Arial"/>
                <w:sz w:val="18"/>
                <w:szCs w:val="18"/>
              </w:rPr>
            </w:pPr>
            <w:r w:rsidRPr="006665F8">
              <w:rPr>
                <w:rStyle w:val="Hyperlink0"/>
                <w:rFonts w:ascii="Arial" w:hAnsi="Arial" w:cs="Arial"/>
                <w:sz w:val="18"/>
                <w:szCs w:val="18"/>
              </w:rPr>
              <w:t>5</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9361CC6" w14:textId="14B3A130" w:rsidR="00F37EED" w:rsidRPr="006665F8" w:rsidRDefault="00F37EED" w:rsidP="00BB16EA">
            <w:pPr>
              <w:pStyle w:val="Body"/>
              <w:spacing w:after="0" w:line="240" w:lineRule="auto"/>
              <w:rPr>
                <w:rFonts w:ascii="Arial" w:hAnsi="Arial" w:cs="Arial"/>
                <w:sz w:val="18"/>
                <w:szCs w:val="18"/>
              </w:rPr>
            </w:pPr>
            <w:proofErr w:type="spellStart"/>
            <w:r w:rsidRPr="006665F8">
              <w:rPr>
                <w:rStyle w:val="Hyperlink0"/>
                <w:rFonts w:ascii="Arial" w:hAnsi="Arial" w:cs="Arial"/>
                <w:sz w:val="18"/>
                <w:szCs w:val="18"/>
              </w:rPr>
              <w:t>Bladder_cancer</w:t>
            </w:r>
            <w:proofErr w:type="spellEnd"/>
          </w:p>
        </w:tc>
        <w:tc>
          <w:tcPr>
            <w:tcW w:w="1019" w:type="dxa"/>
            <w:tcBorders>
              <w:top w:val="single" w:sz="4" w:space="0" w:color="000000"/>
              <w:left w:val="single" w:sz="4" w:space="0" w:color="000000"/>
              <w:bottom w:val="single" w:sz="4" w:space="0" w:color="000000"/>
              <w:right w:val="single" w:sz="4" w:space="0" w:color="000000"/>
            </w:tcBorders>
            <w:vAlign w:val="bottom"/>
          </w:tcPr>
          <w:p w14:paraId="28CE053C" w14:textId="531E99CB" w:rsidR="00F37EED" w:rsidRPr="006665F8" w:rsidRDefault="0094131A"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0.5260</w:t>
            </w:r>
          </w:p>
        </w:tc>
        <w:tc>
          <w:tcPr>
            <w:tcW w:w="1141" w:type="dxa"/>
            <w:tcBorders>
              <w:top w:val="single" w:sz="4" w:space="0" w:color="000000"/>
              <w:left w:val="single" w:sz="4" w:space="0" w:color="000000"/>
              <w:bottom w:val="single" w:sz="4" w:space="0" w:color="000000"/>
              <w:right w:val="single" w:sz="4" w:space="0" w:color="000000"/>
            </w:tcBorders>
          </w:tcPr>
          <w:p w14:paraId="06EB234A" w14:textId="215CAE8F" w:rsidR="00F37EED" w:rsidRPr="006665F8" w:rsidRDefault="00BB16EA">
            <w:pPr>
              <w:pStyle w:val="Body"/>
              <w:spacing w:after="0" w:line="240" w:lineRule="auto"/>
              <w:rPr>
                <w:rStyle w:val="Hyperlink0"/>
                <w:rFonts w:ascii="Arial" w:hAnsi="Arial" w:cs="Arial"/>
                <w:sz w:val="18"/>
                <w:szCs w:val="18"/>
              </w:rPr>
              <w:pPrChange w:id="260" w:author="Na Zhou" w:date="2016-09-03T15:55:00Z">
                <w:pPr>
                  <w:pStyle w:val="Body"/>
                  <w:spacing w:after="0" w:line="240" w:lineRule="auto"/>
                  <w:jc w:val="right"/>
                </w:pPr>
              </w:pPrChange>
            </w:pPr>
            <w:r w:rsidRPr="006665F8">
              <w:rPr>
                <w:rStyle w:val="Hyperlink0"/>
                <w:rFonts w:ascii="Arial" w:hAnsi="Arial" w:cs="Arial"/>
                <w:sz w:val="18"/>
                <w:szCs w:val="18"/>
              </w:rPr>
              <w:t>Neoplasms benign, malignant and unspecified (</w:t>
            </w:r>
            <w:proofErr w:type="spellStart"/>
            <w:r w:rsidRPr="006665F8">
              <w:rPr>
                <w:rStyle w:val="Hyperlink0"/>
                <w:rFonts w:ascii="Arial" w:hAnsi="Arial" w:cs="Arial"/>
                <w:sz w:val="18"/>
                <w:szCs w:val="18"/>
              </w:rPr>
              <w:t>incl</w:t>
            </w:r>
            <w:proofErr w:type="spellEnd"/>
            <w:r w:rsidRPr="006665F8">
              <w:rPr>
                <w:rStyle w:val="Hyperlink0"/>
                <w:rFonts w:ascii="Arial" w:hAnsi="Arial" w:cs="Arial"/>
                <w:sz w:val="18"/>
                <w:szCs w:val="18"/>
              </w:rPr>
              <w:t xml:space="preserve"> cysts and polyps)</w:t>
            </w:r>
          </w:p>
        </w:tc>
        <w:tc>
          <w:tcPr>
            <w:tcW w:w="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BFA92FA" w14:textId="69088535" w:rsidR="00F37EED" w:rsidRPr="006665F8" w:rsidRDefault="00F37EED" w:rsidP="00F37EED">
            <w:pPr>
              <w:pStyle w:val="Body"/>
              <w:spacing w:after="0" w:line="240" w:lineRule="auto"/>
              <w:jc w:val="right"/>
              <w:rPr>
                <w:rFonts w:ascii="Arial" w:hAnsi="Arial" w:cs="Arial"/>
                <w:sz w:val="18"/>
                <w:szCs w:val="18"/>
              </w:rPr>
            </w:pPr>
            <w:r w:rsidRPr="006665F8">
              <w:rPr>
                <w:rStyle w:val="Hyperlink0"/>
                <w:rFonts w:ascii="Arial" w:hAnsi="Arial" w:cs="Arial"/>
                <w:sz w:val="18"/>
                <w:szCs w:val="18"/>
              </w:rPr>
              <w:t>327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E55064" w14:textId="77777777" w:rsidR="00F37EED" w:rsidRPr="006665F8" w:rsidRDefault="00F37EED"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18"/>
                <w:szCs w:val="18"/>
              </w:rPr>
            </w:pPr>
            <w:r w:rsidRPr="006665F8">
              <w:rPr>
                <w:rFonts w:ascii="Arial" w:hAnsi="Arial" w:cs="Arial"/>
                <w:sz w:val="18"/>
                <w:szCs w:val="18"/>
              </w:rPr>
              <w:t>Pneumonia</w:t>
            </w:r>
          </w:p>
          <w:p w14:paraId="564A08C8" w14:textId="77777777" w:rsidR="00F37EED" w:rsidRPr="006665F8" w:rsidRDefault="00F37EED"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18"/>
                <w:szCs w:val="18"/>
              </w:rPr>
            </w:pPr>
            <w:proofErr w:type="spellStart"/>
            <w:r w:rsidRPr="006665F8">
              <w:rPr>
                <w:rFonts w:ascii="Arial" w:hAnsi="Arial" w:cs="Arial"/>
                <w:sz w:val="18"/>
                <w:szCs w:val="18"/>
              </w:rPr>
              <w:t>Atrial_fibrillation</w:t>
            </w:r>
            <w:proofErr w:type="spellEnd"/>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8F2FCFE" w14:textId="082CB806" w:rsidR="00F37EED" w:rsidRPr="006665F8" w:rsidRDefault="00DB56F4" w:rsidP="00F37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18"/>
                <w:szCs w:val="18"/>
              </w:rPr>
            </w:pPr>
            <w:r w:rsidRPr="006665F8">
              <w:rPr>
                <w:rFonts w:ascii="Arial" w:hAnsi="Arial" w:cs="Arial"/>
                <w:color w:val="000000"/>
                <w:sz w:val="18"/>
                <w:szCs w:val="18"/>
                <w:u w:color="000000"/>
              </w:rPr>
              <w:t>0.6448 - 0.6986</w:t>
            </w:r>
          </w:p>
        </w:tc>
      </w:tr>
      <w:tr w:rsidR="00D418F9" w:rsidRPr="006665F8" w14:paraId="1879C10B" w14:textId="77777777" w:rsidTr="0094131A">
        <w:trPr>
          <w:trHeight w:val="610"/>
        </w:trPr>
        <w:tc>
          <w:tcPr>
            <w:tcW w:w="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B5817C" w14:textId="77777777" w:rsidR="00F37EED" w:rsidRPr="006665F8" w:rsidRDefault="00F37EED" w:rsidP="00F37EED">
            <w:pPr>
              <w:pStyle w:val="Body"/>
              <w:spacing w:after="0" w:line="240" w:lineRule="auto"/>
              <w:jc w:val="right"/>
              <w:rPr>
                <w:rFonts w:ascii="Arial" w:hAnsi="Arial" w:cs="Arial"/>
                <w:sz w:val="18"/>
                <w:szCs w:val="18"/>
              </w:rPr>
            </w:pPr>
            <w:r w:rsidRPr="006665F8">
              <w:rPr>
                <w:rStyle w:val="Hyperlink0"/>
                <w:rFonts w:ascii="Arial" w:hAnsi="Arial" w:cs="Arial"/>
                <w:sz w:val="18"/>
                <w:szCs w:val="18"/>
              </w:rPr>
              <w:t>6</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3D7CB5" w14:textId="5189BDA8" w:rsidR="00F37EED" w:rsidRPr="006665F8" w:rsidRDefault="00F37EED" w:rsidP="00BB16EA">
            <w:pPr>
              <w:pStyle w:val="Body"/>
              <w:spacing w:after="0" w:line="240" w:lineRule="auto"/>
              <w:rPr>
                <w:rFonts w:ascii="Arial" w:hAnsi="Arial" w:cs="Arial"/>
                <w:sz w:val="18"/>
                <w:szCs w:val="18"/>
              </w:rPr>
            </w:pPr>
            <w:proofErr w:type="spellStart"/>
            <w:r w:rsidRPr="006665F8">
              <w:rPr>
                <w:rStyle w:val="Hyperlink0"/>
                <w:rFonts w:ascii="Arial" w:hAnsi="Arial" w:cs="Arial"/>
                <w:sz w:val="18"/>
                <w:szCs w:val="18"/>
              </w:rPr>
              <w:t>Melaena</w:t>
            </w:r>
            <w:proofErr w:type="spellEnd"/>
          </w:p>
        </w:tc>
        <w:tc>
          <w:tcPr>
            <w:tcW w:w="1019" w:type="dxa"/>
            <w:tcBorders>
              <w:top w:val="single" w:sz="4" w:space="0" w:color="000000"/>
              <w:left w:val="single" w:sz="4" w:space="0" w:color="000000"/>
              <w:bottom w:val="single" w:sz="4" w:space="0" w:color="000000"/>
              <w:right w:val="single" w:sz="4" w:space="0" w:color="000000"/>
            </w:tcBorders>
            <w:vAlign w:val="bottom"/>
          </w:tcPr>
          <w:p w14:paraId="0DDBCD9D" w14:textId="76630E14" w:rsidR="00F37EED" w:rsidRPr="006665F8" w:rsidRDefault="0094131A"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0.5244</w:t>
            </w:r>
          </w:p>
        </w:tc>
        <w:tc>
          <w:tcPr>
            <w:tcW w:w="1141" w:type="dxa"/>
            <w:tcBorders>
              <w:top w:val="single" w:sz="4" w:space="0" w:color="000000"/>
              <w:left w:val="single" w:sz="4" w:space="0" w:color="000000"/>
              <w:bottom w:val="single" w:sz="4" w:space="0" w:color="000000"/>
              <w:right w:val="single" w:sz="4" w:space="0" w:color="000000"/>
            </w:tcBorders>
          </w:tcPr>
          <w:p w14:paraId="207B0939" w14:textId="7E6F66A4" w:rsidR="00F37EED" w:rsidRPr="006665F8" w:rsidRDefault="00BB16EA">
            <w:pPr>
              <w:pStyle w:val="Body"/>
              <w:spacing w:after="0" w:line="240" w:lineRule="auto"/>
              <w:rPr>
                <w:rStyle w:val="Hyperlink0"/>
                <w:rFonts w:ascii="Arial" w:hAnsi="Arial" w:cs="Arial"/>
                <w:sz w:val="18"/>
                <w:szCs w:val="18"/>
              </w:rPr>
              <w:pPrChange w:id="261" w:author="Na Zhou" w:date="2016-09-03T15:55:00Z">
                <w:pPr>
                  <w:pStyle w:val="Body"/>
                  <w:spacing w:after="0" w:line="240" w:lineRule="auto"/>
                  <w:jc w:val="right"/>
                </w:pPr>
              </w:pPrChange>
            </w:pPr>
            <w:r w:rsidRPr="006665F8">
              <w:rPr>
                <w:rStyle w:val="Hyperlink0"/>
                <w:rFonts w:ascii="Arial" w:hAnsi="Arial" w:cs="Arial"/>
                <w:sz w:val="18"/>
                <w:szCs w:val="18"/>
              </w:rPr>
              <w:t>Gastrointestinal disorders</w:t>
            </w:r>
          </w:p>
        </w:tc>
        <w:tc>
          <w:tcPr>
            <w:tcW w:w="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5E62690" w14:textId="05B589FB" w:rsidR="00F37EED" w:rsidRPr="006665F8" w:rsidRDefault="00F37EED" w:rsidP="00F37EED">
            <w:pPr>
              <w:pStyle w:val="Body"/>
              <w:spacing w:after="0" w:line="240" w:lineRule="auto"/>
              <w:jc w:val="right"/>
              <w:rPr>
                <w:rFonts w:ascii="Arial" w:hAnsi="Arial" w:cs="Arial"/>
                <w:sz w:val="18"/>
                <w:szCs w:val="18"/>
              </w:rPr>
            </w:pPr>
            <w:r w:rsidRPr="006665F8">
              <w:rPr>
                <w:rStyle w:val="Hyperlink0"/>
                <w:rFonts w:ascii="Arial" w:hAnsi="Arial" w:cs="Arial"/>
                <w:sz w:val="18"/>
                <w:szCs w:val="18"/>
              </w:rPr>
              <w:t>328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6230FE" w14:textId="77777777" w:rsidR="00F37EED" w:rsidRPr="006665F8" w:rsidRDefault="00F37EED" w:rsidP="00F37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color w:val="000000"/>
                <w:sz w:val="18"/>
                <w:szCs w:val="18"/>
                <w:u w:color="000000"/>
              </w:rPr>
            </w:pPr>
            <w:proofErr w:type="spellStart"/>
            <w:r w:rsidRPr="006665F8">
              <w:rPr>
                <w:rFonts w:ascii="Arial" w:hAnsi="Arial" w:cs="Arial"/>
                <w:color w:val="000000"/>
                <w:sz w:val="18"/>
                <w:szCs w:val="18"/>
                <w:u w:color="000000"/>
              </w:rPr>
              <w:t>Anaemia</w:t>
            </w:r>
            <w:proofErr w:type="spellEnd"/>
          </w:p>
          <w:p w14:paraId="16FE291D" w14:textId="77777777" w:rsidR="00F37EED" w:rsidRPr="006665F8" w:rsidRDefault="00F37EED"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sz w:val="18"/>
                <w:szCs w:val="18"/>
              </w:rPr>
            </w:pPr>
            <w:r w:rsidRPr="006665F8">
              <w:rPr>
                <w:rFonts w:ascii="Arial" w:hAnsi="Arial" w:cs="Arial"/>
                <w:sz w:val="18"/>
                <w:szCs w:val="18"/>
                <w:lang w:val="nl-NL"/>
              </w:rPr>
              <w:t>Dyspnoea</w:t>
            </w:r>
          </w:p>
          <w:p w14:paraId="2F7BF0CA" w14:textId="77777777" w:rsidR="00F37EED" w:rsidRPr="006665F8" w:rsidRDefault="00F37EED"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18"/>
                <w:szCs w:val="18"/>
              </w:rPr>
            </w:pPr>
            <w:r w:rsidRPr="006665F8">
              <w:rPr>
                <w:rFonts w:ascii="Arial" w:hAnsi="Arial" w:cs="Arial"/>
                <w:sz w:val="18"/>
                <w:szCs w:val="18"/>
              </w:rPr>
              <w:t>Sepsis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777580D" w14:textId="25AB1C22" w:rsidR="00F37EED" w:rsidRPr="006665F8" w:rsidRDefault="00DB56F4"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sz w:val="18"/>
                <w:szCs w:val="18"/>
              </w:rPr>
            </w:pPr>
            <w:r w:rsidRPr="006665F8">
              <w:rPr>
                <w:rFonts w:ascii="Arial" w:hAnsi="Arial" w:cs="Arial"/>
                <w:sz w:val="18"/>
                <w:szCs w:val="18"/>
              </w:rPr>
              <w:t>0.6383 - 0.6861</w:t>
            </w:r>
          </w:p>
        </w:tc>
      </w:tr>
      <w:tr w:rsidR="00D418F9" w:rsidRPr="006665F8" w14:paraId="471E44A5" w14:textId="77777777" w:rsidTr="0094131A">
        <w:trPr>
          <w:trHeight w:val="530"/>
        </w:trPr>
        <w:tc>
          <w:tcPr>
            <w:tcW w:w="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1EF8011" w14:textId="77777777" w:rsidR="00F37EED" w:rsidRPr="006665F8" w:rsidRDefault="00F37EED" w:rsidP="00F37EED">
            <w:pPr>
              <w:pStyle w:val="Body"/>
              <w:spacing w:after="0" w:line="240" w:lineRule="auto"/>
              <w:jc w:val="right"/>
              <w:rPr>
                <w:rFonts w:ascii="Arial" w:hAnsi="Arial" w:cs="Arial"/>
                <w:sz w:val="18"/>
                <w:szCs w:val="18"/>
              </w:rPr>
            </w:pPr>
            <w:r w:rsidRPr="006665F8">
              <w:rPr>
                <w:rStyle w:val="Hyperlink0"/>
                <w:rFonts w:ascii="Arial" w:hAnsi="Arial" w:cs="Arial"/>
                <w:sz w:val="18"/>
                <w:szCs w:val="18"/>
              </w:rPr>
              <w:lastRenderedPageBreak/>
              <w:t>7</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CBD8E3" w14:textId="07B5D22F" w:rsidR="00F37EED" w:rsidRPr="006665F8" w:rsidRDefault="00F37EED" w:rsidP="00BB16EA">
            <w:pPr>
              <w:pStyle w:val="Body"/>
              <w:spacing w:after="0" w:line="240" w:lineRule="auto"/>
              <w:rPr>
                <w:rFonts w:ascii="Arial" w:hAnsi="Arial" w:cs="Arial"/>
                <w:sz w:val="18"/>
                <w:szCs w:val="18"/>
              </w:rPr>
            </w:pPr>
            <w:r w:rsidRPr="006665F8">
              <w:rPr>
                <w:rStyle w:val="Hyperlink0"/>
                <w:rFonts w:ascii="Arial" w:hAnsi="Arial" w:cs="Arial"/>
                <w:sz w:val="18"/>
                <w:szCs w:val="18"/>
              </w:rPr>
              <w:t>Encephalopathy</w:t>
            </w:r>
          </w:p>
        </w:tc>
        <w:tc>
          <w:tcPr>
            <w:tcW w:w="1019" w:type="dxa"/>
            <w:tcBorders>
              <w:top w:val="single" w:sz="4" w:space="0" w:color="000000"/>
              <w:left w:val="single" w:sz="4" w:space="0" w:color="000000"/>
              <w:bottom w:val="single" w:sz="4" w:space="0" w:color="000000"/>
              <w:right w:val="single" w:sz="4" w:space="0" w:color="000000"/>
            </w:tcBorders>
            <w:vAlign w:val="bottom"/>
          </w:tcPr>
          <w:p w14:paraId="761FAB3D" w14:textId="5676E974" w:rsidR="00F37EED" w:rsidRPr="006665F8" w:rsidRDefault="0094131A"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0.5221</w:t>
            </w:r>
          </w:p>
        </w:tc>
        <w:tc>
          <w:tcPr>
            <w:tcW w:w="1141" w:type="dxa"/>
            <w:tcBorders>
              <w:top w:val="single" w:sz="4" w:space="0" w:color="000000"/>
              <w:left w:val="single" w:sz="4" w:space="0" w:color="000000"/>
              <w:bottom w:val="single" w:sz="4" w:space="0" w:color="000000"/>
              <w:right w:val="single" w:sz="4" w:space="0" w:color="000000"/>
            </w:tcBorders>
          </w:tcPr>
          <w:p w14:paraId="29E4A9B8" w14:textId="3B36AA38" w:rsidR="00F37EED" w:rsidRPr="006665F8" w:rsidRDefault="00BB16EA">
            <w:pPr>
              <w:pStyle w:val="Body"/>
              <w:spacing w:after="0" w:line="240" w:lineRule="auto"/>
              <w:rPr>
                <w:rStyle w:val="Hyperlink0"/>
                <w:rFonts w:ascii="Arial" w:hAnsi="Arial" w:cs="Arial"/>
                <w:sz w:val="18"/>
                <w:szCs w:val="18"/>
              </w:rPr>
              <w:pPrChange w:id="262" w:author="Na Zhou" w:date="2016-09-03T15:55:00Z">
                <w:pPr>
                  <w:pStyle w:val="Body"/>
                  <w:spacing w:after="0" w:line="240" w:lineRule="auto"/>
                  <w:jc w:val="right"/>
                </w:pPr>
              </w:pPrChange>
            </w:pPr>
            <w:r w:rsidRPr="006665F8">
              <w:rPr>
                <w:rStyle w:val="Hyperlink0"/>
                <w:rFonts w:ascii="Arial" w:hAnsi="Arial" w:cs="Arial"/>
                <w:sz w:val="18"/>
                <w:szCs w:val="18"/>
              </w:rPr>
              <w:t>Nervous system disorders</w:t>
            </w:r>
          </w:p>
        </w:tc>
        <w:tc>
          <w:tcPr>
            <w:tcW w:w="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C4C2DEB" w14:textId="2B1D9B89" w:rsidR="00F37EED" w:rsidRPr="006665F8" w:rsidRDefault="00F37EED" w:rsidP="00F37EED">
            <w:pPr>
              <w:pStyle w:val="Body"/>
              <w:spacing w:after="0" w:line="240" w:lineRule="auto"/>
              <w:jc w:val="right"/>
              <w:rPr>
                <w:rFonts w:ascii="Arial" w:hAnsi="Arial" w:cs="Arial"/>
                <w:sz w:val="18"/>
                <w:szCs w:val="18"/>
              </w:rPr>
            </w:pPr>
            <w:r w:rsidRPr="006665F8">
              <w:rPr>
                <w:rStyle w:val="Hyperlink0"/>
                <w:rFonts w:ascii="Arial" w:hAnsi="Arial" w:cs="Arial"/>
                <w:sz w:val="18"/>
                <w:szCs w:val="18"/>
              </w:rPr>
              <w:t>385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18A65B7" w14:textId="77777777" w:rsidR="00F37EED" w:rsidRPr="006665F8" w:rsidRDefault="00F37EED" w:rsidP="00F37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color w:val="000000"/>
                <w:sz w:val="18"/>
                <w:szCs w:val="18"/>
                <w:u w:color="000000"/>
              </w:rPr>
            </w:pPr>
            <w:r w:rsidRPr="006665F8">
              <w:rPr>
                <w:rFonts w:ascii="Arial" w:hAnsi="Arial" w:cs="Arial"/>
                <w:color w:val="000000"/>
                <w:sz w:val="18"/>
                <w:szCs w:val="18"/>
                <w:u w:color="000000"/>
              </w:rPr>
              <w:t>Pneumonia</w:t>
            </w:r>
          </w:p>
          <w:p w14:paraId="456CF30C" w14:textId="77777777" w:rsidR="00F37EED" w:rsidRPr="006665F8" w:rsidRDefault="00F37EED"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18"/>
                <w:szCs w:val="18"/>
              </w:rPr>
            </w:pPr>
            <w:r w:rsidRPr="006665F8">
              <w:rPr>
                <w:rFonts w:ascii="Arial" w:hAnsi="Arial" w:cs="Arial"/>
                <w:sz w:val="18"/>
                <w:szCs w:val="18"/>
              </w:rPr>
              <w:t>Dehydration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7AB27D" w14:textId="6A41612D" w:rsidR="00F37EED" w:rsidRPr="006665F8" w:rsidRDefault="00DB56F4" w:rsidP="00DB56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color w:val="000000"/>
                <w:sz w:val="18"/>
                <w:szCs w:val="18"/>
                <w:u w:color="000000"/>
              </w:rPr>
            </w:pPr>
            <w:r w:rsidRPr="006665F8">
              <w:rPr>
                <w:rFonts w:ascii="Arial" w:hAnsi="Arial" w:cs="Arial"/>
                <w:color w:val="000000"/>
                <w:sz w:val="18"/>
                <w:szCs w:val="18"/>
                <w:u w:color="000000"/>
              </w:rPr>
              <w:t xml:space="preserve">0.5820 - </w:t>
            </w:r>
            <w:r w:rsidRPr="006665F8">
              <w:rPr>
                <w:rFonts w:ascii="Arial" w:hAnsi="Arial" w:cs="Arial"/>
                <w:sz w:val="18"/>
                <w:szCs w:val="18"/>
              </w:rPr>
              <w:t>0.6325</w:t>
            </w:r>
          </w:p>
        </w:tc>
      </w:tr>
      <w:tr w:rsidR="00D418F9" w:rsidRPr="006665F8" w14:paraId="1CA9F1D8" w14:textId="77777777" w:rsidTr="0094131A">
        <w:trPr>
          <w:trHeight w:val="530"/>
        </w:trPr>
        <w:tc>
          <w:tcPr>
            <w:tcW w:w="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1A90FE8" w14:textId="204EB44C" w:rsidR="00B94D35" w:rsidRPr="006665F8" w:rsidRDefault="00D222FB"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8</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D42067" w14:textId="4FF47299" w:rsidR="00B94D35" w:rsidRPr="006665F8" w:rsidRDefault="00D222FB" w:rsidP="00BB16EA">
            <w:pPr>
              <w:pStyle w:val="Body"/>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Haematoma</w:t>
            </w:r>
            <w:proofErr w:type="spellEnd"/>
          </w:p>
        </w:tc>
        <w:tc>
          <w:tcPr>
            <w:tcW w:w="1019" w:type="dxa"/>
            <w:tcBorders>
              <w:top w:val="single" w:sz="4" w:space="0" w:color="000000"/>
              <w:left w:val="single" w:sz="4" w:space="0" w:color="000000"/>
              <w:bottom w:val="single" w:sz="4" w:space="0" w:color="000000"/>
              <w:right w:val="single" w:sz="4" w:space="0" w:color="000000"/>
            </w:tcBorders>
            <w:vAlign w:val="bottom"/>
          </w:tcPr>
          <w:p w14:paraId="4DEC09A0" w14:textId="43BA2950" w:rsidR="00B94D35" w:rsidRPr="006665F8" w:rsidRDefault="0094131A"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0.5155</w:t>
            </w:r>
          </w:p>
        </w:tc>
        <w:tc>
          <w:tcPr>
            <w:tcW w:w="1141" w:type="dxa"/>
            <w:tcBorders>
              <w:top w:val="single" w:sz="4" w:space="0" w:color="000000"/>
              <w:left w:val="single" w:sz="4" w:space="0" w:color="000000"/>
              <w:bottom w:val="single" w:sz="4" w:space="0" w:color="000000"/>
              <w:right w:val="single" w:sz="4" w:space="0" w:color="000000"/>
            </w:tcBorders>
          </w:tcPr>
          <w:p w14:paraId="733A22DA" w14:textId="0A33AAE4" w:rsidR="00B94D35" w:rsidRPr="006665F8" w:rsidRDefault="00D222FB">
            <w:pPr>
              <w:pStyle w:val="Body"/>
              <w:spacing w:after="0" w:line="240" w:lineRule="auto"/>
              <w:rPr>
                <w:rStyle w:val="Hyperlink0"/>
                <w:rFonts w:ascii="Arial" w:hAnsi="Arial" w:cs="Arial"/>
                <w:sz w:val="18"/>
                <w:szCs w:val="18"/>
              </w:rPr>
              <w:pPrChange w:id="263" w:author="Na Zhou" w:date="2016-09-03T15:55:00Z">
                <w:pPr>
                  <w:pStyle w:val="Body"/>
                  <w:spacing w:after="0" w:line="240" w:lineRule="auto"/>
                  <w:jc w:val="right"/>
                </w:pPr>
              </w:pPrChange>
            </w:pPr>
            <w:r w:rsidRPr="006665F8">
              <w:rPr>
                <w:rStyle w:val="Hyperlink0"/>
                <w:rFonts w:ascii="Arial" w:hAnsi="Arial" w:cs="Arial"/>
                <w:sz w:val="18"/>
                <w:szCs w:val="18"/>
              </w:rPr>
              <w:t>Vascular disorders</w:t>
            </w:r>
          </w:p>
        </w:tc>
        <w:tc>
          <w:tcPr>
            <w:tcW w:w="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857FC56" w14:textId="421E84C6" w:rsidR="00B94D35" w:rsidRPr="006665F8" w:rsidRDefault="00D222FB"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419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932FA3" w14:textId="7476562E" w:rsidR="00D222FB" w:rsidRPr="006665F8" w:rsidRDefault="00D222FB" w:rsidP="00D222FB">
            <w:pPr>
              <w:pStyle w:val="Body"/>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Anaemia</w:t>
            </w:r>
            <w:proofErr w:type="spellEnd"/>
            <w:r w:rsidRPr="006665F8">
              <w:rPr>
                <w:rStyle w:val="Hyperlink0"/>
                <w:rFonts w:ascii="Arial" w:hAnsi="Arial" w:cs="Arial"/>
                <w:sz w:val="18"/>
                <w:szCs w:val="18"/>
              </w:rPr>
              <w:t xml:space="preserve"> </w:t>
            </w:r>
          </w:p>
          <w:p w14:paraId="799745AC" w14:textId="7AD52502" w:rsidR="00D222FB" w:rsidRPr="006665F8" w:rsidRDefault="00D222FB" w:rsidP="00D222FB">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Cellulitis </w:t>
            </w:r>
          </w:p>
          <w:p w14:paraId="02781B87" w14:textId="5DF9B922" w:rsidR="00B94D35" w:rsidRPr="006665F8" w:rsidRDefault="00D222FB" w:rsidP="00D222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hAnsi="Arial" w:cs="Arial"/>
              </w:rPr>
            </w:pPr>
            <w:r w:rsidRPr="006665F8">
              <w:rPr>
                <w:rStyle w:val="Hyperlink0"/>
                <w:rFonts w:ascii="Arial" w:hAnsi="Arial" w:cs="Arial"/>
                <w:color w:val="000000"/>
                <w:sz w:val="18"/>
                <w:szCs w:val="18"/>
                <w:u w:color="000000"/>
              </w:rPr>
              <w:t xml:space="preserve">Syncope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C4CAEE" w14:textId="22CCE1CA" w:rsidR="00B94D35" w:rsidRPr="006665F8" w:rsidRDefault="0094131A" w:rsidP="00F37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hAnsi="Arial" w:cs="Arial"/>
              </w:rPr>
            </w:pPr>
            <w:r w:rsidRPr="006665F8">
              <w:rPr>
                <w:rStyle w:val="Hyperlink0"/>
                <w:rFonts w:ascii="Arial" w:hAnsi="Arial" w:cs="Arial"/>
                <w:color w:val="000000"/>
                <w:sz w:val="18"/>
                <w:szCs w:val="18"/>
                <w:u w:color="000000"/>
              </w:rPr>
              <w:t>0.6846 - 0.7114</w:t>
            </w:r>
          </w:p>
        </w:tc>
      </w:tr>
      <w:tr w:rsidR="00D418F9" w:rsidRPr="006665F8" w14:paraId="24760089" w14:textId="77777777" w:rsidTr="0094131A">
        <w:trPr>
          <w:trHeight w:val="610"/>
        </w:trPr>
        <w:tc>
          <w:tcPr>
            <w:tcW w:w="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F3C429C" w14:textId="77777777" w:rsidR="00F37EED" w:rsidRPr="006665F8" w:rsidRDefault="00F37EED" w:rsidP="00F37EED">
            <w:pPr>
              <w:pStyle w:val="Body"/>
              <w:spacing w:after="0" w:line="240" w:lineRule="auto"/>
              <w:jc w:val="right"/>
              <w:rPr>
                <w:rFonts w:ascii="Arial" w:hAnsi="Arial" w:cs="Arial"/>
                <w:sz w:val="18"/>
                <w:szCs w:val="18"/>
              </w:rPr>
            </w:pPr>
            <w:r w:rsidRPr="006665F8">
              <w:rPr>
                <w:rStyle w:val="Hyperlink0"/>
                <w:rFonts w:ascii="Arial" w:hAnsi="Arial" w:cs="Arial"/>
                <w:sz w:val="18"/>
                <w:szCs w:val="18"/>
              </w:rPr>
              <w:t>9</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A650686" w14:textId="663F2487" w:rsidR="00F37EED" w:rsidRPr="006665F8" w:rsidRDefault="00BB16EA" w:rsidP="00BB16EA">
            <w:pPr>
              <w:pStyle w:val="Body"/>
              <w:spacing w:after="0" w:line="240" w:lineRule="auto"/>
              <w:rPr>
                <w:rFonts w:ascii="Arial" w:hAnsi="Arial" w:cs="Arial"/>
                <w:sz w:val="18"/>
                <w:szCs w:val="18"/>
              </w:rPr>
            </w:pPr>
            <w:r w:rsidRPr="006665F8">
              <w:rPr>
                <w:rStyle w:val="Hyperlink0"/>
                <w:rFonts w:ascii="Arial" w:hAnsi="Arial" w:cs="Arial"/>
                <w:sz w:val="18"/>
                <w:szCs w:val="18"/>
              </w:rPr>
              <w:t>Malaise</w:t>
            </w:r>
          </w:p>
        </w:tc>
        <w:tc>
          <w:tcPr>
            <w:tcW w:w="1019" w:type="dxa"/>
            <w:tcBorders>
              <w:top w:val="single" w:sz="4" w:space="0" w:color="000000"/>
              <w:left w:val="single" w:sz="4" w:space="0" w:color="000000"/>
              <w:bottom w:val="single" w:sz="4" w:space="0" w:color="000000"/>
              <w:right w:val="single" w:sz="4" w:space="0" w:color="000000"/>
            </w:tcBorders>
            <w:vAlign w:val="bottom"/>
          </w:tcPr>
          <w:p w14:paraId="71942D5A" w14:textId="5D17D2E8" w:rsidR="00F37EED" w:rsidRPr="006665F8" w:rsidRDefault="0094131A"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0.5074</w:t>
            </w:r>
          </w:p>
        </w:tc>
        <w:tc>
          <w:tcPr>
            <w:tcW w:w="1141" w:type="dxa"/>
            <w:tcBorders>
              <w:top w:val="single" w:sz="4" w:space="0" w:color="000000"/>
              <w:left w:val="single" w:sz="4" w:space="0" w:color="000000"/>
              <w:bottom w:val="single" w:sz="4" w:space="0" w:color="000000"/>
              <w:right w:val="single" w:sz="4" w:space="0" w:color="000000"/>
            </w:tcBorders>
          </w:tcPr>
          <w:p w14:paraId="3FDC556B" w14:textId="36D0AF8E" w:rsidR="00F37EED" w:rsidRPr="006665F8" w:rsidRDefault="00BB16EA">
            <w:pPr>
              <w:pStyle w:val="Body"/>
              <w:spacing w:after="0" w:line="240" w:lineRule="auto"/>
              <w:rPr>
                <w:rStyle w:val="Hyperlink0"/>
                <w:rFonts w:ascii="Arial" w:hAnsi="Arial" w:cs="Arial"/>
                <w:sz w:val="18"/>
                <w:szCs w:val="18"/>
              </w:rPr>
              <w:pPrChange w:id="264" w:author="Na Zhou" w:date="2016-09-03T15:55:00Z">
                <w:pPr>
                  <w:pStyle w:val="Body"/>
                  <w:spacing w:after="0" w:line="240" w:lineRule="auto"/>
                  <w:jc w:val="right"/>
                </w:pPr>
              </w:pPrChange>
            </w:pPr>
            <w:r w:rsidRPr="006665F8">
              <w:rPr>
                <w:rStyle w:val="Hyperlink0"/>
                <w:rFonts w:ascii="Arial" w:hAnsi="Arial" w:cs="Arial"/>
                <w:sz w:val="18"/>
                <w:szCs w:val="18"/>
              </w:rPr>
              <w:t>General disorders</w:t>
            </w:r>
          </w:p>
        </w:tc>
        <w:tc>
          <w:tcPr>
            <w:tcW w:w="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0B82476" w14:textId="444FAE3E" w:rsidR="00F37EED" w:rsidRPr="006665F8" w:rsidRDefault="00F37EED" w:rsidP="00F37EED">
            <w:pPr>
              <w:pStyle w:val="Body"/>
              <w:spacing w:after="0" w:line="240" w:lineRule="auto"/>
              <w:jc w:val="right"/>
              <w:rPr>
                <w:rFonts w:ascii="Arial" w:hAnsi="Arial" w:cs="Arial"/>
                <w:sz w:val="18"/>
                <w:szCs w:val="18"/>
              </w:rPr>
            </w:pPr>
            <w:r w:rsidRPr="006665F8">
              <w:rPr>
                <w:rStyle w:val="Hyperlink0"/>
                <w:rFonts w:ascii="Arial" w:hAnsi="Arial" w:cs="Arial"/>
                <w:sz w:val="18"/>
                <w:szCs w:val="18"/>
              </w:rPr>
              <w:t>339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35B9E47" w14:textId="77777777" w:rsidR="00F37EED" w:rsidRPr="006665F8" w:rsidRDefault="00F37EED" w:rsidP="00F37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color w:val="000000"/>
                <w:sz w:val="18"/>
                <w:szCs w:val="18"/>
                <w:u w:color="000000"/>
              </w:rPr>
            </w:pPr>
            <w:proofErr w:type="spellStart"/>
            <w:r w:rsidRPr="006665F8">
              <w:rPr>
                <w:rFonts w:ascii="Arial" w:hAnsi="Arial" w:cs="Arial"/>
                <w:color w:val="000000"/>
                <w:sz w:val="18"/>
                <w:szCs w:val="18"/>
                <w:u w:color="000000"/>
              </w:rPr>
              <w:t>Anaemia</w:t>
            </w:r>
            <w:proofErr w:type="spellEnd"/>
          </w:p>
          <w:p w14:paraId="1CD3FAB6" w14:textId="77777777" w:rsidR="00F37EED" w:rsidRPr="006665F8" w:rsidRDefault="00F37EED"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sz w:val="18"/>
                <w:szCs w:val="18"/>
              </w:rPr>
            </w:pPr>
            <w:r w:rsidRPr="006665F8">
              <w:rPr>
                <w:rFonts w:ascii="Arial" w:hAnsi="Arial" w:cs="Arial"/>
                <w:sz w:val="18"/>
                <w:szCs w:val="18"/>
                <w:lang w:val="nl-NL"/>
              </w:rPr>
              <w:t>Dyspnoea</w:t>
            </w:r>
          </w:p>
          <w:p w14:paraId="0B45E7C5" w14:textId="77777777" w:rsidR="00F37EED" w:rsidRPr="006665F8" w:rsidRDefault="00F37EED"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18"/>
                <w:szCs w:val="18"/>
              </w:rPr>
            </w:pPr>
            <w:r w:rsidRPr="006665F8">
              <w:rPr>
                <w:rFonts w:ascii="Arial" w:hAnsi="Arial" w:cs="Arial"/>
                <w:sz w:val="18"/>
                <w:szCs w:val="18"/>
              </w:rPr>
              <w:t>Sepsis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BF6C1CF" w14:textId="26C50950" w:rsidR="00F37EED" w:rsidRPr="006665F8" w:rsidRDefault="0094131A"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sz w:val="18"/>
                <w:szCs w:val="18"/>
              </w:rPr>
            </w:pPr>
            <w:r w:rsidRPr="006665F8">
              <w:rPr>
                <w:rFonts w:ascii="Arial" w:hAnsi="Arial" w:cs="Arial"/>
                <w:sz w:val="18"/>
                <w:szCs w:val="18"/>
              </w:rPr>
              <w:t>0.6207 - 0.6620</w:t>
            </w:r>
          </w:p>
        </w:tc>
      </w:tr>
      <w:tr w:rsidR="00D418F9" w:rsidRPr="006665F8" w14:paraId="72BAECB7" w14:textId="77777777" w:rsidTr="0094131A">
        <w:trPr>
          <w:trHeight w:val="610"/>
        </w:trPr>
        <w:tc>
          <w:tcPr>
            <w:tcW w:w="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B98281B" w14:textId="08181A4D" w:rsidR="00D222FB" w:rsidRPr="006665F8" w:rsidRDefault="00D222FB"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10</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7476555" w14:textId="0216C77F" w:rsidR="00D222FB" w:rsidRPr="006665F8" w:rsidRDefault="00D222FB" w:rsidP="00BB16E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Cardio-</w:t>
            </w:r>
            <w:proofErr w:type="spellStart"/>
            <w:r w:rsidRPr="006665F8">
              <w:rPr>
                <w:rStyle w:val="Hyperlink0"/>
                <w:rFonts w:ascii="Arial" w:hAnsi="Arial" w:cs="Arial"/>
                <w:sz w:val="18"/>
                <w:szCs w:val="18"/>
              </w:rPr>
              <w:t>respiratory_arrest</w:t>
            </w:r>
            <w:proofErr w:type="spellEnd"/>
          </w:p>
        </w:tc>
        <w:tc>
          <w:tcPr>
            <w:tcW w:w="1019" w:type="dxa"/>
            <w:tcBorders>
              <w:top w:val="single" w:sz="4" w:space="0" w:color="000000"/>
              <w:left w:val="single" w:sz="4" w:space="0" w:color="000000"/>
              <w:bottom w:val="single" w:sz="4" w:space="0" w:color="000000"/>
              <w:right w:val="single" w:sz="4" w:space="0" w:color="000000"/>
            </w:tcBorders>
            <w:vAlign w:val="bottom"/>
          </w:tcPr>
          <w:p w14:paraId="79073954" w14:textId="1AE30F8A" w:rsidR="00D222FB" w:rsidRPr="006665F8" w:rsidRDefault="0094131A"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0.5048</w:t>
            </w:r>
          </w:p>
        </w:tc>
        <w:tc>
          <w:tcPr>
            <w:tcW w:w="1141" w:type="dxa"/>
            <w:tcBorders>
              <w:top w:val="single" w:sz="4" w:space="0" w:color="000000"/>
              <w:left w:val="single" w:sz="4" w:space="0" w:color="000000"/>
              <w:bottom w:val="single" w:sz="4" w:space="0" w:color="000000"/>
              <w:right w:val="single" w:sz="4" w:space="0" w:color="000000"/>
            </w:tcBorders>
          </w:tcPr>
          <w:p w14:paraId="252F4859" w14:textId="042B2969" w:rsidR="00D222FB" w:rsidRPr="006665F8" w:rsidRDefault="00D222FB">
            <w:pPr>
              <w:pStyle w:val="Body"/>
              <w:spacing w:after="0" w:line="240" w:lineRule="auto"/>
              <w:rPr>
                <w:rStyle w:val="Hyperlink0"/>
                <w:rFonts w:ascii="Arial" w:hAnsi="Arial" w:cs="Arial"/>
                <w:sz w:val="18"/>
                <w:szCs w:val="18"/>
              </w:rPr>
              <w:pPrChange w:id="265" w:author="Na Zhou" w:date="2016-09-03T15:55:00Z">
                <w:pPr>
                  <w:pStyle w:val="Body"/>
                  <w:spacing w:after="0" w:line="240" w:lineRule="auto"/>
                  <w:jc w:val="right"/>
                </w:pPr>
              </w:pPrChange>
            </w:pPr>
            <w:r w:rsidRPr="006665F8">
              <w:rPr>
                <w:rStyle w:val="Hyperlink0"/>
                <w:rFonts w:ascii="Arial" w:hAnsi="Arial" w:cs="Arial"/>
                <w:sz w:val="18"/>
                <w:szCs w:val="18"/>
              </w:rPr>
              <w:t>Cardiac disorders</w:t>
            </w:r>
          </w:p>
        </w:tc>
        <w:tc>
          <w:tcPr>
            <w:tcW w:w="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1F7497D" w14:textId="06ED3D48" w:rsidR="00D222FB" w:rsidRPr="006665F8" w:rsidRDefault="00D222FB"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523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EA01F71" w14:textId="50402D7C" w:rsidR="00D222FB" w:rsidRPr="006665F8" w:rsidRDefault="00D222FB" w:rsidP="00D222FB">
            <w:pPr>
              <w:pStyle w:val="Body"/>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Cardiac_arrest</w:t>
            </w:r>
            <w:proofErr w:type="spellEnd"/>
            <w:r w:rsidRPr="006665F8">
              <w:rPr>
                <w:rStyle w:val="Hyperlink0"/>
                <w:rFonts w:ascii="Arial" w:hAnsi="Arial" w:cs="Arial"/>
                <w:sz w:val="18"/>
                <w:szCs w:val="18"/>
              </w:rPr>
              <w:t xml:space="preserve"> </w:t>
            </w:r>
          </w:p>
          <w:p w14:paraId="6FE317BA" w14:textId="491DC99C" w:rsidR="00D222FB" w:rsidRPr="006665F8" w:rsidRDefault="00D222FB" w:rsidP="00D222FB">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Asthenia</w:t>
            </w:r>
          </w:p>
          <w:p w14:paraId="26CAFB02" w14:textId="16CC3E2A" w:rsidR="00D222FB" w:rsidRPr="006665F8" w:rsidRDefault="00D222FB" w:rsidP="00D222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hAnsi="Arial" w:cs="Arial"/>
              </w:rPr>
            </w:pPr>
            <w:proofErr w:type="spellStart"/>
            <w:r w:rsidRPr="006665F8">
              <w:rPr>
                <w:rStyle w:val="Hyperlink0"/>
                <w:rFonts w:ascii="Arial" w:hAnsi="Arial" w:cs="Arial"/>
                <w:color w:val="000000"/>
                <w:sz w:val="18"/>
                <w:szCs w:val="18"/>
                <w:u w:color="000000"/>
              </w:rPr>
              <w:t>Gastrointestinal_haemorrhage</w:t>
            </w:r>
            <w:proofErr w:type="spellEnd"/>
            <w:r w:rsidRPr="006665F8">
              <w:rPr>
                <w:rStyle w:val="Hyperlink0"/>
                <w:rFonts w:ascii="Arial" w:hAnsi="Arial" w:cs="Arial"/>
                <w:color w:val="000000"/>
                <w:sz w:val="18"/>
                <w:szCs w:val="18"/>
                <w:u w:color="000000"/>
              </w:rP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40C30DA" w14:textId="3B67E21B" w:rsidR="00D222FB" w:rsidRPr="006665F8" w:rsidRDefault="0094131A"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Arial Unicode MS" w:hAnsi="Arial" w:cs="Arial"/>
                <w:u w:color="000000"/>
              </w:rPr>
            </w:pPr>
            <w:r w:rsidRPr="006665F8">
              <w:rPr>
                <w:rStyle w:val="Hyperlink0"/>
                <w:rFonts w:ascii="Arial" w:eastAsia="Arial Unicode MS" w:hAnsi="Arial" w:cs="Arial"/>
                <w:sz w:val="18"/>
                <w:szCs w:val="18"/>
                <w:u w:color="000000"/>
              </w:rPr>
              <w:t>0.6718 - 0.7188</w:t>
            </w:r>
          </w:p>
        </w:tc>
      </w:tr>
      <w:tr w:rsidR="00D418F9" w:rsidRPr="006665F8" w14:paraId="60BFAC3E" w14:textId="77777777" w:rsidTr="0094131A">
        <w:trPr>
          <w:trHeight w:val="610"/>
        </w:trPr>
        <w:tc>
          <w:tcPr>
            <w:tcW w:w="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2CA5639" w14:textId="333288D2" w:rsidR="00D21F70" w:rsidRPr="006665F8" w:rsidRDefault="00D21F70"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11</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75AA4A4" w14:textId="34B7BE53" w:rsidR="00D21F70" w:rsidRPr="006665F8" w:rsidRDefault="00D21F70" w:rsidP="00BB16E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Multi-</w:t>
            </w:r>
            <w:proofErr w:type="spellStart"/>
            <w:r w:rsidRPr="006665F8">
              <w:rPr>
                <w:rStyle w:val="Hyperlink0"/>
                <w:rFonts w:ascii="Arial" w:hAnsi="Arial" w:cs="Arial"/>
                <w:sz w:val="18"/>
                <w:szCs w:val="18"/>
              </w:rPr>
              <w:t>organ_failure</w:t>
            </w:r>
            <w:proofErr w:type="spellEnd"/>
          </w:p>
        </w:tc>
        <w:tc>
          <w:tcPr>
            <w:tcW w:w="1019" w:type="dxa"/>
            <w:tcBorders>
              <w:top w:val="single" w:sz="4" w:space="0" w:color="000000"/>
              <w:left w:val="single" w:sz="4" w:space="0" w:color="000000"/>
              <w:bottom w:val="single" w:sz="4" w:space="0" w:color="000000"/>
              <w:right w:val="single" w:sz="4" w:space="0" w:color="000000"/>
            </w:tcBorders>
            <w:vAlign w:val="bottom"/>
          </w:tcPr>
          <w:p w14:paraId="1B6B22EA" w14:textId="074D9D05" w:rsidR="00D21F70" w:rsidRPr="006665F8" w:rsidRDefault="0094131A"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0.5046</w:t>
            </w:r>
          </w:p>
        </w:tc>
        <w:tc>
          <w:tcPr>
            <w:tcW w:w="1141" w:type="dxa"/>
            <w:tcBorders>
              <w:top w:val="single" w:sz="4" w:space="0" w:color="000000"/>
              <w:left w:val="single" w:sz="4" w:space="0" w:color="000000"/>
              <w:bottom w:val="single" w:sz="4" w:space="0" w:color="000000"/>
              <w:right w:val="single" w:sz="4" w:space="0" w:color="000000"/>
            </w:tcBorders>
          </w:tcPr>
          <w:p w14:paraId="78271DBB" w14:textId="018637AA" w:rsidR="00D21F70" w:rsidRPr="006665F8" w:rsidRDefault="00D21F70">
            <w:pPr>
              <w:pStyle w:val="Body"/>
              <w:spacing w:after="0" w:line="240" w:lineRule="auto"/>
              <w:rPr>
                <w:rStyle w:val="Hyperlink0"/>
                <w:rFonts w:ascii="Arial" w:hAnsi="Arial" w:cs="Arial"/>
                <w:sz w:val="18"/>
                <w:szCs w:val="18"/>
              </w:rPr>
              <w:pPrChange w:id="266" w:author="Na Zhou" w:date="2016-09-03T15:55:00Z">
                <w:pPr>
                  <w:pStyle w:val="Body"/>
                  <w:spacing w:after="0" w:line="240" w:lineRule="auto"/>
                  <w:jc w:val="right"/>
                </w:pPr>
              </w:pPrChange>
            </w:pPr>
            <w:r w:rsidRPr="006665F8">
              <w:rPr>
                <w:rStyle w:val="Hyperlink0"/>
                <w:rFonts w:ascii="Arial" w:hAnsi="Arial" w:cs="Arial"/>
                <w:sz w:val="18"/>
                <w:szCs w:val="18"/>
              </w:rPr>
              <w:t>General disorders</w:t>
            </w:r>
          </w:p>
        </w:tc>
        <w:tc>
          <w:tcPr>
            <w:tcW w:w="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FAC8E04" w14:textId="1512319A" w:rsidR="00D21F70" w:rsidRPr="006665F8" w:rsidRDefault="00D21F70"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545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5A74D" w14:textId="77777777" w:rsidR="00D21F70" w:rsidRPr="006665F8" w:rsidRDefault="00D21F70" w:rsidP="00D21F70">
            <w:pPr>
              <w:pStyle w:val="Body"/>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Myocardial_infarction</w:t>
            </w:r>
            <w:proofErr w:type="spellEnd"/>
            <w:r w:rsidRPr="006665F8">
              <w:rPr>
                <w:rStyle w:val="Hyperlink0"/>
                <w:rFonts w:ascii="Arial" w:hAnsi="Arial" w:cs="Arial"/>
                <w:sz w:val="18"/>
                <w:szCs w:val="18"/>
              </w:rPr>
              <w:t xml:space="preserve"> </w:t>
            </w:r>
          </w:p>
          <w:p w14:paraId="51F02FD1" w14:textId="77777777" w:rsidR="00D21F70" w:rsidRPr="006665F8" w:rsidRDefault="00D21F70" w:rsidP="00D21F70">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Syncope </w:t>
            </w:r>
          </w:p>
          <w:p w14:paraId="69D0E553" w14:textId="06674A4F" w:rsidR="00D21F70" w:rsidRPr="006665F8" w:rsidRDefault="00D21F70" w:rsidP="00F37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hAnsi="Arial" w:cs="Arial"/>
              </w:rPr>
            </w:pPr>
            <w:proofErr w:type="spellStart"/>
            <w:r w:rsidRPr="006665F8">
              <w:rPr>
                <w:rStyle w:val="Hyperlink0"/>
                <w:rFonts w:ascii="Arial" w:hAnsi="Arial" w:cs="Arial"/>
                <w:sz w:val="18"/>
                <w:szCs w:val="18"/>
              </w:rPr>
              <w:t>Gastrointestinal_haemorrhage</w:t>
            </w:r>
            <w:proofErr w:type="spellEnd"/>
            <w:r w:rsidRPr="006665F8">
              <w:rPr>
                <w:rStyle w:val="Hyperlink0"/>
                <w:rFonts w:ascii="Arial" w:hAnsi="Arial" w:cs="Arial"/>
                <w:sz w:val="18"/>
                <w:szCs w:val="18"/>
              </w:rP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DFA91FF" w14:textId="33C14D99" w:rsidR="00D21F70" w:rsidRPr="006665F8" w:rsidRDefault="0094131A"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Arial Unicode MS" w:hAnsi="Arial" w:cs="Arial"/>
                <w:u w:color="000000"/>
              </w:rPr>
            </w:pPr>
            <w:r w:rsidRPr="006665F8">
              <w:rPr>
                <w:rStyle w:val="Hyperlink0"/>
                <w:rFonts w:ascii="Arial" w:hAnsi="Arial" w:cs="Arial"/>
                <w:sz w:val="18"/>
                <w:szCs w:val="18"/>
              </w:rPr>
              <w:t>0.7364 - 0.7209</w:t>
            </w:r>
          </w:p>
        </w:tc>
      </w:tr>
      <w:tr w:rsidR="00D418F9" w:rsidRPr="006665F8" w14:paraId="01B88048" w14:textId="77777777" w:rsidTr="0094131A">
        <w:trPr>
          <w:trHeight w:val="610"/>
        </w:trPr>
        <w:tc>
          <w:tcPr>
            <w:tcW w:w="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264B23" w14:textId="06AED4A8" w:rsidR="00D21F70" w:rsidRPr="006665F8" w:rsidRDefault="00D21F70"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12</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C20F789" w14:textId="77777777" w:rsidR="00D21F70" w:rsidRPr="006665F8" w:rsidRDefault="00D21F70" w:rsidP="00D21F70">
            <w:pPr>
              <w:pStyle w:val="Body"/>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Ventricular_tachycardia</w:t>
            </w:r>
            <w:proofErr w:type="spellEnd"/>
          </w:p>
          <w:p w14:paraId="411D8543" w14:textId="77777777" w:rsidR="00D21F70" w:rsidRPr="006665F8" w:rsidRDefault="00D21F70" w:rsidP="00BB16EA">
            <w:pPr>
              <w:pStyle w:val="Body"/>
              <w:spacing w:after="0" w:line="240" w:lineRule="auto"/>
              <w:rPr>
                <w:rStyle w:val="Hyperlink0"/>
                <w:rFonts w:ascii="Arial" w:hAnsi="Arial" w:cs="Arial"/>
                <w:sz w:val="18"/>
                <w:szCs w:val="18"/>
              </w:rPr>
            </w:pPr>
          </w:p>
        </w:tc>
        <w:tc>
          <w:tcPr>
            <w:tcW w:w="1019" w:type="dxa"/>
            <w:tcBorders>
              <w:top w:val="single" w:sz="4" w:space="0" w:color="000000"/>
              <w:left w:val="single" w:sz="4" w:space="0" w:color="000000"/>
              <w:bottom w:val="single" w:sz="4" w:space="0" w:color="000000"/>
              <w:right w:val="single" w:sz="4" w:space="0" w:color="000000"/>
            </w:tcBorders>
            <w:vAlign w:val="bottom"/>
          </w:tcPr>
          <w:p w14:paraId="248E2572" w14:textId="3A289DF8" w:rsidR="00D21F70" w:rsidRPr="006665F8" w:rsidRDefault="0094131A"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0.5039</w:t>
            </w:r>
          </w:p>
        </w:tc>
        <w:tc>
          <w:tcPr>
            <w:tcW w:w="1141" w:type="dxa"/>
            <w:tcBorders>
              <w:top w:val="single" w:sz="4" w:space="0" w:color="000000"/>
              <w:left w:val="single" w:sz="4" w:space="0" w:color="000000"/>
              <w:bottom w:val="single" w:sz="4" w:space="0" w:color="000000"/>
              <w:right w:val="single" w:sz="4" w:space="0" w:color="000000"/>
            </w:tcBorders>
          </w:tcPr>
          <w:p w14:paraId="7C3F528A" w14:textId="0537012D" w:rsidR="00D21F70" w:rsidRPr="006665F8" w:rsidRDefault="00D21F70">
            <w:pPr>
              <w:pStyle w:val="Body"/>
              <w:spacing w:after="0" w:line="240" w:lineRule="auto"/>
              <w:rPr>
                <w:rStyle w:val="Hyperlink0"/>
                <w:rFonts w:ascii="Arial" w:hAnsi="Arial" w:cs="Arial"/>
                <w:sz w:val="18"/>
                <w:szCs w:val="18"/>
              </w:rPr>
              <w:pPrChange w:id="267" w:author="Na Zhou" w:date="2016-09-03T15:55:00Z">
                <w:pPr>
                  <w:pStyle w:val="Body"/>
                  <w:spacing w:after="0" w:line="240" w:lineRule="auto"/>
                  <w:jc w:val="right"/>
                </w:pPr>
              </w:pPrChange>
            </w:pPr>
            <w:r w:rsidRPr="006665F8">
              <w:rPr>
                <w:rStyle w:val="Hyperlink0"/>
                <w:rFonts w:ascii="Arial" w:hAnsi="Arial" w:cs="Arial"/>
                <w:sz w:val="18"/>
                <w:szCs w:val="18"/>
              </w:rPr>
              <w:t>Cardiac disorders</w:t>
            </w:r>
          </w:p>
        </w:tc>
        <w:tc>
          <w:tcPr>
            <w:tcW w:w="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44E66F4" w14:textId="2A34D5A5" w:rsidR="00D21F70" w:rsidRPr="006665F8" w:rsidRDefault="00D21F70"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387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4DA8E" w14:textId="77777777" w:rsidR="00D21F70" w:rsidRPr="006665F8" w:rsidRDefault="00D21F70" w:rsidP="00D21F70">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Pneumonia </w:t>
            </w:r>
          </w:p>
          <w:p w14:paraId="6ED06AFD" w14:textId="17715B98" w:rsidR="00D21F70" w:rsidRPr="006665F8" w:rsidRDefault="00D21F70" w:rsidP="00F37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hAnsi="Arial" w:cs="Arial"/>
              </w:rPr>
            </w:pPr>
            <w:proofErr w:type="spellStart"/>
            <w:r w:rsidRPr="006665F8">
              <w:rPr>
                <w:rStyle w:val="Hyperlink0"/>
                <w:rFonts w:ascii="Arial" w:hAnsi="Arial" w:cs="Arial"/>
                <w:sz w:val="18"/>
                <w:szCs w:val="18"/>
              </w:rPr>
              <w:t>Atrial_fibrillation</w:t>
            </w:r>
            <w:proofErr w:type="spellEnd"/>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CA56FA2" w14:textId="4594C9BC" w:rsidR="00D21F70" w:rsidRPr="006665F8" w:rsidRDefault="0094131A"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Arial Unicode MS" w:hAnsi="Arial" w:cs="Arial"/>
                <w:u w:color="000000"/>
              </w:rPr>
            </w:pPr>
            <w:r w:rsidRPr="006665F8">
              <w:rPr>
                <w:rStyle w:val="Hyperlink0"/>
                <w:rFonts w:ascii="Arial" w:hAnsi="Arial" w:cs="Arial"/>
                <w:sz w:val="18"/>
                <w:szCs w:val="18"/>
              </w:rPr>
              <w:t>0.6126- 0.6132</w:t>
            </w:r>
          </w:p>
        </w:tc>
      </w:tr>
      <w:tr w:rsidR="00D418F9" w:rsidRPr="006665F8" w14:paraId="03185762" w14:textId="77777777" w:rsidTr="0094131A">
        <w:trPr>
          <w:trHeight w:val="1210"/>
        </w:trPr>
        <w:tc>
          <w:tcPr>
            <w:tcW w:w="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DFF558B" w14:textId="77777777" w:rsidR="00D21F70" w:rsidRPr="006665F8" w:rsidRDefault="00D21F70" w:rsidP="00F37EED">
            <w:pPr>
              <w:pStyle w:val="Body"/>
              <w:spacing w:after="0" w:line="240" w:lineRule="auto"/>
              <w:jc w:val="right"/>
              <w:rPr>
                <w:rFonts w:ascii="Arial" w:hAnsi="Arial" w:cs="Arial"/>
                <w:sz w:val="18"/>
                <w:szCs w:val="18"/>
              </w:rPr>
            </w:pPr>
            <w:r w:rsidRPr="006665F8">
              <w:rPr>
                <w:rStyle w:val="Hyperlink0"/>
                <w:rFonts w:ascii="Arial" w:hAnsi="Arial" w:cs="Arial"/>
                <w:sz w:val="18"/>
                <w:szCs w:val="18"/>
              </w:rPr>
              <w:t>13</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383C3F6" w14:textId="53D3580D" w:rsidR="00D21F70" w:rsidRPr="006665F8" w:rsidRDefault="00D21F70" w:rsidP="00BB16EA">
            <w:pPr>
              <w:pStyle w:val="Body"/>
              <w:spacing w:after="0" w:line="240" w:lineRule="auto"/>
              <w:rPr>
                <w:rFonts w:ascii="Arial" w:hAnsi="Arial" w:cs="Arial"/>
                <w:sz w:val="18"/>
                <w:szCs w:val="18"/>
              </w:rPr>
            </w:pPr>
            <w:proofErr w:type="spellStart"/>
            <w:r w:rsidRPr="006665F8">
              <w:rPr>
                <w:rStyle w:val="Hyperlink0"/>
                <w:rFonts w:ascii="Arial" w:hAnsi="Arial" w:cs="Arial"/>
                <w:sz w:val="18"/>
                <w:szCs w:val="18"/>
              </w:rPr>
              <w:t>Musculoskeletal_pain</w:t>
            </w:r>
            <w:proofErr w:type="spellEnd"/>
          </w:p>
        </w:tc>
        <w:tc>
          <w:tcPr>
            <w:tcW w:w="1019" w:type="dxa"/>
            <w:tcBorders>
              <w:top w:val="single" w:sz="4" w:space="0" w:color="000000"/>
              <w:left w:val="single" w:sz="4" w:space="0" w:color="000000"/>
              <w:bottom w:val="single" w:sz="4" w:space="0" w:color="000000"/>
              <w:right w:val="single" w:sz="4" w:space="0" w:color="000000"/>
            </w:tcBorders>
            <w:vAlign w:val="bottom"/>
          </w:tcPr>
          <w:p w14:paraId="07CF49FE" w14:textId="5FD99B8C" w:rsidR="00D21F70" w:rsidRPr="006665F8" w:rsidRDefault="0094131A" w:rsidP="00F37EED">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0.5014</w:t>
            </w:r>
          </w:p>
        </w:tc>
        <w:tc>
          <w:tcPr>
            <w:tcW w:w="1141" w:type="dxa"/>
            <w:tcBorders>
              <w:top w:val="single" w:sz="4" w:space="0" w:color="000000"/>
              <w:left w:val="single" w:sz="4" w:space="0" w:color="000000"/>
              <w:bottom w:val="single" w:sz="4" w:space="0" w:color="000000"/>
              <w:right w:val="single" w:sz="4" w:space="0" w:color="000000"/>
            </w:tcBorders>
          </w:tcPr>
          <w:p w14:paraId="76C9DC1B" w14:textId="0B6E794F" w:rsidR="00D21F70" w:rsidRPr="006665F8" w:rsidRDefault="00D21F70">
            <w:pPr>
              <w:pStyle w:val="Body"/>
              <w:spacing w:after="0" w:line="240" w:lineRule="auto"/>
              <w:rPr>
                <w:rStyle w:val="Hyperlink0"/>
                <w:rFonts w:ascii="Arial" w:hAnsi="Arial" w:cs="Arial"/>
                <w:sz w:val="18"/>
                <w:szCs w:val="18"/>
              </w:rPr>
              <w:pPrChange w:id="268" w:author="Na Zhou" w:date="2016-09-03T15:55:00Z">
                <w:pPr>
                  <w:pStyle w:val="Body"/>
                  <w:spacing w:after="0" w:line="240" w:lineRule="auto"/>
                  <w:jc w:val="right"/>
                </w:pPr>
              </w:pPrChange>
            </w:pPr>
            <w:r w:rsidRPr="006665F8">
              <w:rPr>
                <w:rStyle w:val="Hyperlink0"/>
                <w:rFonts w:ascii="Arial" w:hAnsi="Arial" w:cs="Arial"/>
                <w:sz w:val="18"/>
                <w:szCs w:val="18"/>
              </w:rPr>
              <w:t>Musculoskeletal and connective tissue disorders</w:t>
            </w:r>
          </w:p>
        </w:tc>
        <w:tc>
          <w:tcPr>
            <w:tcW w:w="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1019300" w14:textId="02C5BBFF" w:rsidR="00D21F70" w:rsidRPr="006665F8" w:rsidRDefault="00D21F70" w:rsidP="00F37EED">
            <w:pPr>
              <w:pStyle w:val="Body"/>
              <w:spacing w:after="0" w:line="240" w:lineRule="auto"/>
              <w:jc w:val="right"/>
              <w:rPr>
                <w:rFonts w:ascii="Arial" w:hAnsi="Arial" w:cs="Arial"/>
                <w:sz w:val="18"/>
                <w:szCs w:val="18"/>
              </w:rPr>
            </w:pPr>
            <w:r w:rsidRPr="006665F8">
              <w:rPr>
                <w:rStyle w:val="Hyperlink0"/>
                <w:rFonts w:ascii="Arial" w:hAnsi="Arial" w:cs="Arial"/>
                <w:sz w:val="18"/>
                <w:szCs w:val="18"/>
              </w:rPr>
              <w:t>349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47150A7" w14:textId="77777777" w:rsidR="00D21F70" w:rsidRPr="006665F8" w:rsidRDefault="00D21F70" w:rsidP="00F37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color w:val="000000"/>
                <w:sz w:val="18"/>
                <w:szCs w:val="18"/>
                <w:u w:color="000000"/>
              </w:rPr>
            </w:pPr>
          </w:p>
          <w:p w14:paraId="5A2FCE7D" w14:textId="77777777" w:rsidR="00D21F70" w:rsidRPr="006665F8" w:rsidRDefault="00D21F70"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sz w:val="18"/>
                <w:szCs w:val="18"/>
              </w:rPr>
            </w:pPr>
            <w:r w:rsidRPr="006665F8">
              <w:rPr>
                <w:rFonts w:ascii="Arial" w:hAnsi="Arial" w:cs="Arial"/>
                <w:sz w:val="18"/>
                <w:szCs w:val="18"/>
              </w:rPr>
              <w:t>Sepsis</w:t>
            </w:r>
          </w:p>
          <w:p w14:paraId="7711779C" w14:textId="77777777" w:rsidR="00D21F70" w:rsidRPr="006665F8" w:rsidRDefault="00D21F70"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sz w:val="18"/>
                <w:szCs w:val="18"/>
              </w:rPr>
            </w:pPr>
            <w:r w:rsidRPr="006665F8">
              <w:rPr>
                <w:rFonts w:ascii="Arial" w:hAnsi="Arial" w:cs="Arial"/>
                <w:sz w:val="18"/>
                <w:szCs w:val="18"/>
                <w:lang w:val="fr-FR"/>
              </w:rPr>
              <w:t>Pleural_effusion</w:t>
            </w:r>
          </w:p>
          <w:p w14:paraId="74269295" w14:textId="77777777" w:rsidR="00D21F70" w:rsidRPr="006665F8" w:rsidRDefault="00D21F70" w:rsidP="00F37E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18"/>
                <w:szCs w:val="18"/>
              </w:rPr>
            </w:pPr>
            <w:r w:rsidRPr="006665F8">
              <w:rPr>
                <w:rFonts w:ascii="Arial" w:hAnsi="Arial" w:cs="Arial"/>
                <w:color w:val="000000"/>
                <w:sz w:val="18"/>
                <w:szCs w:val="18"/>
                <w:u w:color="000000"/>
              </w:rPr>
              <w:t>Syncope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D24229" w14:textId="77777777" w:rsidR="00D21F70" w:rsidRPr="006665F8" w:rsidRDefault="00D21F70"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sz w:val="18"/>
                <w:szCs w:val="18"/>
              </w:rPr>
            </w:pPr>
          </w:p>
          <w:p w14:paraId="4B40E540" w14:textId="77777777" w:rsidR="00D21F70" w:rsidRPr="006665F8" w:rsidRDefault="00D21F70"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sz w:val="18"/>
                <w:szCs w:val="18"/>
              </w:rPr>
            </w:pPr>
          </w:p>
          <w:p w14:paraId="13A7B799" w14:textId="77777777" w:rsidR="00D21F70" w:rsidRPr="006665F8" w:rsidRDefault="00D21F70"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sz w:val="18"/>
                <w:szCs w:val="18"/>
              </w:rPr>
            </w:pPr>
          </w:p>
          <w:p w14:paraId="0E98483F" w14:textId="5F3C4DE3" w:rsidR="00D21F70" w:rsidRPr="006665F8" w:rsidRDefault="00D21F70" w:rsidP="00F37EE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Calibri" w:hAnsi="Arial" w:cs="Arial"/>
                <w:sz w:val="18"/>
                <w:szCs w:val="18"/>
              </w:rPr>
            </w:pPr>
            <w:r w:rsidRPr="006665F8">
              <w:rPr>
                <w:rFonts w:ascii="Arial" w:hAnsi="Arial" w:cs="Arial"/>
                <w:sz w:val="18"/>
                <w:szCs w:val="18"/>
              </w:rPr>
              <w:t>0.672</w:t>
            </w:r>
            <w:r w:rsidR="0094131A" w:rsidRPr="006665F8">
              <w:rPr>
                <w:rFonts w:ascii="Arial" w:hAnsi="Arial" w:cs="Arial"/>
                <w:sz w:val="18"/>
                <w:szCs w:val="18"/>
              </w:rPr>
              <w:t>6 - 0.6906</w:t>
            </w:r>
          </w:p>
        </w:tc>
      </w:tr>
      <w:tr w:rsidR="00D418F9" w:rsidRPr="006665F8" w14:paraId="6D6ADFE2" w14:textId="77777777" w:rsidTr="0094131A">
        <w:trPr>
          <w:trHeight w:val="1210"/>
        </w:trPr>
        <w:tc>
          <w:tcPr>
            <w:tcW w:w="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5748A6C" w14:textId="77777777" w:rsidR="00D418F9" w:rsidRPr="006665F8" w:rsidRDefault="00D418F9"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14</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2EF2D79" w14:textId="77777777" w:rsidR="00D418F9" w:rsidRPr="006665F8" w:rsidRDefault="00D418F9" w:rsidP="0064409B">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Cerebral_haemorrhage </w:t>
            </w:r>
          </w:p>
        </w:tc>
        <w:tc>
          <w:tcPr>
            <w:tcW w:w="1019" w:type="dxa"/>
            <w:tcBorders>
              <w:top w:val="single" w:sz="4" w:space="0" w:color="000000"/>
              <w:left w:val="single" w:sz="4" w:space="0" w:color="000000"/>
              <w:bottom w:val="single" w:sz="4" w:space="0" w:color="000000"/>
              <w:right w:val="single" w:sz="4" w:space="0" w:color="000000"/>
            </w:tcBorders>
            <w:vAlign w:val="bottom"/>
          </w:tcPr>
          <w:p w14:paraId="6CB0456F" w14:textId="77777777" w:rsidR="00D418F9" w:rsidRPr="006665F8" w:rsidRDefault="00D418F9"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0.5</w:t>
            </w:r>
          </w:p>
        </w:tc>
        <w:tc>
          <w:tcPr>
            <w:tcW w:w="1141" w:type="dxa"/>
            <w:tcBorders>
              <w:top w:val="single" w:sz="4" w:space="0" w:color="000000"/>
              <w:left w:val="single" w:sz="4" w:space="0" w:color="000000"/>
              <w:bottom w:val="single" w:sz="4" w:space="0" w:color="000000"/>
              <w:right w:val="single" w:sz="4" w:space="0" w:color="000000"/>
            </w:tcBorders>
          </w:tcPr>
          <w:p w14:paraId="4164A24B" w14:textId="77777777" w:rsidR="00D418F9" w:rsidRPr="006665F8" w:rsidRDefault="00D418F9">
            <w:pPr>
              <w:pStyle w:val="Body"/>
              <w:spacing w:after="0" w:line="240" w:lineRule="auto"/>
              <w:rPr>
                <w:rStyle w:val="Hyperlink0"/>
                <w:rFonts w:ascii="Arial" w:hAnsi="Arial" w:cs="Arial"/>
                <w:sz w:val="18"/>
                <w:szCs w:val="18"/>
              </w:rPr>
              <w:pPrChange w:id="269" w:author="Na Zhou" w:date="2016-09-03T15:55:00Z">
                <w:pPr>
                  <w:pStyle w:val="Body"/>
                  <w:spacing w:after="0" w:line="240" w:lineRule="auto"/>
                  <w:jc w:val="right"/>
                </w:pPr>
              </w:pPrChange>
            </w:pPr>
            <w:r w:rsidRPr="006665F8">
              <w:rPr>
                <w:rStyle w:val="Hyperlink0"/>
                <w:rFonts w:ascii="Arial" w:hAnsi="Arial" w:cs="Arial"/>
                <w:sz w:val="18"/>
                <w:szCs w:val="18"/>
              </w:rPr>
              <w:t>Nervous system disorders</w:t>
            </w:r>
          </w:p>
        </w:tc>
        <w:tc>
          <w:tcPr>
            <w:tcW w:w="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CB2F189" w14:textId="77777777" w:rsidR="00D418F9" w:rsidRPr="006665F8" w:rsidRDefault="00D418F9"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490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7E8E9E4" w14:textId="2992605D"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proofErr w:type="spellStart"/>
            <w:r w:rsidRPr="006665F8">
              <w:rPr>
                <w:rStyle w:val="Hyperlink0"/>
                <w:rFonts w:ascii="Arial" w:eastAsia="Calibri" w:hAnsi="Arial" w:cs="Arial"/>
                <w:color w:val="000000"/>
                <w:sz w:val="18"/>
                <w:szCs w:val="18"/>
                <w:u w:color="000000"/>
              </w:rPr>
              <w:t>Atrial_fibrillation</w:t>
            </w:r>
            <w:proofErr w:type="spellEnd"/>
            <w:r w:rsidRPr="006665F8">
              <w:rPr>
                <w:rStyle w:val="Hyperlink0"/>
                <w:rFonts w:ascii="Arial" w:eastAsia="Calibri" w:hAnsi="Arial" w:cs="Arial"/>
                <w:color w:val="000000"/>
                <w:sz w:val="18"/>
                <w:szCs w:val="18"/>
                <w:u w:color="000000"/>
              </w:rPr>
              <w:t xml:space="preserve"> </w:t>
            </w:r>
          </w:p>
          <w:p w14:paraId="0D61907F" w14:textId="6F879D2F"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proofErr w:type="spellStart"/>
            <w:r w:rsidRPr="006665F8">
              <w:rPr>
                <w:rStyle w:val="Hyperlink0"/>
                <w:rFonts w:ascii="Arial" w:eastAsia="Calibri" w:hAnsi="Arial" w:cs="Arial"/>
                <w:color w:val="000000"/>
                <w:sz w:val="18"/>
                <w:szCs w:val="18"/>
                <w:u w:color="000000"/>
              </w:rPr>
              <w:t>Pulmonary_embolism</w:t>
            </w:r>
            <w:proofErr w:type="spellEnd"/>
            <w:r w:rsidRPr="006665F8">
              <w:rPr>
                <w:rStyle w:val="Hyperlink0"/>
                <w:rFonts w:ascii="Arial" w:eastAsia="Calibri" w:hAnsi="Arial" w:cs="Arial"/>
                <w:color w:val="000000"/>
                <w:sz w:val="18"/>
                <w:szCs w:val="18"/>
                <w:u w:color="000000"/>
              </w:rPr>
              <w:t xml:space="preserve"> </w:t>
            </w:r>
          </w:p>
          <w:p w14:paraId="72F1023E" w14:textId="40A60644"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proofErr w:type="spellStart"/>
            <w:r w:rsidRPr="006665F8">
              <w:rPr>
                <w:rStyle w:val="Hyperlink0"/>
                <w:rFonts w:ascii="Arial" w:eastAsia="Calibri" w:hAnsi="Arial" w:cs="Arial"/>
                <w:color w:val="000000"/>
                <w:sz w:val="18"/>
                <w:szCs w:val="18"/>
                <w:u w:color="000000"/>
              </w:rPr>
              <w:t>Anaemia</w:t>
            </w:r>
            <w:proofErr w:type="spellEnd"/>
            <w:r w:rsidRPr="006665F8">
              <w:rPr>
                <w:rStyle w:val="Hyperlink0"/>
                <w:rFonts w:ascii="Arial" w:eastAsia="Calibri" w:hAnsi="Arial" w:cs="Arial"/>
                <w:color w:val="000000"/>
                <w:sz w:val="18"/>
                <w:szCs w:val="18"/>
                <w:u w:color="000000"/>
              </w:rP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2F007E0" w14:textId="63D3A0F0" w:rsidR="00D418F9" w:rsidRPr="006665F8" w:rsidRDefault="0094131A" w:rsidP="00D418F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sz w:val="18"/>
                <w:szCs w:val="18"/>
              </w:rPr>
            </w:pPr>
            <w:r w:rsidRPr="006665F8">
              <w:rPr>
                <w:rStyle w:val="Hyperlink0"/>
                <w:rFonts w:ascii="Arial" w:eastAsia="Calibri" w:hAnsi="Arial" w:cs="Arial"/>
                <w:sz w:val="18"/>
                <w:szCs w:val="18"/>
              </w:rPr>
              <w:t>0.7023 - 0.6689</w:t>
            </w:r>
          </w:p>
        </w:tc>
      </w:tr>
      <w:tr w:rsidR="00D418F9" w:rsidRPr="006665F8" w14:paraId="251AE091" w14:textId="77777777" w:rsidTr="0094131A">
        <w:trPr>
          <w:trHeight w:val="1210"/>
        </w:trPr>
        <w:tc>
          <w:tcPr>
            <w:tcW w:w="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81BD431" w14:textId="77777777" w:rsidR="00D418F9" w:rsidRPr="006665F8" w:rsidRDefault="00D418F9"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15</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EA835A4" w14:textId="54FFCB0D" w:rsidR="00D418F9" w:rsidRPr="006665F8" w:rsidRDefault="00D418F9" w:rsidP="00D418F9">
            <w:pPr>
              <w:pStyle w:val="Body"/>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Ischaemic_stroke</w:t>
            </w:r>
            <w:proofErr w:type="spellEnd"/>
            <w:r w:rsidRPr="006665F8">
              <w:rPr>
                <w:rStyle w:val="Hyperlink0"/>
                <w:rFonts w:ascii="Arial" w:hAnsi="Arial" w:cs="Arial"/>
                <w:sz w:val="18"/>
                <w:szCs w:val="18"/>
              </w:rPr>
              <w:t xml:space="preserve"> </w:t>
            </w:r>
          </w:p>
        </w:tc>
        <w:tc>
          <w:tcPr>
            <w:tcW w:w="1019" w:type="dxa"/>
            <w:tcBorders>
              <w:top w:val="single" w:sz="4" w:space="0" w:color="000000"/>
              <w:left w:val="single" w:sz="4" w:space="0" w:color="000000"/>
              <w:bottom w:val="single" w:sz="4" w:space="0" w:color="000000"/>
              <w:right w:val="single" w:sz="4" w:space="0" w:color="000000"/>
            </w:tcBorders>
            <w:vAlign w:val="bottom"/>
          </w:tcPr>
          <w:p w14:paraId="361EA640" w14:textId="13A8B865" w:rsidR="00D418F9" w:rsidRPr="006665F8" w:rsidRDefault="0094131A"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0.4979</w:t>
            </w:r>
          </w:p>
        </w:tc>
        <w:tc>
          <w:tcPr>
            <w:tcW w:w="1141" w:type="dxa"/>
            <w:tcBorders>
              <w:top w:val="single" w:sz="4" w:space="0" w:color="000000"/>
              <w:left w:val="single" w:sz="4" w:space="0" w:color="000000"/>
              <w:bottom w:val="single" w:sz="4" w:space="0" w:color="000000"/>
              <w:right w:val="single" w:sz="4" w:space="0" w:color="000000"/>
            </w:tcBorders>
          </w:tcPr>
          <w:p w14:paraId="4D4634F0" w14:textId="77777777" w:rsidR="00D418F9" w:rsidRPr="006665F8" w:rsidRDefault="00D418F9">
            <w:pPr>
              <w:pStyle w:val="Body"/>
              <w:spacing w:after="0" w:line="240" w:lineRule="auto"/>
              <w:rPr>
                <w:rStyle w:val="Hyperlink0"/>
                <w:rFonts w:ascii="Arial" w:hAnsi="Arial" w:cs="Arial"/>
                <w:sz w:val="18"/>
                <w:szCs w:val="18"/>
              </w:rPr>
              <w:pPrChange w:id="270" w:author="Na Zhou" w:date="2016-09-03T15:55:00Z">
                <w:pPr>
                  <w:pStyle w:val="Body"/>
                  <w:spacing w:after="0" w:line="240" w:lineRule="auto"/>
                  <w:jc w:val="right"/>
                </w:pPr>
              </w:pPrChange>
            </w:pPr>
          </w:p>
          <w:p w14:paraId="1969AA2A" w14:textId="77777777" w:rsidR="00D418F9" w:rsidRPr="006665F8" w:rsidRDefault="00D418F9">
            <w:pPr>
              <w:pStyle w:val="Body"/>
              <w:spacing w:after="0" w:line="240" w:lineRule="auto"/>
              <w:rPr>
                <w:rStyle w:val="Hyperlink0"/>
                <w:rFonts w:ascii="Arial" w:hAnsi="Arial" w:cs="Arial"/>
                <w:sz w:val="18"/>
                <w:szCs w:val="18"/>
              </w:rPr>
              <w:pPrChange w:id="271" w:author="Na Zhou" w:date="2016-09-03T15:55:00Z">
                <w:pPr>
                  <w:pStyle w:val="Body"/>
                  <w:spacing w:after="0" w:line="240" w:lineRule="auto"/>
                  <w:jc w:val="right"/>
                </w:pPr>
              </w:pPrChange>
            </w:pPr>
          </w:p>
          <w:p w14:paraId="05B1D1F9" w14:textId="77777777" w:rsidR="00D418F9" w:rsidRPr="006665F8" w:rsidRDefault="00D418F9">
            <w:pPr>
              <w:pStyle w:val="Body"/>
              <w:spacing w:after="0" w:line="240" w:lineRule="auto"/>
              <w:rPr>
                <w:rStyle w:val="Hyperlink0"/>
                <w:rFonts w:ascii="Arial" w:hAnsi="Arial" w:cs="Arial"/>
                <w:sz w:val="18"/>
                <w:szCs w:val="18"/>
              </w:rPr>
              <w:pPrChange w:id="272" w:author="Na Zhou" w:date="2016-09-03T15:55:00Z">
                <w:pPr>
                  <w:pStyle w:val="Body"/>
                  <w:spacing w:after="0" w:line="240" w:lineRule="auto"/>
                  <w:jc w:val="right"/>
                </w:pPr>
              </w:pPrChange>
            </w:pPr>
          </w:p>
          <w:p w14:paraId="11D0E03A" w14:textId="77777777" w:rsidR="00D418F9" w:rsidRPr="006665F8" w:rsidRDefault="00D418F9">
            <w:pPr>
              <w:pStyle w:val="Body"/>
              <w:spacing w:after="0" w:line="240" w:lineRule="auto"/>
              <w:rPr>
                <w:rStyle w:val="Hyperlink0"/>
                <w:rFonts w:ascii="Arial" w:hAnsi="Arial" w:cs="Arial"/>
                <w:sz w:val="18"/>
                <w:szCs w:val="18"/>
              </w:rPr>
              <w:pPrChange w:id="273" w:author="Na Zhou" w:date="2016-09-03T15:55:00Z">
                <w:pPr>
                  <w:pStyle w:val="Body"/>
                  <w:spacing w:after="0" w:line="240" w:lineRule="auto"/>
                  <w:jc w:val="right"/>
                </w:pPr>
              </w:pPrChange>
            </w:pPr>
          </w:p>
          <w:p w14:paraId="1536CF57" w14:textId="77777777" w:rsidR="00D418F9" w:rsidRPr="006665F8" w:rsidRDefault="00D418F9">
            <w:pPr>
              <w:pStyle w:val="Body"/>
              <w:spacing w:after="0" w:line="240" w:lineRule="auto"/>
              <w:rPr>
                <w:rStyle w:val="Hyperlink0"/>
                <w:rFonts w:ascii="Arial" w:hAnsi="Arial" w:cs="Arial"/>
                <w:sz w:val="18"/>
                <w:szCs w:val="18"/>
              </w:rPr>
              <w:pPrChange w:id="274" w:author="Na Zhou" w:date="2016-09-03T15:55:00Z">
                <w:pPr>
                  <w:pStyle w:val="Body"/>
                  <w:spacing w:after="0" w:line="240" w:lineRule="auto"/>
                  <w:jc w:val="right"/>
                </w:pPr>
              </w:pPrChange>
            </w:pPr>
          </w:p>
          <w:p w14:paraId="50DCBEA4" w14:textId="4E9BE252" w:rsidR="00D418F9" w:rsidRPr="006665F8" w:rsidRDefault="00D418F9">
            <w:pPr>
              <w:pStyle w:val="Body"/>
              <w:spacing w:after="0" w:line="240" w:lineRule="auto"/>
              <w:rPr>
                <w:rStyle w:val="Hyperlink0"/>
                <w:rFonts w:ascii="Arial" w:hAnsi="Arial" w:cs="Arial"/>
                <w:sz w:val="18"/>
                <w:szCs w:val="18"/>
              </w:rPr>
              <w:pPrChange w:id="275" w:author="Na Zhou" w:date="2016-09-03T15:55:00Z">
                <w:pPr>
                  <w:pStyle w:val="Body"/>
                  <w:spacing w:after="0" w:line="240" w:lineRule="auto"/>
                  <w:jc w:val="right"/>
                </w:pPr>
              </w:pPrChange>
            </w:pPr>
            <w:r w:rsidRPr="006665F8">
              <w:rPr>
                <w:rStyle w:val="Hyperlink0"/>
                <w:rFonts w:ascii="Arial" w:hAnsi="Arial" w:cs="Arial"/>
                <w:sz w:val="18"/>
                <w:szCs w:val="18"/>
              </w:rPr>
              <w:t>Nervous system disorders</w:t>
            </w:r>
          </w:p>
        </w:tc>
        <w:tc>
          <w:tcPr>
            <w:tcW w:w="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F8A67CE" w14:textId="77777777" w:rsidR="00D418F9" w:rsidRPr="006665F8" w:rsidRDefault="00D418F9"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488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BD1597" w14:textId="045AC709"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r w:rsidRPr="006665F8">
              <w:rPr>
                <w:rStyle w:val="Hyperlink0"/>
                <w:rFonts w:ascii="Arial" w:eastAsia="Calibri" w:hAnsi="Arial" w:cs="Arial"/>
                <w:color w:val="000000"/>
                <w:sz w:val="18"/>
                <w:szCs w:val="18"/>
                <w:u w:color="000000"/>
              </w:rPr>
              <w:t xml:space="preserve">Dehydration </w:t>
            </w:r>
          </w:p>
          <w:p w14:paraId="5FF20DD5" w14:textId="2D1B1E01"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proofErr w:type="spellStart"/>
            <w:r w:rsidRPr="006665F8">
              <w:rPr>
                <w:rStyle w:val="Hyperlink0"/>
                <w:rFonts w:ascii="Arial" w:eastAsia="Calibri" w:hAnsi="Arial" w:cs="Arial"/>
                <w:color w:val="000000"/>
                <w:sz w:val="18"/>
                <w:szCs w:val="18"/>
                <w:u w:color="000000"/>
              </w:rPr>
              <w:t>Gastrointestinal_haemorrhage</w:t>
            </w:r>
            <w:proofErr w:type="spellEnd"/>
            <w:r w:rsidRPr="006665F8">
              <w:rPr>
                <w:rStyle w:val="Hyperlink0"/>
                <w:rFonts w:ascii="Arial" w:eastAsia="Calibri" w:hAnsi="Arial" w:cs="Arial"/>
                <w:color w:val="000000"/>
                <w:sz w:val="18"/>
                <w:szCs w:val="18"/>
                <w:u w:color="000000"/>
              </w:rPr>
              <w:t xml:space="preserve"> </w:t>
            </w:r>
          </w:p>
          <w:p w14:paraId="64098542" w14:textId="741D8F9B"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proofErr w:type="spellStart"/>
            <w:r w:rsidRPr="006665F8">
              <w:rPr>
                <w:rStyle w:val="Hyperlink0"/>
                <w:rFonts w:ascii="Arial" w:eastAsia="Calibri" w:hAnsi="Arial" w:cs="Arial"/>
                <w:color w:val="000000"/>
                <w:sz w:val="18"/>
                <w:szCs w:val="18"/>
                <w:u w:color="000000"/>
              </w:rPr>
              <w:t>Respiratory_failure</w:t>
            </w:r>
            <w:proofErr w:type="spellEnd"/>
            <w:r w:rsidRPr="006665F8">
              <w:rPr>
                <w:rStyle w:val="Hyperlink0"/>
                <w:rFonts w:ascii="Arial" w:eastAsia="Calibri" w:hAnsi="Arial" w:cs="Arial"/>
                <w:color w:val="000000"/>
                <w:sz w:val="18"/>
                <w:szCs w:val="18"/>
                <w:u w:color="000000"/>
              </w:rP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C4A2FDC" w14:textId="4C69AD06" w:rsidR="00D418F9" w:rsidRPr="006665F8" w:rsidRDefault="0094131A" w:rsidP="00D418F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sz w:val="18"/>
                <w:szCs w:val="18"/>
              </w:rPr>
            </w:pPr>
            <w:r w:rsidRPr="006665F8">
              <w:rPr>
                <w:rStyle w:val="Hyperlink0"/>
                <w:rFonts w:ascii="Arial" w:eastAsia="Calibri" w:hAnsi="Arial" w:cs="Arial"/>
                <w:sz w:val="18"/>
                <w:szCs w:val="18"/>
              </w:rPr>
              <w:t>0.7362 - 0.7542</w:t>
            </w:r>
          </w:p>
        </w:tc>
      </w:tr>
      <w:tr w:rsidR="00D418F9" w:rsidRPr="006665F8" w14:paraId="1E2A62C5" w14:textId="77777777" w:rsidTr="0094131A">
        <w:trPr>
          <w:trHeight w:val="1210"/>
        </w:trPr>
        <w:tc>
          <w:tcPr>
            <w:tcW w:w="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25E5C2" w14:textId="77777777" w:rsidR="00D418F9" w:rsidRPr="006665F8" w:rsidRDefault="00D418F9"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16</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A73800F" w14:textId="5AD7962D" w:rsidR="00D418F9" w:rsidRPr="006665F8" w:rsidRDefault="00D418F9" w:rsidP="00D418F9">
            <w:pPr>
              <w:pStyle w:val="Body"/>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Pulmonary_oedema</w:t>
            </w:r>
            <w:proofErr w:type="spellEnd"/>
            <w:r w:rsidRPr="006665F8">
              <w:rPr>
                <w:rStyle w:val="Hyperlink0"/>
                <w:rFonts w:ascii="Arial" w:hAnsi="Arial" w:cs="Arial"/>
                <w:sz w:val="18"/>
                <w:szCs w:val="18"/>
              </w:rPr>
              <w:t xml:space="preserve"> </w:t>
            </w:r>
          </w:p>
        </w:tc>
        <w:tc>
          <w:tcPr>
            <w:tcW w:w="1019" w:type="dxa"/>
            <w:tcBorders>
              <w:top w:val="single" w:sz="4" w:space="0" w:color="000000"/>
              <w:left w:val="single" w:sz="4" w:space="0" w:color="000000"/>
              <w:bottom w:val="single" w:sz="4" w:space="0" w:color="000000"/>
              <w:right w:val="single" w:sz="4" w:space="0" w:color="000000"/>
            </w:tcBorders>
            <w:vAlign w:val="bottom"/>
          </w:tcPr>
          <w:p w14:paraId="0C046A3D" w14:textId="06860036" w:rsidR="00D418F9" w:rsidRPr="006665F8" w:rsidRDefault="0094131A"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0.4971</w:t>
            </w:r>
          </w:p>
        </w:tc>
        <w:tc>
          <w:tcPr>
            <w:tcW w:w="1141" w:type="dxa"/>
            <w:tcBorders>
              <w:top w:val="single" w:sz="4" w:space="0" w:color="000000"/>
              <w:left w:val="single" w:sz="4" w:space="0" w:color="000000"/>
              <w:bottom w:val="single" w:sz="4" w:space="0" w:color="000000"/>
              <w:right w:val="single" w:sz="4" w:space="0" w:color="000000"/>
            </w:tcBorders>
          </w:tcPr>
          <w:p w14:paraId="1BA91717" w14:textId="77777777" w:rsidR="00D418F9" w:rsidRPr="006665F8" w:rsidRDefault="00D418F9">
            <w:pPr>
              <w:pStyle w:val="Body"/>
              <w:spacing w:after="0" w:line="240" w:lineRule="auto"/>
              <w:rPr>
                <w:rStyle w:val="Hyperlink0"/>
                <w:rFonts w:ascii="Arial" w:hAnsi="Arial" w:cs="Arial"/>
                <w:sz w:val="18"/>
                <w:szCs w:val="18"/>
              </w:rPr>
              <w:pPrChange w:id="276" w:author="Na Zhou" w:date="2016-09-03T15:55:00Z">
                <w:pPr>
                  <w:pStyle w:val="Body"/>
                  <w:spacing w:after="0" w:line="240" w:lineRule="auto"/>
                  <w:jc w:val="right"/>
                </w:pPr>
              </w:pPrChange>
            </w:pPr>
          </w:p>
          <w:p w14:paraId="40E77F8F" w14:textId="77777777" w:rsidR="00D418F9" w:rsidRPr="006665F8" w:rsidRDefault="00D418F9">
            <w:pPr>
              <w:pStyle w:val="Body"/>
              <w:spacing w:after="0" w:line="240" w:lineRule="auto"/>
              <w:rPr>
                <w:rStyle w:val="Hyperlink0"/>
                <w:rFonts w:ascii="Arial" w:hAnsi="Arial" w:cs="Arial"/>
                <w:sz w:val="18"/>
                <w:szCs w:val="18"/>
              </w:rPr>
              <w:pPrChange w:id="277" w:author="Na Zhou" w:date="2016-09-03T15:55:00Z">
                <w:pPr>
                  <w:pStyle w:val="Body"/>
                  <w:spacing w:after="0" w:line="240" w:lineRule="auto"/>
                  <w:jc w:val="right"/>
                </w:pPr>
              </w:pPrChange>
            </w:pPr>
          </w:p>
          <w:p w14:paraId="206C4EC6" w14:textId="6131A3B4" w:rsidR="00D418F9" w:rsidRPr="006665F8" w:rsidRDefault="00D418F9">
            <w:pPr>
              <w:pStyle w:val="Body"/>
              <w:spacing w:after="0" w:line="240" w:lineRule="auto"/>
              <w:rPr>
                <w:rStyle w:val="Hyperlink0"/>
                <w:rFonts w:ascii="Arial" w:hAnsi="Arial" w:cs="Arial"/>
                <w:sz w:val="18"/>
                <w:szCs w:val="18"/>
              </w:rPr>
              <w:pPrChange w:id="278" w:author="Na Zhou" w:date="2016-09-03T15:55:00Z">
                <w:pPr>
                  <w:pStyle w:val="Body"/>
                  <w:spacing w:after="0" w:line="240" w:lineRule="auto"/>
                  <w:jc w:val="right"/>
                </w:pPr>
              </w:pPrChange>
            </w:pPr>
            <w:r w:rsidRPr="006665F8">
              <w:rPr>
                <w:rStyle w:val="Hyperlink0"/>
                <w:rFonts w:ascii="Arial" w:hAnsi="Arial" w:cs="Arial"/>
                <w:sz w:val="18"/>
                <w:szCs w:val="18"/>
              </w:rPr>
              <w:t>Respiratory, thoracic and mediastinal disorders</w:t>
            </w:r>
          </w:p>
        </w:tc>
        <w:tc>
          <w:tcPr>
            <w:tcW w:w="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616C6A3" w14:textId="77777777" w:rsidR="00D418F9" w:rsidRPr="006665F8" w:rsidRDefault="00D418F9"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533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2CF4AB5" w14:textId="3A9BD3C5"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proofErr w:type="spellStart"/>
            <w:r w:rsidRPr="006665F8">
              <w:rPr>
                <w:rStyle w:val="Hyperlink0"/>
                <w:rFonts w:ascii="Arial" w:eastAsia="Calibri" w:hAnsi="Arial" w:cs="Arial"/>
                <w:color w:val="000000"/>
                <w:sz w:val="18"/>
                <w:szCs w:val="18"/>
                <w:u w:color="000000"/>
              </w:rPr>
              <w:t>Cardiac_failure</w:t>
            </w:r>
            <w:proofErr w:type="spellEnd"/>
            <w:r w:rsidRPr="006665F8">
              <w:rPr>
                <w:rStyle w:val="Hyperlink0"/>
                <w:rFonts w:ascii="Arial" w:eastAsia="Calibri" w:hAnsi="Arial" w:cs="Arial"/>
                <w:color w:val="000000"/>
                <w:sz w:val="18"/>
                <w:szCs w:val="18"/>
                <w:u w:color="000000"/>
              </w:rPr>
              <w:t xml:space="preserve"> </w:t>
            </w:r>
          </w:p>
          <w:p w14:paraId="4571E662" w14:textId="394C2E5F"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proofErr w:type="spellStart"/>
            <w:r w:rsidRPr="006665F8">
              <w:rPr>
                <w:rStyle w:val="Hyperlink0"/>
                <w:rFonts w:ascii="Arial" w:eastAsia="Calibri" w:hAnsi="Arial" w:cs="Arial"/>
                <w:color w:val="000000"/>
                <w:sz w:val="18"/>
                <w:szCs w:val="18"/>
                <w:u w:color="000000"/>
              </w:rPr>
              <w:t>Cardiac_arrest</w:t>
            </w:r>
            <w:proofErr w:type="spellEnd"/>
            <w:r w:rsidRPr="006665F8">
              <w:rPr>
                <w:rStyle w:val="Hyperlink0"/>
                <w:rFonts w:ascii="Arial" w:eastAsia="Calibri" w:hAnsi="Arial" w:cs="Arial"/>
                <w:color w:val="000000"/>
                <w:sz w:val="18"/>
                <w:szCs w:val="18"/>
                <w:u w:color="000000"/>
              </w:rPr>
              <w:t xml:space="preserve"> </w:t>
            </w:r>
          </w:p>
          <w:p w14:paraId="3DA01545" w14:textId="14311054"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proofErr w:type="spellStart"/>
            <w:r w:rsidRPr="006665F8">
              <w:rPr>
                <w:rStyle w:val="Hyperlink0"/>
                <w:rFonts w:ascii="Arial" w:eastAsia="Calibri" w:hAnsi="Arial" w:cs="Arial"/>
                <w:color w:val="000000"/>
                <w:sz w:val="18"/>
                <w:szCs w:val="18"/>
                <w:u w:color="000000"/>
              </w:rPr>
              <w:t>Gastrointestinal_haemorrhage</w:t>
            </w:r>
            <w:proofErr w:type="spellEnd"/>
            <w:r w:rsidRPr="006665F8">
              <w:rPr>
                <w:rStyle w:val="Hyperlink0"/>
                <w:rFonts w:ascii="Arial" w:eastAsia="Calibri" w:hAnsi="Arial" w:cs="Arial"/>
                <w:color w:val="000000"/>
                <w:sz w:val="18"/>
                <w:szCs w:val="18"/>
                <w:u w:color="000000"/>
              </w:rP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15CBF79" w14:textId="60C43C58" w:rsidR="00D418F9" w:rsidRPr="006665F8" w:rsidRDefault="0094131A" w:rsidP="00D418F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sz w:val="18"/>
                <w:szCs w:val="18"/>
              </w:rPr>
            </w:pPr>
            <w:r w:rsidRPr="006665F8">
              <w:rPr>
                <w:rStyle w:val="Hyperlink0"/>
                <w:rFonts w:ascii="Arial" w:eastAsia="Calibri" w:hAnsi="Arial" w:cs="Arial"/>
                <w:sz w:val="18"/>
                <w:szCs w:val="18"/>
              </w:rPr>
              <w:t>0.6960 - 0.7023</w:t>
            </w:r>
          </w:p>
        </w:tc>
      </w:tr>
      <w:tr w:rsidR="00D418F9" w:rsidRPr="006665F8" w14:paraId="438CC8A3" w14:textId="77777777" w:rsidTr="0094131A">
        <w:trPr>
          <w:trHeight w:val="1210"/>
        </w:trPr>
        <w:tc>
          <w:tcPr>
            <w:tcW w:w="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B1BE2ED" w14:textId="77777777" w:rsidR="00D418F9" w:rsidRPr="006665F8" w:rsidRDefault="00D418F9"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17</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7DD8340" w14:textId="77777777" w:rsidR="00D418F9" w:rsidRPr="006665F8" w:rsidRDefault="00D418F9" w:rsidP="0064409B">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Arrhythmia </w:t>
            </w:r>
          </w:p>
          <w:p w14:paraId="0BDC5DCE" w14:textId="325D830D" w:rsidR="00D418F9" w:rsidRPr="006665F8" w:rsidRDefault="00D418F9" w:rsidP="0064409B">
            <w:pPr>
              <w:pStyle w:val="Body"/>
              <w:spacing w:after="0" w:line="240" w:lineRule="auto"/>
              <w:rPr>
                <w:rStyle w:val="Hyperlink0"/>
                <w:rFonts w:ascii="Arial" w:hAnsi="Arial" w:cs="Arial"/>
                <w:sz w:val="18"/>
                <w:szCs w:val="18"/>
              </w:rPr>
            </w:pPr>
          </w:p>
        </w:tc>
        <w:tc>
          <w:tcPr>
            <w:tcW w:w="1019" w:type="dxa"/>
            <w:tcBorders>
              <w:top w:val="single" w:sz="4" w:space="0" w:color="000000"/>
              <w:left w:val="single" w:sz="4" w:space="0" w:color="000000"/>
              <w:bottom w:val="single" w:sz="4" w:space="0" w:color="000000"/>
              <w:right w:val="single" w:sz="4" w:space="0" w:color="000000"/>
            </w:tcBorders>
            <w:vAlign w:val="bottom"/>
          </w:tcPr>
          <w:p w14:paraId="200761E8" w14:textId="1AFE6C31" w:rsidR="00D418F9" w:rsidRPr="006665F8" w:rsidRDefault="00D418F9"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0</w:t>
            </w:r>
            <w:r w:rsidR="0094131A" w:rsidRPr="006665F8">
              <w:rPr>
                <w:rStyle w:val="Hyperlink0"/>
                <w:rFonts w:ascii="Arial" w:hAnsi="Arial" w:cs="Arial"/>
                <w:sz w:val="18"/>
                <w:szCs w:val="18"/>
              </w:rPr>
              <w:t>.4960</w:t>
            </w:r>
          </w:p>
        </w:tc>
        <w:tc>
          <w:tcPr>
            <w:tcW w:w="1141" w:type="dxa"/>
            <w:tcBorders>
              <w:top w:val="single" w:sz="4" w:space="0" w:color="000000"/>
              <w:left w:val="single" w:sz="4" w:space="0" w:color="000000"/>
              <w:bottom w:val="single" w:sz="4" w:space="0" w:color="000000"/>
              <w:right w:val="single" w:sz="4" w:space="0" w:color="000000"/>
            </w:tcBorders>
          </w:tcPr>
          <w:p w14:paraId="37AE7CC8" w14:textId="77777777" w:rsidR="00D418F9" w:rsidRPr="006665F8" w:rsidRDefault="00D418F9">
            <w:pPr>
              <w:pStyle w:val="Body"/>
              <w:spacing w:after="0" w:line="240" w:lineRule="auto"/>
              <w:rPr>
                <w:rStyle w:val="Hyperlink0"/>
                <w:rFonts w:ascii="Arial" w:hAnsi="Arial" w:cs="Arial"/>
                <w:sz w:val="18"/>
                <w:szCs w:val="18"/>
              </w:rPr>
              <w:pPrChange w:id="279" w:author="Na Zhou" w:date="2016-09-03T15:55:00Z">
                <w:pPr>
                  <w:pStyle w:val="Body"/>
                  <w:spacing w:after="0" w:line="240" w:lineRule="auto"/>
                  <w:jc w:val="right"/>
                </w:pPr>
              </w:pPrChange>
            </w:pPr>
          </w:p>
          <w:p w14:paraId="3BF5E1B8" w14:textId="77777777" w:rsidR="00D418F9" w:rsidRPr="006665F8" w:rsidRDefault="00D418F9">
            <w:pPr>
              <w:pStyle w:val="Body"/>
              <w:spacing w:after="0" w:line="240" w:lineRule="auto"/>
              <w:rPr>
                <w:rStyle w:val="Hyperlink0"/>
                <w:rFonts w:ascii="Arial" w:hAnsi="Arial" w:cs="Arial"/>
                <w:sz w:val="18"/>
                <w:szCs w:val="18"/>
              </w:rPr>
              <w:pPrChange w:id="280" w:author="Na Zhou" w:date="2016-09-03T15:55:00Z">
                <w:pPr>
                  <w:pStyle w:val="Body"/>
                  <w:spacing w:after="0" w:line="240" w:lineRule="auto"/>
                  <w:jc w:val="right"/>
                </w:pPr>
              </w:pPrChange>
            </w:pPr>
          </w:p>
          <w:p w14:paraId="62E11A3F" w14:textId="77777777" w:rsidR="00D418F9" w:rsidRPr="006665F8" w:rsidRDefault="00D418F9">
            <w:pPr>
              <w:pStyle w:val="Body"/>
              <w:spacing w:after="0" w:line="240" w:lineRule="auto"/>
              <w:rPr>
                <w:rStyle w:val="Hyperlink0"/>
                <w:rFonts w:ascii="Arial" w:hAnsi="Arial" w:cs="Arial"/>
                <w:sz w:val="18"/>
                <w:szCs w:val="18"/>
              </w:rPr>
              <w:pPrChange w:id="281" w:author="Na Zhou" w:date="2016-09-03T15:55:00Z">
                <w:pPr>
                  <w:pStyle w:val="Body"/>
                  <w:spacing w:after="0" w:line="240" w:lineRule="auto"/>
                  <w:jc w:val="right"/>
                </w:pPr>
              </w:pPrChange>
            </w:pPr>
          </w:p>
          <w:p w14:paraId="70B8CAE2" w14:textId="77777777" w:rsidR="00D418F9" w:rsidRPr="006665F8" w:rsidRDefault="00D418F9">
            <w:pPr>
              <w:pStyle w:val="Body"/>
              <w:spacing w:after="0" w:line="240" w:lineRule="auto"/>
              <w:rPr>
                <w:rStyle w:val="Hyperlink0"/>
                <w:rFonts w:ascii="Arial" w:hAnsi="Arial" w:cs="Arial"/>
                <w:sz w:val="18"/>
                <w:szCs w:val="18"/>
              </w:rPr>
              <w:pPrChange w:id="282" w:author="Na Zhou" w:date="2016-09-03T15:55:00Z">
                <w:pPr>
                  <w:pStyle w:val="Body"/>
                  <w:spacing w:after="0" w:line="240" w:lineRule="auto"/>
                  <w:jc w:val="right"/>
                </w:pPr>
              </w:pPrChange>
            </w:pPr>
          </w:p>
          <w:p w14:paraId="7C4C44CC" w14:textId="77777777" w:rsidR="00D418F9" w:rsidRPr="006665F8" w:rsidRDefault="00D418F9">
            <w:pPr>
              <w:pStyle w:val="Body"/>
              <w:spacing w:after="0" w:line="240" w:lineRule="auto"/>
              <w:rPr>
                <w:rStyle w:val="Hyperlink0"/>
                <w:rFonts w:ascii="Arial" w:hAnsi="Arial" w:cs="Arial"/>
                <w:sz w:val="18"/>
                <w:szCs w:val="18"/>
              </w:rPr>
              <w:pPrChange w:id="283" w:author="Na Zhou" w:date="2016-09-03T15:55:00Z">
                <w:pPr>
                  <w:pStyle w:val="Body"/>
                  <w:spacing w:after="0" w:line="240" w:lineRule="auto"/>
                  <w:jc w:val="right"/>
                </w:pPr>
              </w:pPrChange>
            </w:pPr>
          </w:p>
          <w:p w14:paraId="5643D25A" w14:textId="2A130B8A" w:rsidR="00D418F9" w:rsidRPr="006665F8" w:rsidRDefault="00D418F9">
            <w:pPr>
              <w:pStyle w:val="Body"/>
              <w:spacing w:after="0" w:line="240" w:lineRule="auto"/>
              <w:rPr>
                <w:rStyle w:val="Hyperlink0"/>
                <w:rFonts w:ascii="Arial" w:hAnsi="Arial" w:cs="Arial"/>
                <w:sz w:val="18"/>
                <w:szCs w:val="18"/>
              </w:rPr>
              <w:pPrChange w:id="284" w:author="Na Zhou" w:date="2016-09-03T15:55:00Z">
                <w:pPr>
                  <w:pStyle w:val="Body"/>
                  <w:spacing w:after="0" w:line="240" w:lineRule="auto"/>
                  <w:jc w:val="right"/>
                </w:pPr>
              </w:pPrChange>
            </w:pPr>
            <w:r w:rsidRPr="006665F8">
              <w:rPr>
                <w:rStyle w:val="Hyperlink0"/>
                <w:rFonts w:ascii="Arial" w:hAnsi="Arial" w:cs="Arial"/>
                <w:sz w:val="18"/>
                <w:szCs w:val="18"/>
              </w:rPr>
              <w:lastRenderedPageBreak/>
              <w:t>Cardiac disorders</w:t>
            </w:r>
          </w:p>
        </w:tc>
        <w:tc>
          <w:tcPr>
            <w:tcW w:w="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2E9B512" w14:textId="77777777" w:rsidR="00D418F9" w:rsidRPr="006665F8" w:rsidRDefault="00D418F9"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lastRenderedPageBreak/>
              <w:t>504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AD41601" w14:textId="7BEED367"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proofErr w:type="spellStart"/>
            <w:r w:rsidRPr="006665F8">
              <w:rPr>
                <w:rStyle w:val="Hyperlink0"/>
                <w:rFonts w:ascii="Arial" w:eastAsia="Calibri" w:hAnsi="Arial" w:cs="Arial"/>
                <w:color w:val="000000"/>
                <w:sz w:val="18"/>
                <w:szCs w:val="18"/>
                <w:u w:color="000000"/>
              </w:rPr>
              <w:t>Anaemia</w:t>
            </w:r>
            <w:proofErr w:type="spellEnd"/>
            <w:r w:rsidRPr="006665F8">
              <w:rPr>
                <w:rStyle w:val="Hyperlink0"/>
                <w:rFonts w:ascii="Arial" w:eastAsia="Calibri" w:hAnsi="Arial" w:cs="Arial"/>
                <w:color w:val="000000"/>
                <w:sz w:val="18"/>
                <w:szCs w:val="18"/>
                <w:u w:color="000000"/>
              </w:rPr>
              <w:t xml:space="preserve"> </w:t>
            </w:r>
          </w:p>
          <w:p w14:paraId="155D137D" w14:textId="74159B2C"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r w:rsidRPr="006665F8">
              <w:rPr>
                <w:rStyle w:val="Hyperlink0"/>
                <w:rFonts w:ascii="Arial" w:eastAsia="Calibri" w:hAnsi="Arial" w:cs="Arial"/>
                <w:color w:val="000000"/>
                <w:sz w:val="18"/>
                <w:szCs w:val="18"/>
                <w:u w:color="000000"/>
              </w:rPr>
              <w:t xml:space="preserve">Gastroenteritis </w:t>
            </w:r>
          </w:p>
          <w:p w14:paraId="2EC154D7" w14:textId="4879649C"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r w:rsidRPr="006665F8">
              <w:rPr>
                <w:rStyle w:val="Hyperlink0"/>
                <w:rFonts w:ascii="Arial" w:eastAsia="Calibri" w:hAnsi="Arial" w:cs="Arial"/>
                <w:color w:val="000000"/>
                <w:sz w:val="18"/>
                <w:szCs w:val="18"/>
                <w:u w:color="000000"/>
              </w:rPr>
              <w:t xml:space="preserve">Bronchitis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9E078F2" w14:textId="1B5E49B9" w:rsidR="00D418F9" w:rsidRPr="006665F8" w:rsidRDefault="0094131A" w:rsidP="00D418F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sz w:val="18"/>
                <w:szCs w:val="18"/>
              </w:rPr>
            </w:pPr>
            <w:r w:rsidRPr="006665F8">
              <w:rPr>
                <w:rStyle w:val="Hyperlink0"/>
                <w:rFonts w:ascii="Arial" w:eastAsia="Calibri" w:hAnsi="Arial" w:cs="Arial"/>
                <w:sz w:val="18"/>
                <w:szCs w:val="18"/>
              </w:rPr>
              <w:t>0.7159 -0.7384</w:t>
            </w:r>
          </w:p>
        </w:tc>
      </w:tr>
      <w:tr w:rsidR="00D418F9" w:rsidRPr="006665F8" w14:paraId="0785D117" w14:textId="77777777" w:rsidTr="0094131A">
        <w:trPr>
          <w:trHeight w:val="1210"/>
        </w:trPr>
        <w:tc>
          <w:tcPr>
            <w:tcW w:w="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AF9DE33" w14:textId="77777777" w:rsidR="00D418F9" w:rsidRPr="006665F8" w:rsidRDefault="00D418F9"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lastRenderedPageBreak/>
              <w:t>18</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ECDFADC" w14:textId="77777777" w:rsidR="00D418F9" w:rsidRPr="006665F8" w:rsidRDefault="00D418F9" w:rsidP="0064409B">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Erysipelas </w:t>
            </w:r>
          </w:p>
          <w:p w14:paraId="2F1D8378" w14:textId="652F4D2B" w:rsidR="00D418F9" w:rsidRPr="006665F8" w:rsidRDefault="00D418F9" w:rsidP="00D418F9">
            <w:pPr>
              <w:pStyle w:val="Body"/>
              <w:spacing w:after="0" w:line="240" w:lineRule="auto"/>
              <w:rPr>
                <w:rStyle w:val="Hyperlink0"/>
                <w:rFonts w:ascii="Arial" w:hAnsi="Arial" w:cs="Arial"/>
                <w:sz w:val="18"/>
                <w:szCs w:val="18"/>
              </w:rPr>
            </w:pPr>
          </w:p>
        </w:tc>
        <w:tc>
          <w:tcPr>
            <w:tcW w:w="1019" w:type="dxa"/>
            <w:tcBorders>
              <w:top w:val="single" w:sz="4" w:space="0" w:color="000000"/>
              <w:left w:val="single" w:sz="4" w:space="0" w:color="000000"/>
              <w:bottom w:val="single" w:sz="4" w:space="0" w:color="000000"/>
              <w:right w:val="single" w:sz="4" w:space="0" w:color="000000"/>
            </w:tcBorders>
            <w:vAlign w:val="bottom"/>
          </w:tcPr>
          <w:p w14:paraId="1A495941" w14:textId="1DD60E54" w:rsidR="00D418F9" w:rsidRPr="006665F8" w:rsidRDefault="0094131A"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0.4923</w:t>
            </w:r>
          </w:p>
        </w:tc>
        <w:tc>
          <w:tcPr>
            <w:tcW w:w="1141" w:type="dxa"/>
            <w:tcBorders>
              <w:top w:val="single" w:sz="4" w:space="0" w:color="000000"/>
              <w:left w:val="single" w:sz="4" w:space="0" w:color="000000"/>
              <w:bottom w:val="single" w:sz="4" w:space="0" w:color="000000"/>
              <w:right w:val="single" w:sz="4" w:space="0" w:color="000000"/>
            </w:tcBorders>
          </w:tcPr>
          <w:p w14:paraId="2E370BB8" w14:textId="77777777" w:rsidR="00D418F9" w:rsidRPr="006665F8" w:rsidRDefault="00D418F9">
            <w:pPr>
              <w:pStyle w:val="Body"/>
              <w:spacing w:after="0" w:line="240" w:lineRule="auto"/>
              <w:rPr>
                <w:rStyle w:val="Hyperlink0"/>
                <w:rFonts w:ascii="Arial" w:hAnsi="Arial" w:cs="Arial"/>
                <w:sz w:val="18"/>
                <w:szCs w:val="18"/>
              </w:rPr>
              <w:pPrChange w:id="285" w:author="Na Zhou" w:date="2016-09-03T15:55:00Z">
                <w:pPr>
                  <w:pStyle w:val="Body"/>
                  <w:spacing w:after="0" w:line="240" w:lineRule="auto"/>
                  <w:jc w:val="right"/>
                </w:pPr>
              </w:pPrChange>
            </w:pPr>
          </w:p>
          <w:p w14:paraId="10C95F8C" w14:textId="77777777" w:rsidR="00D418F9" w:rsidRPr="006665F8" w:rsidRDefault="00D418F9">
            <w:pPr>
              <w:pStyle w:val="Body"/>
              <w:spacing w:after="0" w:line="240" w:lineRule="auto"/>
              <w:rPr>
                <w:rStyle w:val="Hyperlink0"/>
                <w:rFonts w:ascii="Arial" w:hAnsi="Arial" w:cs="Arial"/>
                <w:sz w:val="18"/>
                <w:szCs w:val="18"/>
              </w:rPr>
              <w:pPrChange w:id="286" w:author="Na Zhou" w:date="2016-09-03T15:55:00Z">
                <w:pPr>
                  <w:pStyle w:val="Body"/>
                  <w:spacing w:after="0" w:line="240" w:lineRule="auto"/>
                  <w:jc w:val="right"/>
                </w:pPr>
              </w:pPrChange>
            </w:pPr>
          </w:p>
          <w:p w14:paraId="18633F33" w14:textId="77777777" w:rsidR="00D418F9" w:rsidRPr="006665F8" w:rsidRDefault="00D418F9">
            <w:pPr>
              <w:pStyle w:val="Body"/>
              <w:spacing w:after="0" w:line="240" w:lineRule="auto"/>
              <w:rPr>
                <w:rStyle w:val="Hyperlink0"/>
                <w:rFonts w:ascii="Arial" w:hAnsi="Arial" w:cs="Arial"/>
                <w:sz w:val="18"/>
                <w:szCs w:val="18"/>
              </w:rPr>
              <w:pPrChange w:id="287" w:author="Na Zhou" w:date="2016-09-03T15:55:00Z">
                <w:pPr>
                  <w:pStyle w:val="Body"/>
                  <w:spacing w:after="0" w:line="240" w:lineRule="auto"/>
                  <w:jc w:val="right"/>
                </w:pPr>
              </w:pPrChange>
            </w:pPr>
          </w:p>
          <w:p w14:paraId="0AF1D11B" w14:textId="468317DB" w:rsidR="00D418F9" w:rsidRPr="006665F8" w:rsidRDefault="00D418F9">
            <w:pPr>
              <w:pStyle w:val="Body"/>
              <w:spacing w:after="0" w:line="240" w:lineRule="auto"/>
              <w:rPr>
                <w:rStyle w:val="Hyperlink0"/>
                <w:rFonts w:ascii="Arial" w:hAnsi="Arial" w:cs="Arial"/>
                <w:sz w:val="18"/>
                <w:szCs w:val="18"/>
              </w:rPr>
              <w:pPrChange w:id="288" w:author="Na Zhou" w:date="2016-09-03T15:55:00Z">
                <w:pPr>
                  <w:pStyle w:val="Body"/>
                  <w:spacing w:after="0" w:line="240" w:lineRule="auto"/>
                  <w:jc w:val="right"/>
                </w:pPr>
              </w:pPrChange>
            </w:pPr>
            <w:r w:rsidRPr="006665F8">
              <w:rPr>
                <w:rStyle w:val="Hyperlink0"/>
                <w:rFonts w:ascii="Arial" w:hAnsi="Arial" w:cs="Arial"/>
                <w:sz w:val="18"/>
                <w:szCs w:val="18"/>
              </w:rPr>
              <w:t>Infections and infestations</w:t>
            </w:r>
          </w:p>
        </w:tc>
        <w:tc>
          <w:tcPr>
            <w:tcW w:w="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9EFBF03" w14:textId="77777777" w:rsidR="00D418F9" w:rsidRPr="006665F8" w:rsidRDefault="00D418F9"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457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7FDDDB" w14:textId="221B2BDA"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proofErr w:type="spellStart"/>
            <w:r w:rsidRPr="006665F8">
              <w:rPr>
                <w:rStyle w:val="Hyperlink0"/>
                <w:rFonts w:ascii="Arial" w:eastAsia="Calibri" w:hAnsi="Arial" w:cs="Arial"/>
                <w:color w:val="000000"/>
                <w:sz w:val="18"/>
                <w:szCs w:val="18"/>
                <w:u w:color="000000"/>
              </w:rPr>
              <w:t>Dyspnoea</w:t>
            </w:r>
            <w:proofErr w:type="spellEnd"/>
          </w:p>
          <w:p w14:paraId="2D6F1FDC" w14:textId="41459638"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r w:rsidRPr="006665F8">
              <w:rPr>
                <w:rStyle w:val="Hyperlink0"/>
                <w:rFonts w:ascii="Arial" w:eastAsia="Calibri" w:hAnsi="Arial" w:cs="Arial"/>
                <w:color w:val="000000"/>
                <w:sz w:val="18"/>
                <w:szCs w:val="18"/>
                <w:u w:color="000000"/>
              </w:rPr>
              <w:t>Gastroenteritis</w:t>
            </w:r>
          </w:p>
          <w:p w14:paraId="1B25F3CC" w14:textId="79C6234F"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r w:rsidRPr="006665F8">
              <w:rPr>
                <w:rStyle w:val="Hyperlink0"/>
                <w:rFonts w:ascii="Arial" w:eastAsia="Calibri" w:hAnsi="Arial" w:cs="Arial"/>
                <w:color w:val="000000"/>
                <w:sz w:val="18"/>
                <w:szCs w:val="18"/>
                <w:u w:color="000000"/>
              </w:rPr>
              <w:t>Dehydration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A06876B" w14:textId="64D106D9" w:rsidR="00D418F9" w:rsidRPr="006665F8" w:rsidRDefault="0094131A" w:rsidP="00D418F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sz w:val="18"/>
                <w:szCs w:val="18"/>
              </w:rPr>
            </w:pPr>
            <w:r w:rsidRPr="006665F8">
              <w:rPr>
                <w:rStyle w:val="Hyperlink0"/>
                <w:rFonts w:ascii="Arial" w:eastAsia="Calibri" w:hAnsi="Arial" w:cs="Arial"/>
                <w:sz w:val="18"/>
                <w:szCs w:val="18"/>
              </w:rPr>
              <w:t>0.6966 - 0.7149</w:t>
            </w:r>
          </w:p>
        </w:tc>
      </w:tr>
      <w:tr w:rsidR="00D418F9" w:rsidRPr="006665F8" w14:paraId="0198FAE2" w14:textId="77777777" w:rsidTr="0094131A">
        <w:trPr>
          <w:trHeight w:val="1210"/>
        </w:trPr>
        <w:tc>
          <w:tcPr>
            <w:tcW w:w="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3B32231" w14:textId="77777777" w:rsidR="00D418F9" w:rsidRPr="006665F8" w:rsidRDefault="00D418F9"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19</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A338C89" w14:textId="77777777" w:rsidR="00D418F9" w:rsidRPr="006665F8" w:rsidRDefault="00D418F9" w:rsidP="0064409B">
            <w:pPr>
              <w:pStyle w:val="Body"/>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Atrial_flutter</w:t>
            </w:r>
            <w:proofErr w:type="spellEnd"/>
            <w:r w:rsidRPr="006665F8">
              <w:rPr>
                <w:rStyle w:val="Hyperlink0"/>
                <w:rFonts w:ascii="Arial" w:hAnsi="Arial" w:cs="Arial"/>
                <w:sz w:val="18"/>
                <w:szCs w:val="18"/>
              </w:rPr>
              <w:t xml:space="preserve"> </w:t>
            </w:r>
          </w:p>
          <w:p w14:paraId="26A362B3" w14:textId="5C8761CE" w:rsidR="00D418F9" w:rsidRPr="006665F8" w:rsidRDefault="00D418F9" w:rsidP="00D418F9">
            <w:pPr>
              <w:pStyle w:val="Body"/>
              <w:spacing w:after="0" w:line="240" w:lineRule="auto"/>
              <w:rPr>
                <w:rStyle w:val="Hyperlink0"/>
                <w:rFonts w:ascii="Arial" w:hAnsi="Arial" w:cs="Arial"/>
                <w:sz w:val="18"/>
                <w:szCs w:val="18"/>
              </w:rPr>
            </w:pPr>
          </w:p>
        </w:tc>
        <w:tc>
          <w:tcPr>
            <w:tcW w:w="1019" w:type="dxa"/>
            <w:tcBorders>
              <w:top w:val="single" w:sz="4" w:space="0" w:color="000000"/>
              <w:left w:val="single" w:sz="4" w:space="0" w:color="000000"/>
              <w:bottom w:val="single" w:sz="4" w:space="0" w:color="000000"/>
              <w:right w:val="single" w:sz="4" w:space="0" w:color="000000"/>
            </w:tcBorders>
            <w:vAlign w:val="bottom"/>
          </w:tcPr>
          <w:p w14:paraId="650E3B7A" w14:textId="6539E814" w:rsidR="00D418F9" w:rsidRPr="006665F8" w:rsidRDefault="0094131A"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0.4920</w:t>
            </w:r>
          </w:p>
        </w:tc>
        <w:tc>
          <w:tcPr>
            <w:tcW w:w="1141" w:type="dxa"/>
            <w:tcBorders>
              <w:top w:val="single" w:sz="4" w:space="0" w:color="000000"/>
              <w:left w:val="single" w:sz="4" w:space="0" w:color="000000"/>
              <w:bottom w:val="single" w:sz="4" w:space="0" w:color="000000"/>
              <w:right w:val="single" w:sz="4" w:space="0" w:color="000000"/>
            </w:tcBorders>
          </w:tcPr>
          <w:p w14:paraId="36F90F9B" w14:textId="77777777" w:rsidR="00D418F9" w:rsidRPr="006665F8" w:rsidRDefault="00D418F9">
            <w:pPr>
              <w:pStyle w:val="Body"/>
              <w:spacing w:after="0" w:line="240" w:lineRule="auto"/>
              <w:rPr>
                <w:rStyle w:val="Hyperlink0"/>
                <w:rFonts w:ascii="Arial" w:hAnsi="Arial" w:cs="Arial"/>
                <w:sz w:val="18"/>
                <w:szCs w:val="18"/>
              </w:rPr>
              <w:pPrChange w:id="289" w:author="Na Zhou" w:date="2016-09-03T15:55:00Z">
                <w:pPr>
                  <w:pStyle w:val="Body"/>
                  <w:spacing w:after="0" w:line="240" w:lineRule="auto"/>
                  <w:jc w:val="right"/>
                </w:pPr>
              </w:pPrChange>
            </w:pPr>
          </w:p>
          <w:p w14:paraId="0BD86B6D" w14:textId="77777777" w:rsidR="00D418F9" w:rsidRPr="006665F8" w:rsidRDefault="00D418F9">
            <w:pPr>
              <w:pStyle w:val="Body"/>
              <w:spacing w:after="0" w:line="240" w:lineRule="auto"/>
              <w:rPr>
                <w:rStyle w:val="Hyperlink0"/>
                <w:rFonts w:ascii="Arial" w:hAnsi="Arial" w:cs="Arial"/>
                <w:sz w:val="18"/>
                <w:szCs w:val="18"/>
              </w:rPr>
              <w:pPrChange w:id="290" w:author="Na Zhou" w:date="2016-09-03T15:55:00Z">
                <w:pPr>
                  <w:pStyle w:val="Body"/>
                  <w:spacing w:after="0" w:line="240" w:lineRule="auto"/>
                  <w:jc w:val="right"/>
                </w:pPr>
              </w:pPrChange>
            </w:pPr>
          </w:p>
          <w:p w14:paraId="089DFE55" w14:textId="77777777" w:rsidR="00D418F9" w:rsidRPr="006665F8" w:rsidRDefault="00D418F9">
            <w:pPr>
              <w:pStyle w:val="Body"/>
              <w:spacing w:after="0" w:line="240" w:lineRule="auto"/>
              <w:rPr>
                <w:rStyle w:val="Hyperlink0"/>
                <w:rFonts w:ascii="Arial" w:hAnsi="Arial" w:cs="Arial"/>
                <w:sz w:val="18"/>
                <w:szCs w:val="18"/>
              </w:rPr>
              <w:pPrChange w:id="291" w:author="Na Zhou" w:date="2016-09-03T15:55:00Z">
                <w:pPr>
                  <w:pStyle w:val="Body"/>
                  <w:spacing w:after="0" w:line="240" w:lineRule="auto"/>
                  <w:jc w:val="right"/>
                </w:pPr>
              </w:pPrChange>
            </w:pPr>
          </w:p>
          <w:p w14:paraId="3032AC2A" w14:textId="77777777" w:rsidR="00D418F9" w:rsidRPr="006665F8" w:rsidRDefault="00D418F9">
            <w:pPr>
              <w:pStyle w:val="Body"/>
              <w:spacing w:after="0" w:line="240" w:lineRule="auto"/>
              <w:rPr>
                <w:rStyle w:val="Hyperlink0"/>
                <w:rFonts w:ascii="Arial" w:hAnsi="Arial" w:cs="Arial"/>
                <w:sz w:val="18"/>
                <w:szCs w:val="18"/>
              </w:rPr>
              <w:pPrChange w:id="292" w:author="Na Zhou" w:date="2016-09-03T15:55:00Z">
                <w:pPr>
                  <w:pStyle w:val="Body"/>
                  <w:spacing w:after="0" w:line="240" w:lineRule="auto"/>
                  <w:jc w:val="right"/>
                </w:pPr>
              </w:pPrChange>
            </w:pPr>
          </w:p>
          <w:p w14:paraId="2303A452" w14:textId="77777777" w:rsidR="00D418F9" w:rsidRPr="006665F8" w:rsidRDefault="00D418F9">
            <w:pPr>
              <w:pStyle w:val="Body"/>
              <w:spacing w:after="0" w:line="240" w:lineRule="auto"/>
              <w:rPr>
                <w:rStyle w:val="Hyperlink0"/>
                <w:rFonts w:ascii="Arial" w:hAnsi="Arial" w:cs="Arial"/>
                <w:sz w:val="18"/>
                <w:szCs w:val="18"/>
              </w:rPr>
              <w:pPrChange w:id="293" w:author="Na Zhou" w:date="2016-09-03T15:55:00Z">
                <w:pPr>
                  <w:pStyle w:val="Body"/>
                  <w:spacing w:after="0" w:line="240" w:lineRule="auto"/>
                  <w:jc w:val="right"/>
                </w:pPr>
              </w:pPrChange>
            </w:pPr>
          </w:p>
          <w:p w14:paraId="5DC3A831" w14:textId="77777777" w:rsidR="00D418F9" w:rsidRPr="006665F8" w:rsidRDefault="00D418F9">
            <w:pPr>
              <w:pStyle w:val="Body"/>
              <w:spacing w:after="0" w:line="240" w:lineRule="auto"/>
              <w:rPr>
                <w:rStyle w:val="Hyperlink0"/>
                <w:rFonts w:ascii="Arial" w:hAnsi="Arial" w:cs="Arial"/>
                <w:sz w:val="18"/>
                <w:szCs w:val="18"/>
              </w:rPr>
              <w:pPrChange w:id="294" w:author="Na Zhou" w:date="2016-09-03T15:55:00Z">
                <w:pPr>
                  <w:pStyle w:val="Body"/>
                  <w:spacing w:after="0" w:line="240" w:lineRule="auto"/>
                  <w:jc w:val="right"/>
                </w:pPr>
              </w:pPrChange>
            </w:pPr>
          </w:p>
          <w:p w14:paraId="6E0C97FA" w14:textId="16FB04EF" w:rsidR="00D418F9" w:rsidRPr="006665F8" w:rsidRDefault="00D418F9">
            <w:pPr>
              <w:pStyle w:val="Body"/>
              <w:spacing w:after="0" w:line="240" w:lineRule="auto"/>
              <w:rPr>
                <w:rStyle w:val="Hyperlink0"/>
                <w:rFonts w:ascii="Arial" w:hAnsi="Arial" w:cs="Arial"/>
                <w:sz w:val="18"/>
                <w:szCs w:val="18"/>
              </w:rPr>
              <w:pPrChange w:id="295" w:author="Na Zhou" w:date="2016-09-03T15:55:00Z">
                <w:pPr>
                  <w:pStyle w:val="Body"/>
                  <w:spacing w:after="0" w:line="240" w:lineRule="auto"/>
                  <w:jc w:val="right"/>
                </w:pPr>
              </w:pPrChange>
            </w:pPr>
            <w:r w:rsidRPr="006665F8">
              <w:rPr>
                <w:rStyle w:val="Hyperlink0"/>
                <w:rFonts w:ascii="Arial" w:hAnsi="Arial" w:cs="Arial"/>
                <w:sz w:val="18"/>
                <w:szCs w:val="18"/>
              </w:rPr>
              <w:t>Cardiac disorders</w:t>
            </w:r>
          </w:p>
        </w:tc>
        <w:tc>
          <w:tcPr>
            <w:tcW w:w="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42F37CB" w14:textId="77777777" w:rsidR="00D418F9" w:rsidRPr="006665F8" w:rsidRDefault="00D418F9"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506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27C6F31" w14:textId="548B5A54"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proofErr w:type="spellStart"/>
            <w:r w:rsidRPr="006665F8">
              <w:rPr>
                <w:rStyle w:val="Hyperlink0"/>
                <w:rFonts w:ascii="Arial" w:eastAsia="Calibri" w:hAnsi="Arial" w:cs="Arial"/>
                <w:color w:val="000000"/>
                <w:sz w:val="18"/>
                <w:szCs w:val="18"/>
                <w:u w:color="000000"/>
              </w:rPr>
              <w:t>Chest_pain</w:t>
            </w:r>
            <w:proofErr w:type="spellEnd"/>
            <w:r w:rsidRPr="006665F8">
              <w:rPr>
                <w:rStyle w:val="Hyperlink0"/>
                <w:rFonts w:ascii="Arial" w:eastAsia="Calibri" w:hAnsi="Arial" w:cs="Arial"/>
                <w:color w:val="000000"/>
                <w:sz w:val="18"/>
                <w:szCs w:val="18"/>
                <w:u w:color="000000"/>
              </w:rPr>
              <w:t xml:space="preserve"> </w:t>
            </w:r>
          </w:p>
          <w:p w14:paraId="0AC27BCD" w14:textId="7331B220"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proofErr w:type="spellStart"/>
            <w:r w:rsidRPr="006665F8">
              <w:rPr>
                <w:rStyle w:val="Hyperlink0"/>
                <w:rFonts w:ascii="Arial" w:eastAsia="Calibri" w:hAnsi="Arial" w:cs="Arial"/>
                <w:color w:val="000000"/>
                <w:sz w:val="18"/>
                <w:szCs w:val="18"/>
                <w:u w:color="000000"/>
              </w:rPr>
              <w:t>Back_pain</w:t>
            </w:r>
            <w:proofErr w:type="spellEnd"/>
            <w:r w:rsidRPr="006665F8">
              <w:rPr>
                <w:rStyle w:val="Hyperlink0"/>
                <w:rFonts w:ascii="Arial" w:eastAsia="Calibri" w:hAnsi="Arial" w:cs="Arial"/>
                <w:color w:val="000000"/>
                <w:sz w:val="18"/>
                <w:szCs w:val="18"/>
                <w:u w:color="000000"/>
              </w:rPr>
              <w:t xml:space="preserve"> </w:t>
            </w:r>
          </w:p>
          <w:p w14:paraId="62142882" w14:textId="50C00FF9"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r w:rsidRPr="006665F8">
              <w:rPr>
                <w:rStyle w:val="Hyperlink0"/>
                <w:rFonts w:ascii="Arial" w:eastAsia="Calibri" w:hAnsi="Arial" w:cs="Arial"/>
                <w:color w:val="000000"/>
                <w:sz w:val="18"/>
                <w:szCs w:val="18"/>
                <w:u w:color="000000"/>
              </w:rPr>
              <w:t xml:space="preserve">Gastroenteritis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62F68B" w14:textId="785BCE83" w:rsidR="00D418F9" w:rsidRPr="006665F8" w:rsidRDefault="0094131A" w:rsidP="00D418F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sz w:val="18"/>
                <w:szCs w:val="18"/>
              </w:rPr>
            </w:pPr>
            <w:r w:rsidRPr="006665F8">
              <w:rPr>
                <w:rStyle w:val="Hyperlink0"/>
                <w:rFonts w:ascii="Arial" w:eastAsia="Calibri" w:hAnsi="Arial" w:cs="Arial"/>
                <w:sz w:val="18"/>
                <w:szCs w:val="18"/>
              </w:rPr>
              <w:t>0.6801 - 0.7213</w:t>
            </w:r>
          </w:p>
        </w:tc>
      </w:tr>
      <w:tr w:rsidR="00D418F9" w:rsidRPr="006665F8" w14:paraId="6E07894B" w14:textId="77777777" w:rsidTr="0094131A">
        <w:trPr>
          <w:trHeight w:val="1210"/>
        </w:trPr>
        <w:tc>
          <w:tcPr>
            <w:tcW w:w="6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4DD4F0C" w14:textId="77777777" w:rsidR="00D418F9" w:rsidRPr="006665F8" w:rsidRDefault="00D418F9"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20</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2E59E0" w14:textId="77777777" w:rsidR="00D418F9" w:rsidRPr="006665F8" w:rsidRDefault="00D418F9" w:rsidP="0064409B">
            <w:pPr>
              <w:pStyle w:val="Body"/>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Femoral_neck_fracture</w:t>
            </w:r>
            <w:proofErr w:type="spellEnd"/>
            <w:r w:rsidRPr="006665F8">
              <w:rPr>
                <w:rStyle w:val="Hyperlink0"/>
                <w:rFonts w:ascii="Arial" w:hAnsi="Arial" w:cs="Arial"/>
                <w:sz w:val="18"/>
                <w:szCs w:val="18"/>
              </w:rPr>
              <w:t xml:space="preserve"> </w:t>
            </w:r>
          </w:p>
          <w:p w14:paraId="223AB580" w14:textId="6D37903E" w:rsidR="00D418F9" w:rsidRPr="006665F8" w:rsidRDefault="00D418F9" w:rsidP="00D418F9">
            <w:pPr>
              <w:pStyle w:val="Body"/>
              <w:spacing w:after="0" w:line="240" w:lineRule="auto"/>
              <w:rPr>
                <w:rStyle w:val="Hyperlink0"/>
                <w:rFonts w:ascii="Arial" w:hAnsi="Arial" w:cs="Arial"/>
                <w:sz w:val="18"/>
                <w:szCs w:val="18"/>
              </w:rPr>
            </w:pPr>
          </w:p>
        </w:tc>
        <w:tc>
          <w:tcPr>
            <w:tcW w:w="1019" w:type="dxa"/>
            <w:tcBorders>
              <w:top w:val="single" w:sz="4" w:space="0" w:color="000000"/>
              <w:left w:val="single" w:sz="4" w:space="0" w:color="000000"/>
              <w:bottom w:val="single" w:sz="4" w:space="0" w:color="000000"/>
              <w:right w:val="single" w:sz="4" w:space="0" w:color="000000"/>
            </w:tcBorders>
            <w:vAlign w:val="bottom"/>
          </w:tcPr>
          <w:p w14:paraId="4151C225" w14:textId="1F18A395" w:rsidR="00D418F9" w:rsidRPr="006665F8" w:rsidRDefault="0094131A"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0.4900</w:t>
            </w:r>
          </w:p>
        </w:tc>
        <w:tc>
          <w:tcPr>
            <w:tcW w:w="1141" w:type="dxa"/>
            <w:tcBorders>
              <w:top w:val="single" w:sz="4" w:space="0" w:color="000000"/>
              <w:left w:val="single" w:sz="4" w:space="0" w:color="000000"/>
              <w:bottom w:val="single" w:sz="4" w:space="0" w:color="000000"/>
              <w:right w:val="single" w:sz="4" w:space="0" w:color="000000"/>
            </w:tcBorders>
          </w:tcPr>
          <w:p w14:paraId="7891ECB1" w14:textId="10D59FCA" w:rsidR="00D418F9" w:rsidRPr="006665F8" w:rsidRDefault="00D418F9">
            <w:pPr>
              <w:pStyle w:val="Body"/>
              <w:spacing w:after="0" w:line="240" w:lineRule="auto"/>
              <w:rPr>
                <w:rStyle w:val="Hyperlink0"/>
                <w:rFonts w:ascii="Arial" w:hAnsi="Arial" w:cs="Arial"/>
                <w:sz w:val="18"/>
                <w:szCs w:val="18"/>
              </w:rPr>
              <w:pPrChange w:id="296" w:author="Na Zhou" w:date="2016-09-03T15:55:00Z">
                <w:pPr>
                  <w:pStyle w:val="Body"/>
                  <w:spacing w:after="0" w:line="240" w:lineRule="auto"/>
                  <w:jc w:val="right"/>
                </w:pPr>
              </w:pPrChange>
            </w:pPr>
            <w:r w:rsidRPr="006665F8">
              <w:rPr>
                <w:rStyle w:val="Hyperlink0"/>
                <w:rFonts w:ascii="Arial" w:hAnsi="Arial" w:cs="Arial"/>
                <w:sz w:val="18"/>
                <w:szCs w:val="18"/>
              </w:rPr>
              <w:t>Injury, poisoning and procedural complications</w:t>
            </w:r>
          </w:p>
        </w:tc>
        <w:tc>
          <w:tcPr>
            <w:tcW w:w="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13227AF" w14:textId="77777777" w:rsidR="00D418F9" w:rsidRPr="006665F8" w:rsidRDefault="00D418F9" w:rsidP="00D418F9">
            <w:pPr>
              <w:pStyle w:val="Body"/>
              <w:spacing w:after="0" w:line="240" w:lineRule="auto"/>
              <w:jc w:val="right"/>
              <w:rPr>
                <w:rStyle w:val="Hyperlink0"/>
                <w:rFonts w:ascii="Arial" w:hAnsi="Arial" w:cs="Arial"/>
                <w:sz w:val="18"/>
                <w:szCs w:val="18"/>
              </w:rPr>
            </w:pPr>
            <w:r w:rsidRPr="006665F8">
              <w:rPr>
                <w:rStyle w:val="Hyperlink0"/>
                <w:rFonts w:ascii="Arial" w:hAnsi="Arial" w:cs="Arial"/>
                <w:sz w:val="18"/>
                <w:szCs w:val="18"/>
              </w:rPr>
              <w:t>453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C290EE9" w14:textId="322AE275"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r w:rsidRPr="006665F8">
              <w:rPr>
                <w:rStyle w:val="Hyperlink0"/>
                <w:rFonts w:ascii="Arial" w:eastAsia="Calibri" w:hAnsi="Arial" w:cs="Arial"/>
                <w:color w:val="000000"/>
                <w:sz w:val="18"/>
                <w:szCs w:val="18"/>
                <w:u w:color="000000"/>
              </w:rPr>
              <w:t>Syncope</w:t>
            </w:r>
          </w:p>
          <w:p w14:paraId="5E2DCC2C" w14:textId="25065906"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r w:rsidRPr="006665F8">
              <w:rPr>
                <w:rStyle w:val="Hyperlink0"/>
                <w:rFonts w:ascii="Arial" w:eastAsia="Calibri" w:hAnsi="Arial" w:cs="Arial"/>
                <w:color w:val="000000"/>
                <w:sz w:val="18"/>
                <w:szCs w:val="18"/>
                <w:u w:color="000000"/>
              </w:rPr>
              <w:t>Dehydration</w:t>
            </w:r>
          </w:p>
          <w:p w14:paraId="1DFE916C" w14:textId="2E936FD3" w:rsidR="00D418F9" w:rsidRPr="006665F8" w:rsidRDefault="00D418F9" w:rsidP="00D4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color w:val="000000"/>
                <w:sz w:val="18"/>
                <w:szCs w:val="18"/>
                <w:u w:color="000000"/>
              </w:rPr>
            </w:pPr>
            <w:proofErr w:type="spellStart"/>
            <w:r w:rsidRPr="006665F8">
              <w:rPr>
                <w:rStyle w:val="Hyperlink0"/>
                <w:rFonts w:ascii="Arial" w:eastAsia="Calibri" w:hAnsi="Arial" w:cs="Arial"/>
                <w:color w:val="000000"/>
                <w:sz w:val="18"/>
                <w:szCs w:val="18"/>
                <w:u w:color="000000"/>
              </w:rPr>
              <w:t>Dyspnoea</w:t>
            </w:r>
            <w:proofErr w:type="spellEnd"/>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A1DA31E" w14:textId="0347B685" w:rsidR="00D418F9" w:rsidRPr="006665F8" w:rsidRDefault="0094131A" w:rsidP="00D418F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Hyperlink0"/>
                <w:rFonts w:ascii="Arial" w:eastAsia="Calibri" w:hAnsi="Arial" w:cs="Arial"/>
                <w:sz w:val="18"/>
                <w:szCs w:val="18"/>
              </w:rPr>
            </w:pPr>
            <w:r w:rsidRPr="006665F8">
              <w:rPr>
                <w:rStyle w:val="Hyperlink0"/>
                <w:rFonts w:ascii="Arial" w:eastAsia="Calibri" w:hAnsi="Arial" w:cs="Arial"/>
                <w:sz w:val="18"/>
                <w:szCs w:val="18"/>
              </w:rPr>
              <w:t>0.7160 - 0.7395</w:t>
            </w:r>
          </w:p>
        </w:tc>
      </w:tr>
    </w:tbl>
    <w:p w14:paraId="0010737A" w14:textId="77777777" w:rsidR="001137A7" w:rsidRPr="006665F8" w:rsidRDefault="001137A7">
      <w:pPr>
        <w:pStyle w:val="Body"/>
        <w:spacing w:after="0" w:line="240" w:lineRule="auto"/>
        <w:rPr>
          <w:rStyle w:val="None"/>
          <w:rFonts w:ascii="Arial" w:hAnsi="Arial" w:cs="Arial"/>
        </w:rPr>
      </w:pPr>
    </w:p>
    <w:p w14:paraId="4CC9A34B" w14:textId="77777777" w:rsidR="008E6016" w:rsidRPr="006665F8" w:rsidRDefault="008E6016" w:rsidP="008E6016">
      <w:pPr>
        <w:pStyle w:val="Body"/>
        <w:spacing w:after="0" w:line="240" w:lineRule="auto"/>
        <w:rPr>
          <w:rStyle w:val="None"/>
          <w:rFonts w:ascii="Arial" w:hAnsi="Arial" w:cs="Arial"/>
        </w:rPr>
      </w:pPr>
    </w:p>
    <w:p w14:paraId="227BF9D0" w14:textId="77777777" w:rsidR="00A161D2" w:rsidRPr="006665F8" w:rsidRDefault="00A161D2">
      <w:pPr>
        <w:pStyle w:val="Body"/>
        <w:rPr>
          <w:ins w:id="297" w:author="Na Zhou" w:date="2016-09-04T17:12:00Z"/>
          <w:rFonts w:ascii="Arial" w:hAnsi="Arial" w:cs="Arial"/>
          <w:color w:val="000000" w:themeColor="text1"/>
        </w:rPr>
      </w:pPr>
    </w:p>
    <w:p w14:paraId="092B6743" w14:textId="77777777" w:rsidR="00A161D2" w:rsidRPr="006665F8" w:rsidRDefault="00A161D2">
      <w:pPr>
        <w:pStyle w:val="Body"/>
        <w:rPr>
          <w:ins w:id="298" w:author="Na Zhou" w:date="2016-09-04T17:12:00Z"/>
          <w:rFonts w:ascii="Arial" w:hAnsi="Arial" w:cs="Arial"/>
          <w:color w:val="000000" w:themeColor="text1"/>
        </w:rPr>
      </w:pPr>
    </w:p>
    <w:p w14:paraId="00F4623E" w14:textId="77777777" w:rsidR="000F0A2C" w:rsidRPr="006665F8" w:rsidRDefault="000F0A2C">
      <w:pPr>
        <w:pStyle w:val="Body"/>
        <w:rPr>
          <w:rFonts w:ascii="Arial" w:hAnsi="Arial" w:cs="Arial"/>
          <w:color w:val="000000" w:themeColor="text1"/>
        </w:rPr>
      </w:pPr>
    </w:p>
    <w:p w14:paraId="38DAD49D" w14:textId="5EDD60B7" w:rsidR="001137A7" w:rsidRPr="006665F8" w:rsidRDefault="00D932BA">
      <w:pPr>
        <w:pStyle w:val="Body"/>
        <w:rPr>
          <w:rFonts w:ascii="Arial" w:hAnsi="Arial" w:cs="Arial"/>
          <w:color w:val="000000" w:themeColor="text1"/>
        </w:rPr>
      </w:pPr>
      <w:r w:rsidRPr="006665F8">
        <w:rPr>
          <w:rFonts w:ascii="Arial" w:hAnsi="Arial" w:cs="Arial"/>
          <w:color w:val="000000" w:themeColor="text1"/>
        </w:rPr>
        <w:t>We also summarize the category distribution among all serious adverse events, totally there are 26 categories among 38418 unique events are recorded in 20943 clinical serious adverse event arms. Infections and infestations, Gastrointestinal disorder, and Neoplasms benign, malignant and unspecified (</w:t>
      </w:r>
      <w:proofErr w:type="spellStart"/>
      <w:r w:rsidRPr="006665F8">
        <w:rPr>
          <w:rFonts w:ascii="Arial" w:hAnsi="Arial" w:cs="Arial"/>
          <w:color w:val="000000" w:themeColor="text1"/>
        </w:rPr>
        <w:t>incl</w:t>
      </w:r>
      <w:proofErr w:type="spellEnd"/>
      <w:r w:rsidRPr="006665F8">
        <w:rPr>
          <w:rFonts w:ascii="Arial" w:hAnsi="Arial" w:cs="Arial"/>
          <w:color w:val="000000" w:themeColor="text1"/>
        </w:rPr>
        <w:t xml:space="preserve"> cysts and polyps) have most frequent serious adverse events recorded, which are 4741, 3298 and 2827.</w:t>
      </w:r>
      <w:ins w:id="299" w:author="Na Zhou" w:date="2016-09-05T16:08:00Z">
        <w:r w:rsidR="005A1441" w:rsidRPr="006665F8">
          <w:rPr>
            <w:rFonts w:ascii="Arial" w:hAnsi="Arial" w:cs="Arial"/>
            <w:color w:val="000000" w:themeColor="text1"/>
          </w:rPr>
          <w:t xml:space="preserve"> From Death prevalence</w:t>
        </w:r>
      </w:ins>
      <w:ins w:id="300" w:author="Na Zhou" w:date="2016-09-05T16:09:00Z">
        <w:r w:rsidR="005A1441" w:rsidRPr="006665F8">
          <w:rPr>
            <w:rFonts w:ascii="Arial" w:hAnsi="Arial" w:cs="Arial"/>
            <w:color w:val="000000" w:themeColor="text1"/>
          </w:rPr>
          <w:t xml:space="preserve"> perspective</w:t>
        </w:r>
      </w:ins>
      <w:ins w:id="301" w:author="Na Zhou" w:date="2016-09-05T16:08:00Z">
        <w:r w:rsidR="005A1441" w:rsidRPr="006665F8">
          <w:rPr>
            <w:rFonts w:ascii="Arial" w:hAnsi="Arial" w:cs="Arial"/>
            <w:color w:val="000000" w:themeColor="text1"/>
          </w:rPr>
          <w:t xml:space="preserve">, </w:t>
        </w:r>
      </w:ins>
      <w:ins w:id="302" w:author="Na Zhou" w:date="2016-09-05T16:17:00Z">
        <w:r w:rsidR="004248B7" w:rsidRPr="006665F8">
          <w:rPr>
            <w:rFonts w:ascii="Arial" w:hAnsi="Arial" w:cs="Arial"/>
            <w:color w:val="000000" w:themeColor="text1"/>
          </w:rPr>
          <w:t xml:space="preserve">besides operational or social </w:t>
        </w:r>
        <w:proofErr w:type="gramStart"/>
        <w:r w:rsidR="004248B7" w:rsidRPr="006665F8">
          <w:rPr>
            <w:rFonts w:ascii="Arial" w:hAnsi="Arial" w:cs="Arial"/>
            <w:color w:val="000000" w:themeColor="text1"/>
          </w:rPr>
          <w:t>circumstances(</w:t>
        </w:r>
      </w:ins>
      <w:proofErr w:type="gramEnd"/>
      <w:ins w:id="303" w:author="Na Zhou" w:date="2016-09-05T16:09:00Z">
        <w:r w:rsidR="004644FC" w:rsidRPr="006665F8">
          <w:rPr>
            <w:rFonts w:ascii="Arial" w:hAnsi="Arial" w:cs="Arial"/>
            <w:color w:val="000000" w:themeColor="text1"/>
            <w:rPrChange w:id="304" w:author="Na Zhou" w:date="2016-09-05T16:15:00Z">
              <w:rPr>
                <w:rStyle w:val="Hyperlink0"/>
                <w:rFonts w:ascii="Times New Roman" w:hAnsi="Times New Roman" w:cs="Times New Roman"/>
                <w:sz w:val="18"/>
                <w:szCs w:val="18"/>
              </w:rPr>
            </w:rPrChange>
          </w:rPr>
          <w:t>Surgical and medical procedures</w:t>
        </w:r>
      </w:ins>
      <w:ins w:id="305" w:author="Na Zhou" w:date="2016-09-05T16:10:00Z">
        <w:r w:rsidR="004644FC" w:rsidRPr="006665F8">
          <w:rPr>
            <w:rFonts w:ascii="Arial" w:hAnsi="Arial" w:cs="Arial"/>
            <w:color w:val="000000" w:themeColor="text1"/>
            <w:rPrChange w:id="306" w:author="Na Zhou" w:date="2016-09-05T16:15:00Z">
              <w:rPr>
                <w:rStyle w:val="Hyperlink0"/>
                <w:rFonts w:ascii="Times New Roman" w:hAnsi="Times New Roman" w:cs="Times New Roman"/>
                <w:sz w:val="18"/>
                <w:szCs w:val="18"/>
              </w:rPr>
            </w:rPrChange>
          </w:rPr>
          <w:t xml:space="preserve"> </w:t>
        </w:r>
      </w:ins>
      <w:ins w:id="307" w:author="Na Zhou" w:date="2016-09-05T16:09:00Z">
        <w:r w:rsidR="004644FC" w:rsidRPr="006665F8">
          <w:rPr>
            <w:rFonts w:ascii="Arial" w:hAnsi="Arial" w:cs="Arial"/>
            <w:color w:val="000000" w:themeColor="text1"/>
            <w:rPrChange w:id="308" w:author="Na Zhou" w:date="2016-09-05T16:15:00Z">
              <w:rPr>
                <w:rStyle w:val="Hyperlink0"/>
                <w:rFonts w:ascii="Times New Roman" w:hAnsi="Times New Roman" w:cs="Times New Roman"/>
                <w:sz w:val="18"/>
                <w:szCs w:val="18"/>
              </w:rPr>
            </w:rPrChange>
          </w:rPr>
          <w:t>-</w:t>
        </w:r>
      </w:ins>
      <w:ins w:id="309" w:author="Na Zhou" w:date="2016-09-05T16:10:00Z">
        <w:r w:rsidR="004644FC" w:rsidRPr="006665F8">
          <w:rPr>
            <w:rFonts w:ascii="Arial" w:hAnsi="Arial" w:cs="Arial"/>
            <w:color w:val="000000" w:themeColor="text1"/>
            <w:rPrChange w:id="310" w:author="Na Zhou" w:date="2016-09-05T16:15:00Z">
              <w:rPr>
                <w:rStyle w:val="Hyperlink0"/>
                <w:rFonts w:ascii="Times New Roman" w:hAnsi="Times New Roman" w:cs="Times New Roman"/>
                <w:sz w:val="18"/>
                <w:szCs w:val="18"/>
              </w:rPr>
            </w:rPrChange>
          </w:rPr>
          <w:t xml:space="preserve"> 52.16%, </w:t>
        </w:r>
      </w:ins>
      <w:ins w:id="311" w:author="Na Zhou" w:date="2016-09-05T16:18:00Z">
        <w:r w:rsidR="004248B7" w:rsidRPr="006665F8">
          <w:rPr>
            <w:rFonts w:ascii="Arial" w:hAnsi="Arial" w:cs="Arial"/>
            <w:color w:val="000000" w:themeColor="text1"/>
          </w:rPr>
          <w:t xml:space="preserve">Social circumstances - 49.23%), the top 3 categories are </w:t>
        </w:r>
      </w:ins>
      <w:ins w:id="312" w:author="Na Zhou" w:date="2016-09-05T16:09:00Z">
        <w:r w:rsidR="005A1441" w:rsidRPr="006665F8">
          <w:rPr>
            <w:rFonts w:ascii="Arial" w:hAnsi="Arial" w:cs="Arial"/>
            <w:color w:val="000000" w:themeColor="text1"/>
            <w:rPrChange w:id="313" w:author="Na Zhou" w:date="2016-09-05T16:15:00Z">
              <w:rPr>
                <w:rStyle w:val="Hyperlink0"/>
                <w:rFonts w:ascii="Times New Roman" w:hAnsi="Times New Roman" w:cs="Times New Roman"/>
                <w:sz w:val="18"/>
                <w:szCs w:val="18"/>
              </w:rPr>
            </w:rPrChange>
          </w:rPr>
          <w:t>Neoplasms benign, malignant and unspecified (</w:t>
        </w:r>
        <w:proofErr w:type="spellStart"/>
        <w:r w:rsidR="005A1441" w:rsidRPr="006665F8">
          <w:rPr>
            <w:rFonts w:ascii="Arial" w:hAnsi="Arial" w:cs="Arial"/>
            <w:color w:val="000000" w:themeColor="text1"/>
            <w:rPrChange w:id="314" w:author="Na Zhou" w:date="2016-09-05T16:15:00Z">
              <w:rPr>
                <w:rStyle w:val="Hyperlink0"/>
                <w:rFonts w:ascii="Times New Roman" w:hAnsi="Times New Roman" w:cs="Times New Roman"/>
                <w:sz w:val="18"/>
                <w:szCs w:val="18"/>
              </w:rPr>
            </w:rPrChange>
          </w:rPr>
          <w:t>incl</w:t>
        </w:r>
        <w:proofErr w:type="spellEnd"/>
        <w:r w:rsidR="005A1441" w:rsidRPr="006665F8">
          <w:rPr>
            <w:rFonts w:ascii="Arial" w:hAnsi="Arial" w:cs="Arial"/>
            <w:color w:val="000000" w:themeColor="text1"/>
            <w:rPrChange w:id="315" w:author="Na Zhou" w:date="2016-09-05T16:15:00Z">
              <w:rPr>
                <w:rStyle w:val="Hyperlink0"/>
                <w:rFonts w:ascii="Times New Roman" w:hAnsi="Times New Roman" w:cs="Times New Roman"/>
                <w:sz w:val="18"/>
                <w:szCs w:val="18"/>
              </w:rPr>
            </w:rPrChange>
          </w:rPr>
          <w:t xml:space="preserve"> cysts and polyps)</w:t>
        </w:r>
        <w:r w:rsidR="004644FC" w:rsidRPr="006665F8">
          <w:rPr>
            <w:rFonts w:ascii="Arial" w:hAnsi="Arial" w:cs="Arial"/>
            <w:color w:val="000000" w:themeColor="text1"/>
            <w:rPrChange w:id="316" w:author="Na Zhou" w:date="2016-09-05T16:15:00Z">
              <w:rPr>
                <w:rStyle w:val="Hyperlink0"/>
                <w:rFonts w:ascii="Times New Roman" w:hAnsi="Times New Roman" w:cs="Times New Roman"/>
                <w:sz w:val="18"/>
                <w:szCs w:val="18"/>
              </w:rPr>
            </w:rPrChange>
          </w:rPr>
          <w:t xml:space="preserve">- 50.56%, </w:t>
        </w:r>
      </w:ins>
      <w:ins w:id="317" w:author="Na Zhou" w:date="2016-09-05T16:11:00Z">
        <w:r w:rsidR="004644FC" w:rsidRPr="006665F8">
          <w:rPr>
            <w:rFonts w:ascii="Arial" w:hAnsi="Arial" w:cs="Arial"/>
            <w:color w:val="000000" w:themeColor="text1"/>
            <w:rPrChange w:id="318" w:author="Na Zhou" w:date="2016-09-05T16:15:00Z">
              <w:rPr>
                <w:rStyle w:val="Hyperlink0"/>
                <w:rFonts w:ascii="Times New Roman" w:hAnsi="Times New Roman" w:cs="Times New Roman"/>
                <w:sz w:val="18"/>
                <w:szCs w:val="18"/>
              </w:rPr>
            </w:rPrChange>
          </w:rPr>
          <w:t xml:space="preserve">, </w:t>
        </w:r>
      </w:ins>
      <w:r w:rsidRPr="006665F8">
        <w:rPr>
          <w:rFonts w:ascii="Arial" w:hAnsi="Arial" w:cs="Arial"/>
          <w:color w:val="000000" w:themeColor="text1"/>
        </w:rPr>
        <w:t xml:space="preserve"> </w:t>
      </w:r>
      <w:ins w:id="319" w:author="Na Zhou" w:date="2016-09-05T16:12:00Z">
        <w:r w:rsidR="004644FC" w:rsidRPr="006665F8">
          <w:rPr>
            <w:rFonts w:ascii="Arial" w:hAnsi="Arial" w:cs="Arial"/>
            <w:color w:val="000000" w:themeColor="text1"/>
            <w:rPrChange w:id="320" w:author="Na Zhou" w:date="2016-09-05T16:15:00Z">
              <w:rPr>
                <w:rStyle w:val="Hyperlink0"/>
                <w:rFonts w:ascii="Times New Roman" w:hAnsi="Times New Roman" w:cs="Times New Roman"/>
                <w:sz w:val="18"/>
                <w:szCs w:val="18"/>
              </w:rPr>
            </w:rPrChange>
          </w:rPr>
          <w:t xml:space="preserve">Vascular disorders - </w:t>
        </w:r>
      </w:ins>
      <w:ins w:id="321" w:author="Na Zhou" w:date="2016-09-05T16:13:00Z">
        <w:r w:rsidR="004644FC" w:rsidRPr="006665F8">
          <w:rPr>
            <w:rFonts w:ascii="Arial" w:hAnsi="Arial" w:cs="Arial"/>
            <w:color w:val="000000" w:themeColor="text1"/>
            <w:rPrChange w:id="322" w:author="Na Zhou" w:date="2016-09-05T16:15:00Z">
              <w:rPr>
                <w:rStyle w:val="Hyperlink0"/>
                <w:rFonts w:ascii="Times New Roman" w:hAnsi="Times New Roman" w:cs="Times New Roman"/>
                <w:sz w:val="18"/>
                <w:szCs w:val="18"/>
              </w:rPr>
            </w:rPrChange>
          </w:rPr>
          <w:t xml:space="preserve">49.06%, </w:t>
        </w:r>
      </w:ins>
      <w:ins w:id="323" w:author="Na Zhou" w:date="2016-09-05T16:15:00Z">
        <w:r w:rsidR="004644FC" w:rsidRPr="006665F8">
          <w:rPr>
            <w:rFonts w:ascii="Arial" w:hAnsi="Arial" w:cs="Arial"/>
            <w:color w:val="000000" w:themeColor="text1"/>
            <w:rPrChange w:id="324" w:author="Na Zhou" w:date="2016-09-05T16:15:00Z">
              <w:rPr>
                <w:rStyle w:val="Hyperlink0"/>
                <w:rFonts w:ascii="Times New Roman" w:hAnsi="Times New Roman" w:cs="Times New Roman"/>
                <w:sz w:val="18"/>
                <w:szCs w:val="18"/>
              </w:rPr>
            </w:rPrChange>
          </w:rPr>
          <w:t xml:space="preserve"> General disorders - 46.29%.</w:t>
        </w:r>
        <w:r w:rsidR="004248B7" w:rsidRPr="006665F8">
          <w:rPr>
            <w:rFonts w:ascii="Arial" w:hAnsi="Arial" w:cs="Arial"/>
            <w:color w:val="000000" w:themeColor="text1"/>
          </w:rPr>
          <w:t xml:space="preserve"> In</w:t>
        </w:r>
      </w:ins>
      <w:del w:id="325" w:author="Na Zhou" w:date="2016-09-05T16:18:00Z">
        <w:r w:rsidRPr="006665F8" w:rsidDel="004248B7">
          <w:rPr>
            <w:rFonts w:ascii="Arial" w:hAnsi="Arial" w:cs="Arial"/>
            <w:color w:val="000000" w:themeColor="text1"/>
          </w:rPr>
          <w:delText>Among</w:delText>
        </w:r>
      </w:del>
      <w:r w:rsidRPr="006665F8">
        <w:rPr>
          <w:rFonts w:ascii="Arial" w:hAnsi="Arial" w:cs="Arial"/>
          <w:color w:val="000000" w:themeColor="text1"/>
        </w:rPr>
        <w:t xml:space="preserve"> each category, Association rules mining finds top 3 confidence events to Death. Some categories didn</w:t>
      </w:r>
      <w:r w:rsidRPr="006665F8">
        <w:rPr>
          <w:rFonts w:ascii="Arial" w:hAnsi="Arial" w:cs="Arial"/>
          <w:rPrChange w:id="326" w:author="Na Zhou" w:date="2016-09-05T16:15:00Z">
            <w:rPr>
              <w:rStyle w:val="Hyperlink0"/>
              <w:rFonts w:ascii="Times New Roman" w:hAnsi="Times New Roman" w:cs="Times New Roman"/>
              <w:color w:val="000000" w:themeColor="text1"/>
            </w:rPr>
          </w:rPrChange>
        </w:rPr>
        <w:t>’</w:t>
      </w:r>
      <w:r w:rsidRPr="006665F8">
        <w:rPr>
          <w:rFonts w:ascii="Arial" w:hAnsi="Arial" w:cs="Arial"/>
          <w:color w:val="000000" w:themeColor="text1"/>
        </w:rPr>
        <w:t>t generate higher confidence events to Death, since their confidences are below the threshold.</w:t>
      </w:r>
    </w:p>
    <w:p w14:paraId="3E1B573D" w14:textId="77777777" w:rsidR="001137A7" w:rsidRPr="006665F8" w:rsidRDefault="001137A7">
      <w:pPr>
        <w:pStyle w:val="Body"/>
        <w:rPr>
          <w:rFonts w:ascii="Arial" w:hAnsi="Arial" w:cs="Arial"/>
        </w:rPr>
      </w:pPr>
    </w:p>
    <w:p w14:paraId="39EE8E96" w14:textId="524D77A9" w:rsidR="001137A7" w:rsidRPr="006665F8" w:rsidRDefault="00C961EA">
      <w:pPr>
        <w:pStyle w:val="Body"/>
        <w:rPr>
          <w:rFonts w:ascii="Arial" w:hAnsi="Arial" w:cs="Arial"/>
        </w:rPr>
      </w:pPr>
      <w:r w:rsidRPr="006665F8">
        <w:rPr>
          <w:rFonts w:ascii="Arial" w:hAnsi="Arial" w:cs="Arial"/>
        </w:rPr>
        <w:t>Table</w:t>
      </w:r>
      <w:r w:rsidR="000F0A2C" w:rsidRPr="006665F8">
        <w:rPr>
          <w:rFonts w:ascii="Arial" w:hAnsi="Arial" w:cs="Arial"/>
        </w:rPr>
        <w:t xml:space="preserve"> 6</w:t>
      </w:r>
      <w:r w:rsidRPr="006665F8">
        <w:rPr>
          <w:rFonts w:ascii="Arial" w:hAnsi="Arial" w:cs="Arial"/>
        </w:rPr>
        <w:t xml:space="preserve"> Category </w:t>
      </w:r>
    </w:p>
    <w:tbl>
      <w:tblPr>
        <w:tblW w:w="978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7"/>
        <w:gridCol w:w="1211"/>
        <w:gridCol w:w="1080"/>
        <w:gridCol w:w="990"/>
        <w:gridCol w:w="1080"/>
        <w:gridCol w:w="3829"/>
      </w:tblGrid>
      <w:tr w:rsidR="00B756F7" w:rsidRPr="006665F8" w14:paraId="7A39B5F6" w14:textId="77777777" w:rsidTr="00B756F7">
        <w:trPr>
          <w:trHeight w:val="12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0D8A7" w14:textId="77777777" w:rsidR="001137A7" w:rsidRPr="006665F8" w:rsidRDefault="00D932BA">
            <w:pPr>
              <w:pStyle w:val="Body"/>
              <w:rPr>
                <w:rFonts w:ascii="Arial" w:hAnsi="Arial" w:cs="Arial"/>
              </w:rPr>
            </w:pPr>
            <w:r w:rsidRPr="006665F8">
              <w:rPr>
                <w:rStyle w:val="Hyperlink0"/>
                <w:rFonts w:ascii="Arial" w:hAnsi="Arial" w:cs="Arial"/>
                <w:b/>
                <w:bCs/>
              </w:rPr>
              <w:lastRenderedPageBreak/>
              <w:t>Category</w:t>
            </w:r>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8D744" w14:textId="4AFCE620" w:rsidR="00807FBD" w:rsidRPr="006665F8" w:rsidRDefault="00D932BA">
            <w:pPr>
              <w:pStyle w:val="Body"/>
              <w:spacing w:after="0" w:line="240" w:lineRule="auto"/>
              <w:rPr>
                <w:rStyle w:val="Hyperlink0"/>
                <w:rFonts w:ascii="Arial" w:hAnsi="Arial" w:cs="Arial"/>
                <w:b/>
                <w:bCs/>
              </w:rPr>
            </w:pPr>
            <w:r w:rsidRPr="006665F8">
              <w:rPr>
                <w:rStyle w:val="Hyperlink0"/>
                <w:rFonts w:ascii="Arial" w:hAnsi="Arial" w:cs="Arial"/>
                <w:b/>
                <w:bCs/>
              </w:rPr>
              <w:t xml:space="preserve">Serious adverse event </w:t>
            </w:r>
            <w:r w:rsidR="00807FBD" w:rsidRPr="006665F8">
              <w:rPr>
                <w:rStyle w:val="Hyperlink0"/>
                <w:rFonts w:ascii="Arial" w:hAnsi="Arial" w:cs="Arial"/>
                <w:b/>
                <w:bCs/>
              </w:rPr>
              <w:t>from death arm</w:t>
            </w:r>
          </w:p>
          <w:p w14:paraId="3FE42F12" w14:textId="0634CFE9" w:rsidR="001137A7" w:rsidRPr="006665F8" w:rsidRDefault="00D932BA">
            <w:pPr>
              <w:pStyle w:val="Body"/>
              <w:spacing w:after="0" w:line="240" w:lineRule="auto"/>
              <w:rPr>
                <w:rFonts w:ascii="Arial" w:hAnsi="Arial" w:cs="Arial"/>
              </w:rPr>
            </w:pPr>
            <w:r w:rsidRPr="006665F8">
              <w:rPr>
                <w:rStyle w:val="Hyperlink0"/>
                <w:rFonts w:ascii="Arial" w:hAnsi="Arial" w:cs="Arial"/>
                <w:b/>
                <w:bCs/>
              </w:rPr>
              <w:t>(</w:t>
            </w:r>
            <w:commentRangeStart w:id="327"/>
            <w:r w:rsidRPr="006665F8">
              <w:rPr>
                <w:rStyle w:val="Hyperlink0"/>
                <w:rFonts w:ascii="Arial" w:hAnsi="Arial" w:cs="Arial"/>
                <w:b/>
                <w:bCs/>
              </w:rPr>
              <w:t xml:space="preserve">event </w:t>
            </w:r>
            <w:commentRangeEnd w:id="327"/>
            <w:r w:rsidR="005271F2" w:rsidRPr="006665F8">
              <w:rPr>
                <w:rStyle w:val="CommentReference"/>
                <w:rFonts w:ascii="Arial" w:hAnsi="Arial" w:cs="Arial"/>
                <w:color w:val="auto"/>
                <w:lang w:eastAsia="en-US"/>
              </w:rPr>
              <w:commentReference w:id="327"/>
            </w:r>
            <w:r w:rsidRPr="006665F8">
              <w:rPr>
                <w:rStyle w:val="Hyperlink0"/>
                <w:rFonts w:ascii="Arial" w:hAnsi="Arial" w:cs="Arial"/>
                <w:b/>
                <w:bCs/>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EAC6B" w14:textId="1F30DA2A" w:rsidR="001137A7" w:rsidRPr="006665F8" w:rsidRDefault="0085009D">
            <w:pPr>
              <w:pStyle w:val="Body"/>
              <w:spacing w:after="0" w:line="240" w:lineRule="auto"/>
              <w:rPr>
                <w:rFonts w:ascii="Arial" w:hAnsi="Arial" w:cs="Arial"/>
              </w:rPr>
            </w:pPr>
            <w:r w:rsidRPr="006665F8">
              <w:rPr>
                <w:rStyle w:val="Hyperlink0"/>
                <w:rFonts w:ascii="Arial" w:hAnsi="Arial" w:cs="Arial"/>
                <w:b/>
                <w:bCs/>
              </w:rPr>
              <w:t>S</w:t>
            </w:r>
            <w:r w:rsidR="00807FBD" w:rsidRPr="006665F8">
              <w:rPr>
                <w:rStyle w:val="Hyperlink0"/>
                <w:rFonts w:ascii="Arial" w:hAnsi="Arial" w:cs="Arial"/>
                <w:b/>
                <w:bCs/>
              </w:rPr>
              <w:t xml:space="preserve">erious adverse event </w:t>
            </w:r>
            <w:r w:rsidRPr="006665F8">
              <w:rPr>
                <w:rStyle w:val="Hyperlink0"/>
                <w:rFonts w:ascii="Arial" w:hAnsi="Arial" w:cs="Arial"/>
                <w:b/>
                <w:bCs/>
              </w:rPr>
              <w:t xml:space="preserve">from all arms </w:t>
            </w:r>
            <w:r w:rsidR="00D932BA" w:rsidRPr="006665F8">
              <w:rPr>
                <w:rStyle w:val="Hyperlink0"/>
                <w:rFonts w:ascii="Arial" w:hAnsi="Arial" w:cs="Arial"/>
                <w:b/>
                <w:bCs/>
              </w:rPr>
              <w:t>(event#)</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94768" w14:textId="77777777" w:rsidR="001137A7" w:rsidRPr="006665F8" w:rsidRDefault="00D932BA">
            <w:pPr>
              <w:pStyle w:val="Body"/>
              <w:spacing w:after="0" w:line="240" w:lineRule="auto"/>
              <w:rPr>
                <w:rFonts w:ascii="Arial" w:hAnsi="Arial" w:cs="Arial"/>
              </w:rPr>
            </w:pPr>
            <w:r w:rsidRPr="006665F8">
              <w:rPr>
                <w:rStyle w:val="Hyperlink0"/>
                <w:rFonts w:ascii="Arial" w:hAnsi="Arial" w:cs="Arial"/>
                <w:b/>
                <w:bCs/>
              </w:rPr>
              <w:t>Death arms event#/All arms event#(%)</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54602" w14:textId="77777777" w:rsidR="001137A7" w:rsidRPr="006665F8" w:rsidRDefault="00D932BA">
            <w:pPr>
              <w:pStyle w:val="Body"/>
              <w:spacing w:after="0" w:line="240" w:lineRule="auto"/>
              <w:rPr>
                <w:rFonts w:ascii="Arial" w:hAnsi="Arial" w:cs="Arial"/>
              </w:rPr>
            </w:pPr>
            <w:r w:rsidRPr="006665F8">
              <w:rPr>
                <w:rStyle w:val="Hyperlink0"/>
                <w:rFonts w:ascii="Arial" w:hAnsi="Arial" w:cs="Arial"/>
                <w:b/>
                <w:bCs/>
              </w:rPr>
              <w:t>Different Serious Adverse Events# in all arms</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BA3DA" w14:textId="77777777" w:rsidR="001137A7" w:rsidRPr="006665F8" w:rsidRDefault="00D932BA">
            <w:pPr>
              <w:pStyle w:val="Body"/>
              <w:spacing w:after="0" w:line="240" w:lineRule="auto"/>
              <w:rPr>
                <w:rFonts w:ascii="Arial" w:hAnsi="Arial" w:cs="Arial"/>
              </w:rPr>
            </w:pPr>
            <w:r w:rsidRPr="006665F8">
              <w:rPr>
                <w:rStyle w:val="Hyperlink0"/>
                <w:rFonts w:ascii="Arial" w:hAnsi="Arial" w:cs="Arial"/>
                <w:b/>
                <w:bCs/>
              </w:rPr>
              <w:t>Top 3 confidence events</w:t>
            </w:r>
          </w:p>
        </w:tc>
      </w:tr>
      <w:tr w:rsidR="00B756F7" w:rsidRPr="006665F8" w14:paraId="658ACE2C" w14:textId="77777777" w:rsidTr="00B756F7">
        <w:trPr>
          <w:trHeight w:val="10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6A16B" w14:textId="5B071954"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Infections and infestations</w:t>
            </w:r>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B53E0"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26,983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D6F39"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68,311</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0B60C"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39.5%</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4D59F"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4,741</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3FC17"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0.492341357</w:t>
            </w:r>
            <w:r w:rsidRPr="006665F8">
              <w:rPr>
                <w:rStyle w:val="Hyperlink0"/>
                <w:rFonts w:ascii="Arial" w:hAnsi="Arial" w:cs="Arial"/>
                <w:sz w:val="18"/>
                <w:szCs w:val="18"/>
              </w:rPr>
              <w:tab/>
              <w:t>Erysipelas</w:t>
            </w:r>
          </w:p>
          <w:p w14:paraId="4EDAFB8F"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0.488721805</w:t>
            </w:r>
            <w:r w:rsidRPr="006665F8">
              <w:rPr>
                <w:rStyle w:val="Hyperlink0"/>
                <w:rFonts w:ascii="Arial" w:hAnsi="Arial" w:cs="Arial"/>
                <w:sz w:val="18"/>
                <w:szCs w:val="18"/>
              </w:rPr>
              <w:tab/>
            </w:r>
            <w:proofErr w:type="spellStart"/>
            <w:r w:rsidRPr="006665F8">
              <w:rPr>
                <w:rStyle w:val="Hyperlink0"/>
                <w:rFonts w:ascii="Arial" w:hAnsi="Arial" w:cs="Arial"/>
                <w:sz w:val="18"/>
                <w:szCs w:val="18"/>
              </w:rPr>
              <w:t>Lung_infection</w:t>
            </w:r>
            <w:proofErr w:type="spellEnd"/>
          </w:p>
          <w:p w14:paraId="41F18ADF"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0.477777778</w:t>
            </w:r>
            <w:r w:rsidRPr="006665F8">
              <w:rPr>
                <w:rStyle w:val="Hyperlink0"/>
                <w:rFonts w:ascii="Arial" w:hAnsi="Arial" w:cs="Arial"/>
                <w:sz w:val="18"/>
                <w:szCs w:val="18"/>
              </w:rPr>
              <w:tab/>
            </w:r>
            <w:proofErr w:type="spellStart"/>
            <w:r w:rsidRPr="006665F8">
              <w:rPr>
                <w:rStyle w:val="Hyperlink0"/>
                <w:rFonts w:ascii="Arial" w:hAnsi="Arial" w:cs="Arial"/>
                <w:sz w:val="18"/>
                <w:szCs w:val="18"/>
              </w:rPr>
              <w:t>Respiratory_tract</w:t>
            </w:r>
            <w:proofErr w:type="spellEnd"/>
            <w:r w:rsidRPr="006665F8">
              <w:rPr>
                <w:rStyle w:val="Hyperlink0"/>
                <w:rFonts w:ascii="Arial" w:hAnsi="Arial" w:cs="Arial"/>
                <w:sz w:val="18"/>
                <w:szCs w:val="18"/>
              </w:rPr>
              <w:t>_</w:t>
            </w:r>
          </w:p>
          <w:p w14:paraId="6A695265"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infection</w:t>
            </w:r>
          </w:p>
        </w:tc>
      </w:tr>
      <w:tr w:rsidR="00B756F7" w:rsidRPr="006665F8" w14:paraId="282D7DA7" w14:textId="77777777" w:rsidTr="00B756F7">
        <w:trPr>
          <w:trHeight w:val="8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453E4"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Gastrointestinal disorders</w:t>
            </w:r>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30681"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21,324</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D50F1"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49,944</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6EB5E"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42.7%</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0495F"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3,298</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B7B48"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0.568181818</w:t>
            </w:r>
            <w:r w:rsidRPr="006665F8">
              <w:rPr>
                <w:rStyle w:val="Hyperlink0"/>
                <w:rFonts w:ascii="Arial" w:hAnsi="Arial" w:cs="Arial"/>
                <w:sz w:val="18"/>
                <w:szCs w:val="18"/>
              </w:rPr>
              <w:tab/>
            </w:r>
            <w:proofErr w:type="spellStart"/>
            <w:r w:rsidRPr="006665F8">
              <w:rPr>
                <w:rStyle w:val="Hyperlink0"/>
                <w:rFonts w:ascii="Arial" w:hAnsi="Arial" w:cs="Arial"/>
                <w:sz w:val="18"/>
                <w:szCs w:val="18"/>
              </w:rPr>
              <w:t>Haematemesis</w:t>
            </w:r>
            <w:proofErr w:type="spellEnd"/>
          </w:p>
          <w:p w14:paraId="75D554B7"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0.524390244</w:t>
            </w:r>
            <w:r w:rsidRPr="006665F8">
              <w:rPr>
                <w:rStyle w:val="Hyperlink0"/>
                <w:rFonts w:ascii="Arial" w:hAnsi="Arial" w:cs="Arial"/>
                <w:sz w:val="18"/>
                <w:szCs w:val="18"/>
              </w:rPr>
              <w:tab/>
            </w:r>
            <w:proofErr w:type="spellStart"/>
            <w:r w:rsidRPr="006665F8">
              <w:rPr>
                <w:rStyle w:val="Hyperlink0"/>
                <w:rFonts w:ascii="Arial" w:hAnsi="Arial" w:cs="Arial"/>
                <w:sz w:val="18"/>
                <w:szCs w:val="18"/>
              </w:rPr>
              <w:t>Melaena</w:t>
            </w:r>
            <w:proofErr w:type="spellEnd"/>
          </w:p>
          <w:p w14:paraId="141FEF56"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0.484771574</w:t>
            </w:r>
            <w:r w:rsidRPr="006665F8">
              <w:rPr>
                <w:rStyle w:val="Hyperlink0"/>
                <w:rFonts w:ascii="Arial" w:hAnsi="Arial" w:cs="Arial"/>
                <w:sz w:val="18"/>
                <w:szCs w:val="18"/>
              </w:rPr>
              <w:tab/>
            </w:r>
            <w:proofErr w:type="spellStart"/>
            <w:r w:rsidRPr="006665F8">
              <w:rPr>
                <w:rStyle w:val="Hyperlink0"/>
                <w:rFonts w:ascii="Arial" w:hAnsi="Arial" w:cs="Arial"/>
                <w:sz w:val="18"/>
                <w:szCs w:val="18"/>
              </w:rPr>
              <w:t>Gastric_ulcer</w:t>
            </w:r>
            <w:proofErr w:type="spellEnd"/>
          </w:p>
        </w:tc>
      </w:tr>
      <w:tr w:rsidR="00B756F7" w:rsidRPr="006665F8" w14:paraId="415C3804" w14:textId="77777777" w:rsidTr="00B756F7">
        <w:trPr>
          <w:trHeight w:val="10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A271D"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Neoplasms benign, malignant and unspecified (</w:t>
            </w:r>
            <w:proofErr w:type="spellStart"/>
            <w:r w:rsidRPr="006665F8">
              <w:rPr>
                <w:rStyle w:val="Hyperlink0"/>
                <w:rFonts w:ascii="Arial" w:hAnsi="Arial" w:cs="Arial"/>
                <w:sz w:val="18"/>
                <w:szCs w:val="18"/>
              </w:rPr>
              <w:t>incl</w:t>
            </w:r>
            <w:proofErr w:type="spellEnd"/>
            <w:r w:rsidRPr="006665F8">
              <w:rPr>
                <w:rStyle w:val="Hyperlink0"/>
                <w:rFonts w:ascii="Arial" w:hAnsi="Arial" w:cs="Arial"/>
                <w:sz w:val="18"/>
                <w:szCs w:val="18"/>
              </w:rPr>
              <w:t xml:space="preserve"> cysts and polyps) </w:t>
            </w:r>
            <w:del w:id="328" w:author="Na Zhou" w:date="2016-09-05T16:08:00Z">
              <w:r w:rsidRPr="006665F8" w:rsidDel="005A1441">
                <w:rPr>
                  <w:rStyle w:val="Hyperlink0"/>
                  <w:rFonts w:ascii="Arial" w:hAnsi="Arial" w:cs="Arial"/>
                  <w:sz w:val="18"/>
                  <w:szCs w:val="18"/>
                </w:rPr>
                <w:delText>-2</w:delText>
              </w:r>
            </w:del>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B6D42"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14,239</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B6234"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28,162</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34E03"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50.56%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4C33A"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2,827</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23E64"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0.525993884</w:t>
            </w:r>
            <w:r w:rsidRPr="006665F8">
              <w:rPr>
                <w:rStyle w:val="Hyperlink0"/>
                <w:rFonts w:ascii="Arial" w:hAnsi="Arial" w:cs="Arial"/>
                <w:sz w:val="18"/>
                <w:szCs w:val="18"/>
              </w:rPr>
              <w:tab/>
            </w:r>
            <w:proofErr w:type="spellStart"/>
            <w:r w:rsidRPr="006665F8">
              <w:rPr>
                <w:rStyle w:val="Hyperlink0"/>
                <w:rFonts w:ascii="Arial" w:hAnsi="Arial" w:cs="Arial"/>
                <w:sz w:val="18"/>
                <w:szCs w:val="18"/>
              </w:rPr>
              <w:t>Bladder_cancer</w:t>
            </w:r>
            <w:proofErr w:type="spellEnd"/>
          </w:p>
          <w:p w14:paraId="2C5361A4" w14:textId="270909DF"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0.450485437</w:t>
            </w:r>
            <w:r w:rsidRPr="006665F8">
              <w:rPr>
                <w:rStyle w:val="Hyperlink0"/>
                <w:rFonts w:ascii="Arial" w:hAnsi="Arial" w:cs="Arial"/>
                <w:sz w:val="18"/>
                <w:szCs w:val="18"/>
              </w:rPr>
              <w:tab/>
            </w:r>
            <w:proofErr w:type="spellStart"/>
            <w:r w:rsidRPr="006665F8">
              <w:rPr>
                <w:rStyle w:val="Hyperlink0"/>
                <w:rFonts w:ascii="Arial" w:hAnsi="Arial" w:cs="Arial"/>
                <w:sz w:val="18"/>
                <w:szCs w:val="18"/>
              </w:rPr>
              <w:t>Lung_neoplasm_malignant</w:t>
            </w:r>
            <w:proofErr w:type="spellEnd"/>
          </w:p>
          <w:p w14:paraId="15D5AD0B"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0.434482759</w:t>
            </w:r>
            <w:r w:rsidRPr="006665F8">
              <w:rPr>
                <w:rStyle w:val="Hyperlink0"/>
                <w:rFonts w:ascii="Arial" w:hAnsi="Arial" w:cs="Arial"/>
                <w:sz w:val="18"/>
                <w:szCs w:val="18"/>
              </w:rPr>
              <w:tab/>
            </w:r>
            <w:proofErr w:type="spellStart"/>
            <w:r w:rsidRPr="006665F8">
              <w:rPr>
                <w:rStyle w:val="Hyperlink0"/>
                <w:rFonts w:ascii="Arial" w:hAnsi="Arial" w:cs="Arial"/>
                <w:sz w:val="18"/>
                <w:szCs w:val="18"/>
              </w:rPr>
              <w:t>Colon_cancer</w:t>
            </w:r>
            <w:proofErr w:type="spellEnd"/>
          </w:p>
        </w:tc>
      </w:tr>
      <w:tr w:rsidR="00B756F7" w:rsidRPr="006665F8" w14:paraId="7B0F73CA" w14:textId="77777777" w:rsidTr="00B756F7">
        <w:trPr>
          <w:trHeight w:val="12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DD410"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General disorders </w:t>
            </w:r>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1D1ECA"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12551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2EEF7"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27111</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673C9"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46.29%</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4E21B"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2,682</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2D17E"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0.507374631</w:t>
            </w:r>
            <w:r w:rsidRPr="006665F8">
              <w:rPr>
                <w:rStyle w:val="Hyperlink0"/>
                <w:rFonts w:ascii="Arial" w:hAnsi="Arial" w:cs="Arial"/>
                <w:sz w:val="18"/>
                <w:szCs w:val="18"/>
              </w:rPr>
              <w:tab/>
              <w:t>Malaise</w:t>
            </w:r>
          </w:p>
          <w:p w14:paraId="7A1BA4A3"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0.504587156</w:t>
            </w:r>
            <w:r w:rsidRPr="006665F8">
              <w:rPr>
                <w:rStyle w:val="Hyperlink0"/>
                <w:rFonts w:ascii="Arial" w:hAnsi="Arial" w:cs="Arial"/>
                <w:sz w:val="18"/>
                <w:szCs w:val="18"/>
              </w:rPr>
              <w:tab/>
              <w:t>Multi-</w:t>
            </w:r>
            <w:proofErr w:type="spellStart"/>
            <w:r w:rsidRPr="006665F8">
              <w:rPr>
                <w:rStyle w:val="Hyperlink0"/>
                <w:rFonts w:ascii="Arial" w:hAnsi="Arial" w:cs="Arial"/>
                <w:sz w:val="18"/>
                <w:szCs w:val="18"/>
              </w:rPr>
              <w:t>organ_failure</w:t>
            </w:r>
            <w:proofErr w:type="spellEnd"/>
          </w:p>
          <w:p w14:paraId="11880790"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0.466898955</w:t>
            </w:r>
            <w:r w:rsidRPr="006665F8">
              <w:rPr>
                <w:rStyle w:val="Hyperlink0"/>
                <w:rFonts w:ascii="Arial" w:hAnsi="Arial" w:cs="Arial"/>
                <w:sz w:val="18"/>
                <w:szCs w:val="18"/>
              </w:rPr>
              <w:tab/>
            </w:r>
            <w:proofErr w:type="spellStart"/>
            <w:r w:rsidRPr="006665F8">
              <w:rPr>
                <w:rStyle w:val="Hyperlink0"/>
                <w:rFonts w:ascii="Arial" w:hAnsi="Arial" w:cs="Arial"/>
                <w:sz w:val="18"/>
                <w:szCs w:val="18"/>
              </w:rPr>
              <w:t>General_physical_health</w:t>
            </w:r>
            <w:proofErr w:type="spellEnd"/>
            <w:r w:rsidRPr="006665F8">
              <w:rPr>
                <w:rStyle w:val="Hyperlink0"/>
                <w:rFonts w:ascii="Arial" w:hAnsi="Arial" w:cs="Arial"/>
                <w:sz w:val="18"/>
                <w:szCs w:val="18"/>
              </w:rPr>
              <w:t>_</w:t>
            </w:r>
          </w:p>
          <w:p w14:paraId="2A96ED04"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deterioration</w:t>
            </w:r>
          </w:p>
        </w:tc>
      </w:tr>
      <w:tr w:rsidR="00B756F7" w:rsidRPr="006665F8" w14:paraId="6FC8DAC2" w14:textId="77777777" w:rsidTr="00B756F7">
        <w:trPr>
          <w:trHeight w:val="8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9F536"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Nervous system disorders </w:t>
            </w:r>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0D097"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15,497</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6EFEA1"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34,392</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B5529"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45.06%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EC43D"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2,567</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B106E"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0.522077922</w:t>
            </w:r>
            <w:r w:rsidRPr="006665F8">
              <w:rPr>
                <w:rStyle w:val="Hyperlink0"/>
                <w:rFonts w:ascii="Arial" w:hAnsi="Arial" w:cs="Arial"/>
                <w:sz w:val="18"/>
                <w:szCs w:val="18"/>
              </w:rPr>
              <w:tab/>
              <w:t>Encephalopathy</w:t>
            </w:r>
          </w:p>
          <w:p w14:paraId="4E62359C" w14:textId="4D4D3C24"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0.5</w:t>
            </w:r>
            <w:r w:rsidRPr="006665F8">
              <w:rPr>
                <w:rStyle w:val="Hyperlink0"/>
                <w:rFonts w:ascii="Arial" w:hAnsi="Arial" w:cs="Arial"/>
                <w:sz w:val="18"/>
                <w:szCs w:val="18"/>
              </w:rPr>
              <w:tab/>
            </w:r>
            <w:r w:rsidR="00B756F7"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Cerebral_haemorrhage</w:t>
            </w:r>
            <w:proofErr w:type="spellEnd"/>
          </w:p>
          <w:p w14:paraId="28AF7FDC"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0.49795082</w:t>
            </w:r>
            <w:r w:rsidRPr="006665F8">
              <w:rPr>
                <w:rStyle w:val="Hyperlink0"/>
                <w:rFonts w:ascii="Arial" w:hAnsi="Arial" w:cs="Arial"/>
                <w:sz w:val="18"/>
                <w:szCs w:val="18"/>
              </w:rPr>
              <w:tab/>
            </w:r>
            <w:proofErr w:type="spellStart"/>
            <w:r w:rsidRPr="006665F8">
              <w:rPr>
                <w:rStyle w:val="Hyperlink0"/>
                <w:rFonts w:ascii="Arial" w:hAnsi="Arial" w:cs="Arial"/>
                <w:sz w:val="18"/>
                <w:szCs w:val="18"/>
              </w:rPr>
              <w:t>Ischaemic_stroke</w:t>
            </w:r>
            <w:proofErr w:type="spellEnd"/>
          </w:p>
        </w:tc>
      </w:tr>
      <w:tr w:rsidR="00B756F7" w:rsidRPr="006665F8" w14:paraId="50414B6B" w14:textId="77777777" w:rsidTr="00B756F7">
        <w:trPr>
          <w:trHeight w:val="10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D3B64"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Cardiac disorders </w:t>
            </w:r>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C28FE"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16,244</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D84EB"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36,503</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113BE"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44.50%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F6147"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2,245</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3A102"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0.504780115</w:t>
            </w:r>
            <w:r w:rsidRPr="006665F8">
              <w:rPr>
                <w:rStyle w:val="Hyperlink0"/>
                <w:rFonts w:ascii="Arial" w:hAnsi="Arial" w:cs="Arial"/>
                <w:sz w:val="18"/>
                <w:szCs w:val="18"/>
              </w:rPr>
              <w:tab/>
              <w:t>Cardio-</w:t>
            </w:r>
            <w:proofErr w:type="spellStart"/>
            <w:r w:rsidRPr="006665F8">
              <w:rPr>
                <w:rStyle w:val="Hyperlink0"/>
                <w:rFonts w:ascii="Arial" w:hAnsi="Arial" w:cs="Arial"/>
                <w:sz w:val="18"/>
                <w:szCs w:val="18"/>
              </w:rPr>
              <w:t>respiratory_arrest</w:t>
            </w:r>
            <w:proofErr w:type="spellEnd"/>
          </w:p>
          <w:p w14:paraId="1DE496C1"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0.503875969</w:t>
            </w:r>
            <w:r w:rsidRPr="006665F8">
              <w:rPr>
                <w:rStyle w:val="Hyperlink0"/>
                <w:rFonts w:ascii="Arial" w:hAnsi="Arial" w:cs="Arial"/>
                <w:sz w:val="18"/>
                <w:szCs w:val="18"/>
              </w:rPr>
              <w:tab/>
            </w:r>
            <w:proofErr w:type="spellStart"/>
            <w:r w:rsidRPr="006665F8">
              <w:rPr>
                <w:rStyle w:val="Hyperlink0"/>
                <w:rFonts w:ascii="Arial" w:hAnsi="Arial" w:cs="Arial"/>
                <w:sz w:val="18"/>
                <w:szCs w:val="18"/>
              </w:rPr>
              <w:t>Ventricular_tachycardia</w:t>
            </w:r>
            <w:proofErr w:type="spellEnd"/>
          </w:p>
          <w:p w14:paraId="65783976"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0.496031746</w:t>
            </w:r>
            <w:r w:rsidRPr="006665F8">
              <w:rPr>
                <w:rStyle w:val="Hyperlink0"/>
                <w:rFonts w:ascii="Arial" w:hAnsi="Arial" w:cs="Arial"/>
                <w:sz w:val="18"/>
                <w:szCs w:val="18"/>
              </w:rPr>
              <w:tab/>
              <w:t>Arrhythmia</w:t>
            </w:r>
          </w:p>
        </w:tc>
      </w:tr>
      <w:tr w:rsidR="00B756F7" w:rsidRPr="006665F8" w14:paraId="40A95BF6" w14:textId="77777777" w:rsidTr="00B756F7">
        <w:trPr>
          <w:trHeight w:val="8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722C2"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Respiratory, thoracic and mediastinal disorders</w:t>
            </w:r>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D52FA"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13,233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52D3F"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31,675</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57712"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41.78%</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5B552"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1,982</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9E514"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0.497185741</w:t>
            </w:r>
            <w:r w:rsidRPr="006665F8">
              <w:rPr>
                <w:rStyle w:val="Hyperlink0"/>
                <w:rFonts w:ascii="Arial" w:hAnsi="Arial" w:cs="Arial"/>
                <w:sz w:val="18"/>
                <w:szCs w:val="18"/>
              </w:rPr>
              <w:tab/>
            </w:r>
            <w:proofErr w:type="spellStart"/>
            <w:r w:rsidRPr="006665F8">
              <w:rPr>
                <w:rStyle w:val="Hyperlink0"/>
                <w:rFonts w:ascii="Arial" w:hAnsi="Arial" w:cs="Arial"/>
                <w:sz w:val="18"/>
                <w:szCs w:val="18"/>
              </w:rPr>
              <w:t>Pulmonary_oedema</w:t>
            </w:r>
            <w:proofErr w:type="spellEnd"/>
          </w:p>
          <w:p w14:paraId="14560563"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0.482871126</w:t>
            </w:r>
            <w:r w:rsidRPr="006665F8">
              <w:rPr>
                <w:rStyle w:val="Hyperlink0"/>
                <w:rFonts w:ascii="Arial" w:hAnsi="Arial" w:cs="Arial"/>
                <w:sz w:val="18"/>
                <w:szCs w:val="18"/>
              </w:rPr>
              <w:tab/>
            </w:r>
            <w:proofErr w:type="spellStart"/>
            <w:r w:rsidRPr="006665F8">
              <w:rPr>
                <w:rStyle w:val="Hyperlink0"/>
                <w:rFonts w:ascii="Arial" w:hAnsi="Arial" w:cs="Arial"/>
                <w:sz w:val="18"/>
                <w:szCs w:val="18"/>
              </w:rPr>
              <w:t>Haemoptysis</w:t>
            </w:r>
            <w:proofErr w:type="spellEnd"/>
          </w:p>
          <w:p w14:paraId="431967A1"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0.481967213</w:t>
            </w:r>
            <w:r w:rsidRPr="006665F8">
              <w:rPr>
                <w:rStyle w:val="Hyperlink0"/>
                <w:rFonts w:ascii="Arial" w:hAnsi="Arial" w:cs="Arial"/>
                <w:sz w:val="18"/>
                <w:szCs w:val="18"/>
              </w:rPr>
              <w:tab/>
              <w:t>Epistaxis</w:t>
            </w:r>
          </w:p>
        </w:tc>
      </w:tr>
      <w:tr w:rsidR="00B756F7" w:rsidRPr="006665F8" w14:paraId="6047D743" w14:textId="77777777" w:rsidTr="00B756F7">
        <w:trPr>
          <w:trHeight w:val="8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9C95B" w14:textId="15B7F561" w:rsidR="001137A7" w:rsidRPr="006665F8" w:rsidRDefault="00B756F7">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Vascular disorders </w:t>
            </w:r>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E6B7F"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9,564</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EACE5"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19,493</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BAB28"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49.06%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1C876"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1,595</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45A25"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0.531914894</w:t>
            </w:r>
            <w:r w:rsidRPr="006665F8">
              <w:rPr>
                <w:rStyle w:val="Hyperlink0"/>
                <w:rFonts w:ascii="Arial" w:hAnsi="Arial" w:cs="Arial"/>
                <w:sz w:val="18"/>
                <w:szCs w:val="18"/>
              </w:rPr>
              <w:tab/>
            </w:r>
            <w:proofErr w:type="spellStart"/>
            <w:r w:rsidRPr="006665F8">
              <w:rPr>
                <w:rStyle w:val="Hyperlink0"/>
                <w:rFonts w:ascii="Arial" w:hAnsi="Arial" w:cs="Arial"/>
                <w:sz w:val="18"/>
                <w:szCs w:val="18"/>
              </w:rPr>
              <w:t>Orthostatic_hypotension</w:t>
            </w:r>
            <w:proofErr w:type="spellEnd"/>
          </w:p>
          <w:p w14:paraId="6572F9E8"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0.515513126</w:t>
            </w:r>
            <w:r w:rsidRPr="006665F8">
              <w:rPr>
                <w:rStyle w:val="Hyperlink0"/>
                <w:rFonts w:ascii="Arial" w:hAnsi="Arial" w:cs="Arial"/>
                <w:sz w:val="18"/>
                <w:szCs w:val="18"/>
              </w:rPr>
              <w:tab/>
            </w:r>
            <w:proofErr w:type="spellStart"/>
            <w:r w:rsidRPr="006665F8">
              <w:rPr>
                <w:rStyle w:val="Hyperlink0"/>
                <w:rFonts w:ascii="Arial" w:hAnsi="Arial" w:cs="Arial"/>
                <w:sz w:val="18"/>
                <w:szCs w:val="18"/>
              </w:rPr>
              <w:t>Haematoma</w:t>
            </w:r>
            <w:proofErr w:type="spellEnd"/>
          </w:p>
          <w:p w14:paraId="06EA2987"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0.487551867</w:t>
            </w:r>
            <w:r w:rsidRPr="006665F8">
              <w:rPr>
                <w:rStyle w:val="Hyperlink0"/>
                <w:rFonts w:ascii="Arial" w:hAnsi="Arial" w:cs="Arial"/>
                <w:sz w:val="18"/>
                <w:szCs w:val="18"/>
              </w:rPr>
              <w:tab/>
            </w:r>
            <w:proofErr w:type="spellStart"/>
            <w:r w:rsidRPr="006665F8">
              <w:rPr>
                <w:rStyle w:val="Hyperlink0"/>
                <w:rFonts w:ascii="Arial" w:hAnsi="Arial" w:cs="Arial"/>
                <w:sz w:val="18"/>
                <w:szCs w:val="18"/>
              </w:rPr>
              <w:t>Hypertensive_crisis</w:t>
            </w:r>
            <w:proofErr w:type="spellEnd"/>
          </w:p>
        </w:tc>
      </w:tr>
      <w:tr w:rsidR="00B756F7" w:rsidRPr="006665F8" w14:paraId="22AA588C" w14:textId="77777777" w:rsidTr="00B756F7">
        <w:trPr>
          <w:trHeight w:val="4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1A2086" w14:textId="6128B452"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S</w:t>
            </w:r>
            <w:r w:rsidR="00B756F7" w:rsidRPr="006665F8">
              <w:rPr>
                <w:rStyle w:val="Hyperlink0"/>
                <w:rFonts w:ascii="Arial" w:hAnsi="Arial" w:cs="Arial"/>
                <w:sz w:val="18"/>
                <w:szCs w:val="18"/>
              </w:rPr>
              <w:t xml:space="preserve">urgical and medical procedures </w:t>
            </w:r>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E7FD5"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2,806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AEF57"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5,380</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C91BC"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52.16%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F8474"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1,532</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947F5" w14:textId="77777777" w:rsidR="001137A7" w:rsidRPr="006665F8" w:rsidRDefault="001137A7">
            <w:pPr>
              <w:rPr>
                <w:rStyle w:val="Hyperlink0"/>
                <w:rFonts w:ascii="Arial" w:hAnsi="Arial" w:cs="Arial"/>
                <w:color w:val="000000"/>
                <w:sz w:val="18"/>
                <w:szCs w:val="18"/>
                <w:u w:color="000000"/>
              </w:rPr>
            </w:pPr>
          </w:p>
        </w:tc>
      </w:tr>
      <w:tr w:rsidR="00B756F7" w:rsidRPr="006665F8" w14:paraId="02B75896" w14:textId="77777777" w:rsidTr="00B756F7">
        <w:trPr>
          <w:trHeight w:val="8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3C4D4"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Blood and lymphatic system disorders</w:t>
            </w:r>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2EE48"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5,164</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BFDF8"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13,927</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BB0DAC"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37.08%</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885FB"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1,152</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8C9D3"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0.388794567</w:t>
            </w:r>
            <w:r w:rsidRPr="006665F8">
              <w:rPr>
                <w:rStyle w:val="Hyperlink0"/>
                <w:rFonts w:ascii="Arial" w:hAnsi="Arial" w:cs="Arial"/>
                <w:sz w:val="18"/>
                <w:szCs w:val="18"/>
              </w:rPr>
              <w:tab/>
              <w:t>Leukopenia</w:t>
            </w:r>
          </w:p>
          <w:p w14:paraId="68335CBF"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0.365384615</w:t>
            </w:r>
            <w:r w:rsidRPr="006665F8">
              <w:rPr>
                <w:rStyle w:val="Hyperlink0"/>
                <w:rFonts w:ascii="Arial" w:hAnsi="Arial" w:cs="Arial"/>
                <w:sz w:val="18"/>
                <w:szCs w:val="18"/>
              </w:rPr>
              <w:tab/>
              <w:t>Pancytopenia</w:t>
            </w:r>
          </w:p>
          <w:p w14:paraId="1579F4F7"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0.352404643</w:t>
            </w:r>
            <w:r w:rsidRPr="006665F8">
              <w:rPr>
                <w:rStyle w:val="Hyperlink0"/>
                <w:rFonts w:ascii="Arial" w:hAnsi="Arial" w:cs="Arial"/>
                <w:sz w:val="18"/>
                <w:szCs w:val="18"/>
              </w:rPr>
              <w:tab/>
              <w:t>Thrombocytopenia</w:t>
            </w:r>
          </w:p>
        </w:tc>
      </w:tr>
      <w:tr w:rsidR="00B756F7" w:rsidRPr="006665F8" w14:paraId="32A9D069" w14:textId="77777777" w:rsidTr="00B756F7">
        <w:trPr>
          <w:trHeight w:val="8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E3674"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lastRenderedPageBreak/>
              <w:t>Renal and urinary disorders</w:t>
            </w:r>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BD051"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6,663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38B8A"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15,117</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D1E5A"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44.08%</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227C7"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1,148</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CE944"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0.53313253</w:t>
            </w:r>
            <w:r w:rsidRPr="006665F8">
              <w:rPr>
                <w:rStyle w:val="Hyperlink0"/>
                <w:rFonts w:ascii="Arial" w:hAnsi="Arial" w:cs="Arial"/>
                <w:sz w:val="18"/>
                <w:szCs w:val="18"/>
              </w:rPr>
              <w:tab/>
            </w:r>
            <w:proofErr w:type="spellStart"/>
            <w:r w:rsidRPr="006665F8">
              <w:rPr>
                <w:rStyle w:val="Hyperlink0"/>
                <w:rFonts w:ascii="Arial" w:hAnsi="Arial" w:cs="Arial"/>
                <w:sz w:val="18"/>
                <w:szCs w:val="18"/>
              </w:rPr>
              <w:t>Renal_failure_chronic</w:t>
            </w:r>
            <w:proofErr w:type="spellEnd"/>
          </w:p>
          <w:p w14:paraId="6F5DA5B9"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0.488479263</w:t>
            </w:r>
            <w:r w:rsidRPr="006665F8">
              <w:rPr>
                <w:rStyle w:val="Hyperlink0"/>
                <w:rFonts w:ascii="Arial" w:hAnsi="Arial" w:cs="Arial"/>
                <w:sz w:val="18"/>
                <w:szCs w:val="18"/>
              </w:rPr>
              <w:tab/>
            </w:r>
            <w:proofErr w:type="spellStart"/>
            <w:r w:rsidRPr="006665F8">
              <w:rPr>
                <w:rStyle w:val="Hyperlink0"/>
                <w:rFonts w:ascii="Arial" w:hAnsi="Arial" w:cs="Arial"/>
                <w:sz w:val="18"/>
                <w:szCs w:val="18"/>
              </w:rPr>
              <w:t>Haematuria</w:t>
            </w:r>
            <w:proofErr w:type="spellEnd"/>
          </w:p>
          <w:p w14:paraId="76ABAA1B"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0.477922078</w:t>
            </w:r>
            <w:r w:rsidRPr="006665F8">
              <w:rPr>
                <w:rStyle w:val="Hyperlink0"/>
                <w:rFonts w:ascii="Arial" w:hAnsi="Arial" w:cs="Arial"/>
                <w:sz w:val="18"/>
                <w:szCs w:val="18"/>
              </w:rPr>
              <w:tab/>
            </w:r>
            <w:proofErr w:type="spellStart"/>
            <w:r w:rsidRPr="006665F8">
              <w:rPr>
                <w:rStyle w:val="Hyperlink0"/>
                <w:rFonts w:ascii="Arial" w:hAnsi="Arial" w:cs="Arial"/>
                <w:sz w:val="18"/>
                <w:szCs w:val="18"/>
              </w:rPr>
              <w:t>Hydronephrosis</w:t>
            </w:r>
            <w:proofErr w:type="spellEnd"/>
          </w:p>
        </w:tc>
      </w:tr>
      <w:tr w:rsidR="00B756F7" w:rsidRPr="006665F8" w14:paraId="635F42C3" w14:textId="77777777" w:rsidTr="00B756F7">
        <w:trPr>
          <w:trHeight w:val="6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D16B3"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Skin and subcutaneous tissue disorders</w:t>
            </w:r>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4CA09B"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2,906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A0A0A"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6,687</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FF029"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43.46%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D1628"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937</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7DE64"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0.535168196</w:t>
            </w:r>
            <w:r w:rsidRPr="006665F8">
              <w:rPr>
                <w:rStyle w:val="Hyperlink0"/>
                <w:rFonts w:ascii="Arial" w:hAnsi="Arial" w:cs="Arial"/>
                <w:sz w:val="18"/>
                <w:szCs w:val="18"/>
              </w:rPr>
              <w:tab/>
            </w:r>
            <w:proofErr w:type="spellStart"/>
            <w:r w:rsidRPr="006665F8">
              <w:rPr>
                <w:rStyle w:val="Hyperlink0"/>
                <w:rFonts w:ascii="Arial" w:hAnsi="Arial" w:cs="Arial"/>
                <w:sz w:val="18"/>
                <w:szCs w:val="18"/>
              </w:rPr>
              <w:t>Skin_ulcer</w:t>
            </w:r>
            <w:proofErr w:type="spellEnd"/>
          </w:p>
          <w:p w14:paraId="41FB5E59"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0.357414449</w:t>
            </w:r>
            <w:r w:rsidRPr="006665F8">
              <w:rPr>
                <w:rStyle w:val="Hyperlink0"/>
                <w:rFonts w:ascii="Arial" w:hAnsi="Arial" w:cs="Arial"/>
                <w:sz w:val="18"/>
                <w:szCs w:val="18"/>
              </w:rPr>
              <w:tab/>
              <w:t>Rash</w:t>
            </w:r>
          </w:p>
        </w:tc>
      </w:tr>
      <w:tr w:rsidR="00B756F7" w:rsidRPr="006665F8" w14:paraId="1CDDD748" w14:textId="77777777" w:rsidTr="00B756F7">
        <w:trPr>
          <w:trHeight w:val="8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12927"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Psychiatric disorders</w:t>
            </w:r>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48FBD"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4,035</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B25F2"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12,026</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B780C"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33.55%</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95AF9"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897</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3E18B"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0.436681223</w:t>
            </w:r>
            <w:r w:rsidRPr="006665F8">
              <w:rPr>
                <w:rStyle w:val="Hyperlink0"/>
                <w:rFonts w:ascii="Arial" w:hAnsi="Arial" w:cs="Arial"/>
                <w:sz w:val="18"/>
                <w:szCs w:val="18"/>
              </w:rPr>
              <w:tab/>
            </w:r>
            <w:proofErr w:type="spellStart"/>
            <w:r w:rsidRPr="006665F8">
              <w:rPr>
                <w:rStyle w:val="Hyperlink0"/>
                <w:rFonts w:ascii="Arial" w:hAnsi="Arial" w:cs="Arial"/>
                <w:sz w:val="18"/>
                <w:szCs w:val="18"/>
              </w:rPr>
              <w:t>Confusional_state</w:t>
            </w:r>
            <w:proofErr w:type="spellEnd"/>
          </w:p>
          <w:p w14:paraId="20F0583B"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0.400419287</w:t>
            </w:r>
            <w:r w:rsidRPr="006665F8">
              <w:rPr>
                <w:rStyle w:val="Hyperlink0"/>
                <w:rFonts w:ascii="Arial" w:hAnsi="Arial" w:cs="Arial"/>
                <w:sz w:val="18"/>
                <w:szCs w:val="18"/>
              </w:rPr>
              <w:tab/>
            </w:r>
            <w:proofErr w:type="spellStart"/>
            <w:r w:rsidRPr="006665F8">
              <w:rPr>
                <w:rStyle w:val="Hyperlink0"/>
                <w:rFonts w:ascii="Arial" w:hAnsi="Arial" w:cs="Arial"/>
                <w:sz w:val="18"/>
                <w:szCs w:val="18"/>
              </w:rPr>
              <w:t>Mental_status_changes</w:t>
            </w:r>
            <w:proofErr w:type="spellEnd"/>
          </w:p>
          <w:p w14:paraId="3F7594E4"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0.390018484</w:t>
            </w:r>
            <w:r w:rsidRPr="006665F8">
              <w:rPr>
                <w:rStyle w:val="Hyperlink0"/>
                <w:rFonts w:ascii="Arial" w:hAnsi="Arial" w:cs="Arial"/>
                <w:sz w:val="18"/>
                <w:szCs w:val="18"/>
              </w:rPr>
              <w:tab/>
              <w:t>Anxiety</w:t>
            </w:r>
          </w:p>
        </w:tc>
      </w:tr>
      <w:tr w:rsidR="00B756F7" w:rsidRPr="006665F8" w14:paraId="0E820063" w14:textId="77777777" w:rsidTr="00B756F7">
        <w:trPr>
          <w:trHeight w:val="4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8A094"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Eye disorders</w:t>
            </w:r>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502D1"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2,362</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59D67B" w14:textId="77777777" w:rsidR="001137A7" w:rsidRPr="006665F8" w:rsidRDefault="00D932BA">
            <w:pPr>
              <w:pStyle w:val="Body"/>
              <w:tabs>
                <w:tab w:val="left" w:pos="418"/>
              </w:tabs>
              <w:spacing w:after="0" w:line="240" w:lineRule="auto"/>
              <w:rPr>
                <w:rStyle w:val="Hyperlink0"/>
                <w:rFonts w:ascii="Arial" w:hAnsi="Arial" w:cs="Arial"/>
                <w:sz w:val="18"/>
                <w:szCs w:val="18"/>
              </w:rPr>
            </w:pPr>
            <w:r w:rsidRPr="006665F8">
              <w:rPr>
                <w:rStyle w:val="Hyperlink0"/>
                <w:rFonts w:ascii="Arial" w:hAnsi="Arial" w:cs="Arial"/>
                <w:sz w:val="18"/>
                <w:szCs w:val="18"/>
              </w:rPr>
              <w:t>5,094</w:t>
            </w:r>
            <w:r w:rsidRPr="006665F8">
              <w:rPr>
                <w:rStyle w:val="Hyperlink0"/>
                <w:rFonts w:ascii="Arial" w:hAnsi="Arial" w:cs="Arial"/>
                <w:sz w:val="18"/>
                <w:szCs w:val="18"/>
              </w:rPr>
              <w:tab/>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5FC41"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46.37%</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B4611"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812</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BEF23"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0.475378788</w:t>
            </w:r>
            <w:r w:rsidRPr="006665F8">
              <w:rPr>
                <w:rStyle w:val="Hyperlink0"/>
                <w:rFonts w:ascii="Arial" w:hAnsi="Arial" w:cs="Arial"/>
                <w:sz w:val="18"/>
                <w:szCs w:val="18"/>
              </w:rPr>
              <w:tab/>
              <w:t>Cataract</w:t>
            </w:r>
          </w:p>
        </w:tc>
      </w:tr>
      <w:tr w:rsidR="00B756F7" w:rsidRPr="006665F8" w14:paraId="77AE12BF" w14:textId="77777777" w:rsidTr="00B756F7">
        <w:trPr>
          <w:trHeight w:val="6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59462"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Reproductive system and breast disorders</w:t>
            </w:r>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A32D7"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2,491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D47A1"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5,560</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1F068"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44.80%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D0CEFB"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753</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38E7D" w14:textId="20CC6CDB"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0.463917526</w:t>
            </w:r>
            <w:r w:rsidRPr="006665F8">
              <w:rPr>
                <w:rStyle w:val="Hyperlink0"/>
                <w:rFonts w:ascii="Arial" w:hAnsi="Arial" w:cs="Arial"/>
                <w:sz w:val="18"/>
                <w:szCs w:val="18"/>
              </w:rPr>
              <w:tab/>
            </w:r>
            <w:proofErr w:type="spellStart"/>
            <w:r w:rsidRPr="006665F8">
              <w:rPr>
                <w:rStyle w:val="Hyperlink0"/>
                <w:rFonts w:ascii="Arial" w:hAnsi="Arial" w:cs="Arial"/>
                <w:sz w:val="18"/>
                <w:szCs w:val="18"/>
              </w:rPr>
              <w:t>Benign_prostatic_hyperplasia</w:t>
            </w:r>
            <w:proofErr w:type="spellEnd"/>
          </w:p>
        </w:tc>
      </w:tr>
      <w:tr w:rsidR="00B756F7" w:rsidRPr="006665F8" w14:paraId="42CFAB73" w14:textId="77777777" w:rsidTr="00B756F7">
        <w:trPr>
          <w:trHeight w:val="4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21236"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Congenital, familial and genetic disorders</w:t>
            </w:r>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196E2"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781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619EB"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1,688</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D2097"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46.27%</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820FE"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564</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6657A" w14:textId="77777777" w:rsidR="001137A7" w:rsidRPr="006665F8" w:rsidRDefault="001137A7">
            <w:pPr>
              <w:rPr>
                <w:rStyle w:val="Hyperlink0"/>
                <w:rFonts w:ascii="Arial" w:hAnsi="Arial" w:cs="Arial"/>
                <w:color w:val="000000"/>
                <w:sz w:val="18"/>
                <w:szCs w:val="18"/>
                <w:u w:color="000000"/>
              </w:rPr>
            </w:pPr>
          </w:p>
        </w:tc>
      </w:tr>
      <w:tr w:rsidR="00B756F7" w:rsidRPr="006665F8" w14:paraId="086E73BB" w14:textId="77777777" w:rsidTr="00B756F7">
        <w:trPr>
          <w:trHeight w:val="8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1221C"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Hepatobiliary disorders</w:t>
            </w:r>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66304"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4,236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157F0"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9,855</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7509A"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42.98%</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C098C"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661</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72564"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0.438625205</w:t>
            </w:r>
            <w:r w:rsidRPr="006665F8">
              <w:rPr>
                <w:rStyle w:val="Hyperlink0"/>
                <w:rFonts w:ascii="Arial" w:hAnsi="Arial" w:cs="Arial"/>
                <w:sz w:val="18"/>
                <w:szCs w:val="18"/>
              </w:rPr>
              <w:tab/>
            </w:r>
            <w:proofErr w:type="spellStart"/>
            <w:r w:rsidRPr="006665F8">
              <w:rPr>
                <w:rStyle w:val="Hyperlink0"/>
                <w:rFonts w:ascii="Arial" w:hAnsi="Arial" w:cs="Arial"/>
                <w:sz w:val="18"/>
                <w:szCs w:val="18"/>
              </w:rPr>
              <w:t>Cholecystitis_acute</w:t>
            </w:r>
            <w:proofErr w:type="spellEnd"/>
          </w:p>
          <w:p w14:paraId="36322586"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0.376460018</w:t>
            </w:r>
            <w:r w:rsidRPr="006665F8">
              <w:rPr>
                <w:rStyle w:val="Hyperlink0"/>
                <w:rFonts w:ascii="Arial" w:hAnsi="Arial" w:cs="Arial"/>
                <w:sz w:val="18"/>
                <w:szCs w:val="18"/>
              </w:rPr>
              <w:tab/>
              <w:t>Cholecystitis</w:t>
            </w:r>
          </w:p>
          <w:p w14:paraId="3CD6685C"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0.323064113</w:t>
            </w:r>
            <w:r w:rsidRPr="006665F8">
              <w:rPr>
                <w:rStyle w:val="Hyperlink0"/>
                <w:rFonts w:ascii="Arial" w:hAnsi="Arial" w:cs="Arial"/>
                <w:sz w:val="18"/>
                <w:szCs w:val="18"/>
              </w:rPr>
              <w:tab/>
            </w:r>
            <w:proofErr w:type="spellStart"/>
            <w:r w:rsidRPr="006665F8">
              <w:rPr>
                <w:rStyle w:val="Hyperlink0"/>
                <w:rFonts w:ascii="Arial" w:hAnsi="Arial" w:cs="Arial"/>
                <w:sz w:val="18"/>
                <w:szCs w:val="18"/>
              </w:rPr>
              <w:t>Cholelithiasis</w:t>
            </w:r>
            <w:proofErr w:type="spellEnd"/>
          </w:p>
        </w:tc>
      </w:tr>
      <w:tr w:rsidR="00B756F7" w:rsidRPr="006665F8" w14:paraId="1FD04B6B" w14:textId="77777777" w:rsidTr="00B756F7">
        <w:trPr>
          <w:trHeight w:val="4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A8C67"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Pregnancy, puerperium and perinatal conditions</w:t>
            </w:r>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8F91F"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806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A12D2"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2,177</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0E62B"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37.02%</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ADE55"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368</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02D23" w14:textId="77777777" w:rsidR="001137A7" w:rsidRPr="006665F8" w:rsidRDefault="001137A7">
            <w:pPr>
              <w:rPr>
                <w:rStyle w:val="Hyperlink0"/>
                <w:rFonts w:ascii="Arial" w:hAnsi="Arial" w:cs="Arial"/>
                <w:color w:val="000000"/>
                <w:sz w:val="18"/>
                <w:szCs w:val="18"/>
                <w:u w:color="000000"/>
              </w:rPr>
            </w:pPr>
          </w:p>
        </w:tc>
      </w:tr>
      <w:tr w:rsidR="00B756F7" w:rsidRPr="006665F8" w14:paraId="017C384B" w14:textId="77777777" w:rsidTr="00B756F7">
        <w:trPr>
          <w:trHeight w:val="4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A0816"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Immune system disorders</w:t>
            </w:r>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50104"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1,019</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4EC29"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2,767</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EEE3"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36.83%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D3609"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314</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EBA42"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0.372745491</w:t>
            </w:r>
            <w:r w:rsidRPr="006665F8">
              <w:rPr>
                <w:rStyle w:val="Hyperlink0"/>
                <w:rFonts w:ascii="Arial" w:hAnsi="Arial" w:cs="Arial"/>
                <w:sz w:val="18"/>
                <w:szCs w:val="18"/>
              </w:rPr>
              <w:tab/>
              <w:t>Hypersensitivity</w:t>
            </w:r>
          </w:p>
        </w:tc>
      </w:tr>
      <w:tr w:rsidR="00B756F7" w:rsidRPr="006665F8" w14:paraId="3E3035DE" w14:textId="77777777" w:rsidTr="00B756F7">
        <w:trPr>
          <w:trHeight w:val="4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83F36"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Ear and labyrinth disorders</w:t>
            </w:r>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DB1AE"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849</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61BB5"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1,900</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1AAC5"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44.68%</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1345C"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208</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2A3BD"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0.441041348</w:t>
            </w:r>
            <w:r w:rsidRPr="006665F8">
              <w:rPr>
                <w:rStyle w:val="Hyperlink0"/>
                <w:rFonts w:ascii="Arial" w:hAnsi="Arial" w:cs="Arial"/>
                <w:sz w:val="18"/>
                <w:szCs w:val="18"/>
              </w:rPr>
              <w:tab/>
              <w:t>Vertigo</w:t>
            </w:r>
          </w:p>
        </w:tc>
      </w:tr>
      <w:tr w:rsidR="00B756F7" w:rsidRPr="006665F8" w14:paraId="125278BD" w14:textId="77777777" w:rsidTr="00B756F7">
        <w:trPr>
          <w:trHeight w:val="210"/>
        </w:trPr>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F65EE"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Social circumstances</w:t>
            </w:r>
            <w:del w:id="329" w:author="Na Zhou" w:date="2016-09-05T16:10:00Z">
              <w:r w:rsidRPr="006665F8" w:rsidDel="004644FC">
                <w:rPr>
                  <w:rStyle w:val="Hyperlink0"/>
                  <w:rFonts w:ascii="Arial" w:hAnsi="Arial" w:cs="Arial"/>
                  <w:sz w:val="18"/>
                  <w:szCs w:val="18"/>
                </w:rPr>
                <w:delText xml:space="preserve"> -3</w:delText>
              </w:r>
            </w:del>
          </w:p>
        </w:tc>
        <w:tc>
          <w:tcPr>
            <w:tcW w:w="12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644F6"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192</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0619F"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390</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DB27B"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49.23%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F4E87B" w14:textId="77777777" w:rsidR="001137A7" w:rsidRPr="006665F8" w:rsidRDefault="00D932BA">
            <w:pPr>
              <w:pStyle w:val="Body"/>
              <w:spacing w:after="0" w:line="240" w:lineRule="auto"/>
              <w:rPr>
                <w:rStyle w:val="Hyperlink0"/>
                <w:rFonts w:ascii="Arial" w:hAnsi="Arial" w:cs="Arial"/>
                <w:sz w:val="18"/>
                <w:szCs w:val="18"/>
              </w:rPr>
            </w:pPr>
            <w:r w:rsidRPr="006665F8">
              <w:rPr>
                <w:rStyle w:val="Hyperlink0"/>
                <w:rFonts w:ascii="Arial" w:hAnsi="Arial" w:cs="Arial"/>
                <w:sz w:val="18"/>
                <w:szCs w:val="18"/>
              </w:rPr>
              <w:t>134</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7A1AE" w14:textId="77777777" w:rsidR="001137A7" w:rsidRPr="006665F8" w:rsidRDefault="001137A7">
            <w:pPr>
              <w:rPr>
                <w:rStyle w:val="Hyperlink0"/>
                <w:rFonts w:ascii="Arial" w:hAnsi="Arial" w:cs="Arial"/>
                <w:color w:val="000000"/>
                <w:sz w:val="18"/>
                <w:szCs w:val="18"/>
                <w:u w:color="000000"/>
              </w:rPr>
            </w:pPr>
          </w:p>
        </w:tc>
      </w:tr>
    </w:tbl>
    <w:p w14:paraId="00EEAD20" w14:textId="77777777" w:rsidR="001137A7" w:rsidRPr="006665F8" w:rsidRDefault="001137A7">
      <w:pPr>
        <w:pStyle w:val="Body"/>
        <w:widowControl w:val="0"/>
        <w:spacing w:line="240" w:lineRule="auto"/>
        <w:rPr>
          <w:rFonts w:ascii="Arial" w:hAnsi="Arial" w:cs="Arial"/>
        </w:rPr>
      </w:pPr>
    </w:p>
    <w:p w14:paraId="3778C929" w14:textId="77777777" w:rsidR="00C475DB" w:rsidRPr="006665F8" w:rsidRDefault="00C475DB">
      <w:pPr>
        <w:pStyle w:val="Body"/>
        <w:rPr>
          <w:rFonts w:ascii="Arial" w:hAnsi="Arial" w:cs="Arial"/>
        </w:rPr>
      </w:pPr>
    </w:p>
    <w:p w14:paraId="50945904" w14:textId="77777777" w:rsidR="001137A7" w:rsidRPr="006665F8" w:rsidRDefault="00D932BA">
      <w:pPr>
        <w:pStyle w:val="Body"/>
        <w:rPr>
          <w:rStyle w:val="None"/>
          <w:rFonts w:ascii="Arial" w:hAnsi="Arial" w:cs="Arial"/>
          <w:b/>
          <w:bCs/>
        </w:rPr>
      </w:pPr>
      <w:r w:rsidRPr="006665F8">
        <w:rPr>
          <w:rStyle w:val="None"/>
          <w:rFonts w:ascii="Arial" w:hAnsi="Arial" w:cs="Arial"/>
          <w:b/>
          <w:bCs/>
        </w:rPr>
        <w:t>Two-Adverse Events Confidence to Death</w:t>
      </w:r>
    </w:p>
    <w:p w14:paraId="1DAB1361" w14:textId="27F9B9A9" w:rsidR="00A96DBC" w:rsidRPr="006665F8" w:rsidRDefault="00D932BA">
      <w:pPr>
        <w:pStyle w:val="Body"/>
        <w:rPr>
          <w:rFonts w:ascii="Arial" w:hAnsi="Arial" w:cs="Arial"/>
        </w:rPr>
      </w:pPr>
      <w:r w:rsidRPr="006665F8">
        <w:rPr>
          <w:rFonts w:ascii="Arial" w:hAnsi="Arial" w:cs="Arial"/>
        </w:rPr>
        <w:t>Combination of two adverse events has higher confidence than each of its single event’s confidence to Death. It’s natural to understand adverse events combination will increase the risk to have life-</w:t>
      </w:r>
      <w:r w:rsidR="003556FA" w:rsidRPr="006665F8">
        <w:rPr>
          <w:rFonts w:ascii="Arial" w:hAnsi="Arial" w:cs="Arial"/>
        </w:rPr>
        <w:t xml:space="preserve">threatening event. </w:t>
      </w:r>
      <w:r w:rsidR="00995D02" w:rsidRPr="006665F8">
        <w:rPr>
          <w:rFonts w:ascii="Arial" w:hAnsi="Arial" w:cs="Arial"/>
        </w:rPr>
        <w:t xml:space="preserve">From Table -7, we could see </w:t>
      </w:r>
      <w:proofErr w:type="spellStart"/>
      <w:r w:rsidR="00995D02" w:rsidRPr="006665F8">
        <w:rPr>
          <w:rFonts w:ascii="Arial" w:hAnsi="Arial" w:cs="Arial"/>
        </w:rPr>
        <w:t>Respiratory_tract_infection</w:t>
      </w:r>
      <w:proofErr w:type="spellEnd"/>
      <w:r w:rsidR="00995D02" w:rsidRPr="006665F8">
        <w:rPr>
          <w:rFonts w:ascii="Arial" w:hAnsi="Arial" w:cs="Arial"/>
        </w:rPr>
        <w:t xml:space="preserve"> and </w:t>
      </w:r>
      <w:proofErr w:type="spellStart"/>
      <w:r w:rsidR="00995D02" w:rsidRPr="006665F8">
        <w:rPr>
          <w:rFonts w:ascii="Arial" w:hAnsi="Arial" w:cs="Arial"/>
        </w:rPr>
        <w:t>Septic_shock</w:t>
      </w:r>
      <w:proofErr w:type="spellEnd"/>
      <w:r w:rsidR="00995D02" w:rsidRPr="006665F8">
        <w:rPr>
          <w:rFonts w:ascii="Arial" w:hAnsi="Arial" w:cs="Arial"/>
        </w:rPr>
        <w:t xml:space="preserve"> has a very high confidence of 0.783783784 to Death, means when these two events are together, Death has probability of such confidence to occur. Compare to single adverse event confidence in Appendix</w:t>
      </w:r>
      <w:ins w:id="330" w:author="Na Zhou" w:date="2016-09-05T16:21:00Z">
        <w:r w:rsidR="00D315F6" w:rsidRPr="006665F8">
          <w:rPr>
            <w:rFonts w:ascii="Arial" w:hAnsi="Arial" w:cs="Arial"/>
          </w:rPr>
          <w:t>-4</w:t>
        </w:r>
      </w:ins>
      <w:r w:rsidR="00995D02" w:rsidRPr="006665F8">
        <w:rPr>
          <w:rFonts w:ascii="Arial" w:hAnsi="Arial" w:cs="Arial"/>
        </w:rPr>
        <w:t xml:space="preserve">, It’s higher than </w:t>
      </w:r>
      <w:proofErr w:type="spellStart"/>
      <w:r w:rsidR="00995D02" w:rsidRPr="006665F8">
        <w:rPr>
          <w:rFonts w:ascii="Arial" w:hAnsi="Arial" w:cs="Arial"/>
        </w:rPr>
        <w:t>Respiratory_tract_infection’s</w:t>
      </w:r>
      <w:proofErr w:type="spellEnd"/>
      <w:r w:rsidR="00995D02" w:rsidRPr="006665F8">
        <w:rPr>
          <w:rFonts w:ascii="Arial" w:hAnsi="Arial" w:cs="Arial"/>
        </w:rPr>
        <w:t xml:space="preserve"> confidence 0.477777778 and </w:t>
      </w:r>
      <w:proofErr w:type="spellStart"/>
      <w:r w:rsidR="00995D02" w:rsidRPr="006665F8">
        <w:rPr>
          <w:rFonts w:ascii="Arial" w:hAnsi="Arial" w:cs="Arial"/>
        </w:rPr>
        <w:t>Septic_shock’s</w:t>
      </w:r>
      <w:proofErr w:type="spellEnd"/>
      <w:r w:rsidR="00995D02" w:rsidRPr="006665F8">
        <w:rPr>
          <w:rFonts w:ascii="Arial" w:hAnsi="Arial" w:cs="Arial"/>
        </w:rPr>
        <w:t xml:space="preserve"> confidence 0.458385093</w:t>
      </w:r>
      <w:r w:rsidR="009128F2" w:rsidRPr="006665F8">
        <w:rPr>
          <w:rFonts w:ascii="Arial" w:hAnsi="Arial" w:cs="Arial"/>
        </w:rPr>
        <w:t xml:space="preserve"> respectively</w:t>
      </w:r>
      <w:r w:rsidR="00995D02" w:rsidRPr="006665F8">
        <w:rPr>
          <w:rFonts w:ascii="Arial" w:hAnsi="Arial" w:cs="Arial"/>
        </w:rPr>
        <w:t>. In fact, the events pair is most combination of some top frequent single ev</w:t>
      </w:r>
      <w:r w:rsidR="009128F2" w:rsidRPr="006665F8">
        <w:rPr>
          <w:rFonts w:ascii="Arial" w:hAnsi="Arial" w:cs="Arial"/>
        </w:rPr>
        <w:t>ent</w:t>
      </w:r>
      <w:r w:rsidR="00995D02" w:rsidRPr="006665F8">
        <w:rPr>
          <w:rFonts w:ascii="Arial" w:hAnsi="Arial" w:cs="Arial"/>
        </w:rPr>
        <w:t>, because the more frequent to occur as individual, the more often to be “companion” that</w:t>
      </w:r>
      <w:r w:rsidR="00547AC7" w:rsidRPr="006665F8">
        <w:rPr>
          <w:rFonts w:ascii="Arial" w:hAnsi="Arial" w:cs="Arial"/>
        </w:rPr>
        <w:t xml:space="preserve"> could be grouped closely. This is not th</w:t>
      </w:r>
      <w:r w:rsidR="00AE66DF" w:rsidRPr="006665F8">
        <w:rPr>
          <w:rFonts w:ascii="Arial" w:hAnsi="Arial" w:cs="Arial"/>
        </w:rPr>
        <w:t>e case in confidence pair, most top confidence of event</w:t>
      </w:r>
      <w:r w:rsidR="00995D02" w:rsidRPr="006665F8">
        <w:rPr>
          <w:rFonts w:ascii="Arial" w:hAnsi="Arial" w:cs="Arial"/>
        </w:rPr>
        <w:t xml:space="preserve"> pair</w:t>
      </w:r>
      <w:r w:rsidR="00AE66DF" w:rsidRPr="006665F8">
        <w:rPr>
          <w:rFonts w:ascii="Arial" w:hAnsi="Arial" w:cs="Arial"/>
        </w:rPr>
        <w:t>s have</w:t>
      </w:r>
      <w:r w:rsidR="00995D02" w:rsidRPr="006665F8">
        <w:rPr>
          <w:rFonts w:ascii="Arial" w:hAnsi="Arial" w:cs="Arial"/>
        </w:rPr>
        <w:t xml:space="preserve"> very lower frequency</w:t>
      </w:r>
      <w:r w:rsidR="00365C63" w:rsidRPr="006665F8">
        <w:rPr>
          <w:rFonts w:ascii="Arial" w:hAnsi="Arial" w:cs="Arial"/>
        </w:rPr>
        <w:t xml:space="preserve">, </w:t>
      </w:r>
      <w:r w:rsidR="00365C63" w:rsidRPr="006665F8">
        <w:rPr>
          <w:rFonts w:ascii="Arial" w:hAnsi="Arial" w:cs="Arial"/>
        </w:rPr>
        <w:lastRenderedPageBreak/>
        <w:t xml:space="preserve">since less frequent event has higher confidence to death, and </w:t>
      </w:r>
      <w:r w:rsidR="00AE66DF" w:rsidRPr="006665F8">
        <w:rPr>
          <w:rFonts w:ascii="Arial" w:hAnsi="Arial" w:cs="Arial"/>
        </w:rPr>
        <w:t>their combination will have even lower frequency.</w:t>
      </w:r>
    </w:p>
    <w:p w14:paraId="22CAE821" w14:textId="58FD9364" w:rsidR="001137A7" w:rsidRPr="006665F8" w:rsidRDefault="007032D3" w:rsidP="00960DD6">
      <w:pPr>
        <w:pStyle w:val="Caption"/>
        <w:keepNext/>
        <w:rPr>
          <w:rFonts w:ascii="Arial" w:hAnsi="Arial" w:cs="Arial"/>
          <w:sz w:val="22"/>
          <w:szCs w:val="22"/>
        </w:rPr>
      </w:pPr>
      <w:r w:rsidRPr="006665F8">
        <w:rPr>
          <w:rFonts w:ascii="Arial" w:hAnsi="Arial" w:cs="Arial"/>
          <w:sz w:val="22"/>
          <w:szCs w:val="22"/>
        </w:rPr>
        <w:t>Table 7</w:t>
      </w:r>
      <w:r w:rsidR="009128F2" w:rsidRPr="006665F8">
        <w:rPr>
          <w:rFonts w:ascii="Arial" w:hAnsi="Arial" w:cs="Arial"/>
          <w:sz w:val="22"/>
          <w:szCs w:val="22"/>
        </w:rPr>
        <w:t xml:space="preserve"> top 20 confidence double events to Death</w:t>
      </w:r>
    </w:p>
    <w:tbl>
      <w:tblPr>
        <w:tblW w:w="9350" w:type="dxa"/>
        <w:tblLook w:val="04A0" w:firstRow="1" w:lastRow="0" w:firstColumn="1" w:lastColumn="0" w:noHBand="0" w:noVBand="1"/>
      </w:tblPr>
      <w:tblGrid>
        <w:gridCol w:w="803"/>
        <w:gridCol w:w="1585"/>
        <w:gridCol w:w="3105"/>
        <w:gridCol w:w="2763"/>
        <w:gridCol w:w="1094"/>
      </w:tblGrid>
      <w:tr w:rsidR="00960DD6" w:rsidRPr="006665F8" w14:paraId="68CCD607" w14:textId="77777777" w:rsidTr="00995D02">
        <w:trPr>
          <w:trHeight w:val="320"/>
        </w:trPr>
        <w:tc>
          <w:tcPr>
            <w:tcW w:w="8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0DFAF" w14:textId="77777777" w:rsidR="00960DD6" w:rsidRPr="006665F8" w:rsidRDefault="00960DD6" w:rsidP="00960DD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None"/>
                <w:rFonts w:ascii="Arial" w:hAnsi="Arial" w:cs="Arial"/>
                <w:b/>
              </w:rPr>
            </w:pPr>
            <w:r w:rsidRPr="006665F8">
              <w:rPr>
                <w:rStyle w:val="None"/>
                <w:rFonts w:ascii="Arial" w:hAnsi="Arial" w:cs="Arial"/>
                <w:b/>
              </w:rPr>
              <w:t>Index</w:t>
            </w:r>
          </w:p>
        </w:tc>
        <w:tc>
          <w:tcPr>
            <w:tcW w:w="1585" w:type="dxa"/>
            <w:tcBorders>
              <w:top w:val="single" w:sz="4" w:space="0" w:color="auto"/>
              <w:left w:val="nil"/>
              <w:bottom w:val="single" w:sz="4" w:space="0" w:color="auto"/>
              <w:right w:val="single" w:sz="4" w:space="0" w:color="auto"/>
            </w:tcBorders>
            <w:shd w:val="clear" w:color="auto" w:fill="auto"/>
            <w:noWrap/>
            <w:vAlign w:val="bottom"/>
            <w:hideMark/>
          </w:tcPr>
          <w:p w14:paraId="728209D3" w14:textId="77777777" w:rsidR="00960DD6" w:rsidRPr="006665F8" w:rsidRDefault="00960DD6" w:rsidP="00960DD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None"/>
                <w:rFonts w:ascii="Arial" w:hAnsi="Arial" w:cs="Arial"/>
                <w:b/>
              </w:rPr>
            </w:pPr>
            <w:r w:rsidRPr="006665F8">
              <w:rPr>
                <w:rStyle w:val="None"/>
                <w:rFonts w:ascii="Arial" w:hAnsi="Arial" w:cs="Arial"/>
                <w:b/>
              </w:rPr>
              <w:t>Confidence</w:t>
            </w:r>
          </w:p>
        </w:tc>
        <w:tc>
          <w:tcPr>
            <w:tcW w:w="3105" w:type="dxa"/>
            <w:tcBorders>
              <w:top w:val="single" w:sz="4" w:space="0" w:color="auto"/>
              <w:left w:val="nil"/>
              <w:bottom w:val="single" w:sz="4" w:space="0" w:color="auto"/>
              <w:right w:val="single" w:sz="4" w:space="0" w:color="auto"/>
            </w:tcBorders>
            <w:shd w:val="clear" w:color="auto" w:fill="auto"/>
            <w:noWrap/>
            <w:vAlign w:val="bottom"/>
            <w:hideMark/>
          </w:tcPr>
          <w:p w14:paraId="01BFC7E9" w14:textId="77777777" w:rsidR="00960DD6" w:rsidRPr="006665F8" w:rsidRDefault="00960DD6" w:rsidP="00960DD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None"/>
                <w:rFonts w:ascii="Arial" w:hAnsi="Arial" w:cs="Arial"/>
                <w:b/>
              </w:rPr>
            </w:pPr>
            <w:r w:rsidRPr="006665F8">
              <w:rPr>
                <w:rStyle w:val="None"/>
                <w:rFonts w:ascii="Arial" w:hAnsi="Arial" w:cs="Arial"/>
                <w:b/>
              </w:rPr>
              <w:t>Double Events</w:t>
            </w:r>
          </w:p>
        </w:tc>
        <w:tc>
          <w:tcPr>
            <w:tcW w:w="2763" w:type="dxa"/>
            <w:tcBorders>
              <w:top w:val="single" w:sz="4" w:space="0" w:color="auto"/>
              <w:left w:val="nil"/>
              <w:bottom w:val="single" w:sz="4" w:space="0" w:color="auto"/>
              <w:right w:val="single" w:sz="4" w:space="0" w:color="auto"/>
            </w:tcBorders>
            <w:shd w:val="clear" w:color="auto" w:fill="auto"/>
            <w:noWrap/>
            <w:vAlign w:val="bottom"/>
            <w:hideMark/>
          </w:tcPr>
          <w:p w14:paraId="3564EA9F" w14:textId="77777777" w:rsidR="00960DD6" w:rsidRPr="006665F8" w:rsidRDefault="00960DD6" w:rsidP="00960DD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None"/>
                <w:rFonts w:ascii="Arial" w:hAnsi="Arial" w:cs="Arial"/>
                <w:b/>
              </w:rPr>
            </w:pPr>
            <w:r w:rsidRPr="006665F8">
              <w:rPr>
                <w:rStyle w:val="None"/>
                <w:rFonts w:ascii="Arial" w:hAnsi="Arial" w:cs="Arial"/>
                <w:b/>
              </w:rPr>
              <w:t>Frequency(arms#)</w:t>
            </w:r>
          </w:p>
        </w:tc>
        <w:tc>
          <w:tcPr>
            <w:tcW w:w="1094" w:type="dxa"/>
            <w:tcBorders>
              <w:top w:val="single" w:sz="4" w:space="0" w:color="auto"/>
              <w:left w:val="nil"/>
              <w:bottom w:val="single" w:sz="4" w:space="0" w:color="auto"/>
              <w:right w:val="single" w:sz="4" w:space="0" w:color="auto"/>
            </w:tcBorders>
            <w:shd w:val="clear" w:color="auto" w:fill="auto"/>
            <w:noWrap/>
            <w:vAlign w:val="bottom"/>
            <w:hideMark/>
          </w:tcPr>
          <w:p w14:paraId="7B899959" w14:textId="77777777" w:rsidR="00960DD6" w:rsidRPr="006665F8" w:rsidRDefault="00960DD6" w:rsidP="00960DD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None"/>
                <w:rFonts w:ascii="Arial" w:hAnsi="Arial" w:cs="Arial"/>
                <w:b/>
              </w:rPr>
            </w:pPr>
            <w:r w:rsidRPr="006665F8">
              <w:rPr>
                <w:rStyle w:val="None"/>
                <w:rFonts w:ascii="Arial" w:hAnsi="Arial" w:cs="Arial"/>
                <w:b/>
              </w:rPr>
              <w:t>Target</w:t>
            </w:r>
          </w:p>
        </w:tc>
      </w:tr>
      <w:tr w:rsidR="00960DD6" w:rsidRPr="006665F8" w14:paraId="751EEC4B" w14:textId="77777777" w:rsidTr="00995D02">
        <w:trPr>
          <w:trHeight w:val="320"/>
        </w:trPr>
        <w:tc>
          <w:tcPr>
            <w:tcW w:w="803" w:type="dxa"/>
            <w:tcBorders>
              <w:top w:val="nil"/>
              <w:left w:val="single" w:sz="4" w:space="0" w:color="auto"/>
              <w:bottom w:val="single" w:sz="4" w:space="0" w:color="auto"/>
              <w:right w:val="single" w:sz="4" w:space="0" w:color="auto"/>
            </w:tcBorders>
            <w:shd w:val="clear" w:color="auto" w:fill="auto"/>
            <w:noWrap/>
            <w:vAlign w:val="bottom"/>
            <w:hideMark/>
          </w:tcPr>
          <w:p w14:paraId="153BBD90"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w:t>
            </w:r>
          </w:p>
        </w:tc>
        <w:tc>
          <w:tcPr>
            <w:tcW w:w="1585" w:type="dxa"/>
            <w:tcBorders>
              <w:top w:val="nil"/>
              <w:left w:val="nil"/>
              <w:bottom w:val="single" w:sz="4" w:space="0" w:color="auto"/>
              <w:right w:val="single" w:sz="4" w:space="0" w:color="auto"/>
            </w:tcBorders>
            <w:shd w:val="clear" w:color="auto" w:fill="auto"/>
            <w:noWrap/>
            <w:vAlign w:val="bottom"/>
            <w:hideMark/>
          </w:tcPr>
          <w:p w14:paraId="2FE3E9D2"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0.783783784</w:t>
            </w:r>
          </w:p>
        </w:tc>
        <w:tc>
          <w:tcPr>
            <w:tcW w:w="3105" w:type="dxa"/>
            <w:tcBorders>
              <w:top w:val="nil"/>
              <w:left w:val="nil"/>
              <w:bottom w:val="single" w:sz="4" w:space="0" w:color="auto"/>
              <w:right w:val="single" w:sz="4" w:space="0" w:color="auto"/>
            </w:tcBorders>
            <w:shd w:val="clear" w:color="auto" w:fill="auto"/>
            <w:noWrap/>
            <w:vAlign w:val="bottom"/>
            <w:hideMark/>
          </w:tcPr>
          <w:p w14:paraId="215DB080" w14:textId="22935B1D" w:rsidR="00995D02"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Respiratory_tract_infection</w:t>
            </w:r>
            <w:proofErr w:type="spellEnd"/>
          </w:p>
          <w:p w14:paraId="58C49A95" w14:textId="0F24BB86" w:rsidR="00995D02"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Septic_shock</w:t>
            </w:r>
            <w:proofErr w:type="spellEnd"/>
          </w:p>
          <w:p w14:paraId="558DF315" w14:textId="3BB44E18"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
        </w:tc>
        <w:tc>
          <w:tcPr>
            <w:tcW w:w="2763" w:type="dxa"/>
            <w:tcBorders>
              <w:top w:val="nil"/>
              <w:left w:val="nil"/>
              <w:bottom w:val="single" w:sz="4" w:space="0" w:color="auto"/>
              <w:right w:val="single" w:sz="4" w:space="0" w:color="auto"/>
            </w:tcBorders>
            <w:shd w:val="clear" w:color="auto" w:fill="auto"/>
            <w:noWrap/>
            <w:vAlign w:val="bottom"/>
            <w:hideMark/>
          </w:tcPr>
          <w:p w14:paraId="41B345A5"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222</w:t>
            </w:r>
          </w:p>
        </w:tc>
        <w:tc>
          <w:tcPr>
            <w:tcW w:w="1094" w:type="dxa"/>
            <w:tcBorders>
              <w:top w:val="nil"/>
              <w:left w:val="nil"/>
              <w:bottom w:val="single" w:sz="4" w:space="0" w:color="auto"/>
              <w:right w:val="single" w:sz="4" w:space="0" w:color="auto"/>
            </w:tcBorders>
            <w:shd w:val="clear" w:color="auto" w:fill="auto"/>
            <w:noWrap/>
            <w:vAlign w:val="bottom"/>
            <w:hideMark/>
          </w:tcPr>
          <w:p w14:paraId="15839CB1"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Death</w:t>
            </w:r>
          </w:p>
        </w:tc>
      </w:tr>
      <w:tr w:rsidR="00960DD6" w:rsidRPr="006665F8" w14:paraId="059A4D7D" w14:textId="77777777" w:rsidTr="00995D02">
        <w:trPr>
          <w:trHeight w:val="320"/>
        </w:trPr>
        <w:tc>
          <w:tcPr>
            <w:tcW w:w="803" w:type="dxa"/>
            <w:tcBorders>
              <w:top w:val="nil"/>
              <w:left w:val="single" w:sz="4" w:space="0" w:color="auto"/>
              <w:bottom w:val="single" w:sz="4" w:space="0" w:color="auto"/>
              <w:right w:val="single" w:sz="4" w:space="0" w:color="auto"/>
            </w:tcBorders>
            <w:shd w:val="clear" w:color="auto" w:fill="auto"/>
            <w:noWrap/>
            <w:vAlign w:val="bottom"/>
            <w:hideMark/>
          </w:tcPr>
          <w:p w14:paraId="3E5BE9B7"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w:t>
            </w:r>
          </w:p>
        </w:tc>
        <w:tc>
          <w:tcPr>
            <w:tcW w:w="1585" w:type="dxa"/>
            <w:tcBorders>
              <w:top w:val="nil"/>
              <w:left w:val="nil"/>
              <w:bottom w:val="single" w:sz="4" w:space="0" w:color="auto"/>
              <w:right w:val="single" w:sz="4" w:space="0" w:color="auto"/>
            </w:tcBorders>
            <w:shd w:val="clear" w:color="auto" w:fill="auto"/>
            <w:noWrap/>
            <w:vAlign w:val="bottom"/>
            <w:hideMark/>
          </w:tcPr>
          <w:p w14:paraId="6721DDAE"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0.764705882</w:t>
            </w:r>
          </w:p>
        </w:tc>
        <w:tc>
          <w:tcPr>
            <w:tcW w:w="3105" w:type="dxa"/>
            <w:tcBorders>
              <w:top w:val="nil"/>
              <w:left w:val="nil"/>
              <w:bottom w:val="single" w:sz="4" w:space="0" w:color="auto"/>
              <w:right w:val="single" w:sz="4" w:space="0" w:color="auto"/>
            </w:tcBorders>
            <w:shd w:val="clear" w:color="auto" w:fill="auto"/>
            <w:noWrap/>
            <w:vAlign w:val="bottom"/>
            <w:hideMark/>
          </w:tcPr>
          <w:p w14:paraId="19425200"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Diverticulitis  </w:t>
            </w:r>
            <w:proofErr w:type="spellStart"/>
            <w:r w:rsidRPr="006665F8">
              <w:rPr>
                <w:rStyle w:val="Hyperlink0"/>
                <w:rFonts w:ascii="Arial" w:hAnsi="Arial" w:cs="Arial"/>
                <w:sz w:val="18"/>
                <w:szCs w:val="18"/>
              </w:rPr>
              <w:t>Renal_failure</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20509229"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238</w:t>
            </w:r>
          </w:p>
        </w:tc>
        <w:tc>
          <w:tcPr>
            <w:tcW w:w="1094" w:type="dxa"/>
            <w:tcBorders>
              <w:top w:val="nil"/>
              <w:left w:val="nil"/>
              <w:bottom w:val="single" w:sz="4" w:space="0" w:color="auto"/>
              <w:right w:val="single" w:sz="4" w:space="0" w:color="auto"/>
            </w:tcBorders>
            <w:shd w:val="clear" w:color="auto" w:fill="auto"/>
            <w:noWrap/>
            <w:vAlign w:val="bottom"/>
            <w:hideMark/>
          </w:tcPr>
          <w:p w14:paraId="4E03DF4C"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Death</w:t>
            </w:r>
          </w:p>
        </w:tc>
      </w:tr>
      <w:tr w:rsidR="00960DD6" w:rsidRPr="006665F8" w14:paraId="541A5E5A" w14:textId="77777777" w:rsidTr="00995D02">
        <w:trPr>
          <w:trHeight w:val="320"/>
        </w:trPr>
        <w:tc>
          <w:tcPr>
            <w:tcW w:w="803" w:type="dxa"/>
            <w:tcBorders>
              <w:top w:val="nil"/>
              <w:left w:val="single" w:sz="4" w:space="0" w:color="auto"/>
              <w:bottom w:val="single" w:sz="4" w:space="0" w:color="auto"/>
              <w:right w:val="single" w:sz="4" w:space="0" w:color="auto"/>
            </w:tcBorders>
            <w:shd w:val="clear" w:color="auto" w:fill="auto"/>
            <w:noWrap/>
            <w:vAlign w:val="bottom"/>
            <w:hideMark/>
          </w:tcPr>
          <w:p w14:paraId="0B9B76F3"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w:t>
            </w:r>
          </w:p>
        </w:tc>
        <w:tc>
          <w:tcPr>
            <w:tcW w:w="1585" w:type="dxa"/>
            <w:tcBorders>
              <w:top w:val="nil"/>
              <w:left w:val="nil"/>
              <w:bottom w:val="single" w:sz="4" w:space="0" w:color="auto"/>
              <w:right w:val="single" w:sz="4" w:space="0" w:color="auto"/>
            </w:tcBorders>
            <w:shd w:val="clear" w:color="auto" w:fill="auto"/>
            <w:noWrap/>
            <w:vAlign w:val="bottom"/>
            <w:hideMark/>
          </w:tcPr>
          <w:p w14:paraId="662F0724"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0.760869565</w:t>
            </w:r>
          </w:p>
        </w:tc>
        <w:tc>
          <w:tcPr>
            <w:tcW w:w="3105" w:type="dxa"/>
            <w:tcBorders>
              <w:top w:val="nil"/>
              <w:left w:val="nil"/>
              <w:bottom w:val="single" w:sz="4" w:space="0" w:color="auto"/>
              <w:right w:val="single" w:sz="4" w:space="0" w:color="auto"/>
            </w:tcBorders>
            <w:shd w:val="clear" w:color="auto" w:fill="auto"/>
            <w:noWrap/>
            <w:vAlign w:val="bottom"/>
            <w:hideMark/>
          </w:tcPr>
          <w:p w14:paraId="3531D921"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Multi-</w:t>
            </w:r>
            <w:proofErr w:type="spellStart"/>
            <w:r w:rsidRPr="006665F8">
              <w:rPr>
                <w:rStyle w:val="Hyperlink0"/>
                <w:rFonts w:ascii="Arial" w:hAnsi="Arial" w:cs="Arial"/>
                <w:sz w:val="18"/>
                <w:szCs w:val="18"/>
              </w:rPr>
              <w:t>organ_failure</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Chest_pain</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546393CA"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230</w:t>
            </w:r>
          </w:p>
        </w:tc>
        <w:tc>
          <w:tcPr>
            <w:tcW w:w="1094" w:type="dxa"/>
            <w:tcBorders>
              <w:top w:val="nil"/>
              <w:left w:val="nil"/>
              <w:bottom w:val="single" w:sz="4" w:space="0" w:color="auto"/>
              <w:right w:val="single" w:sz="4" w:space="0" w:color="auto"/>
            </w:tcBorders>
            <w:shd w:val="clear" w:color="auto" w:fill="auto"/>
            <w:noWrap/>
            <w:vAlign w:val="bottom"/>
            <w:hideMark/>
          </w:tcPr>
          <w:p w14:paraId="0B298D32"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Death</w:t>
            </w:r>
          </w:p>
        </w:tc>
      </w:tr>
      <w:tr w:rsidR="00960DD6" w:rsidRPr="006665F8" w14:paraId="16F598EF" w14:textId="77777777" w:rsidTr="00995D02">
        <w:trPr>
          <w:trHeight w:val="320"/>
        </w:trPr>
        <w:tc>
          <w:tcPr>
            <w:tcW w:w="803" w:type="dxa"/>
            <w:tcBorders>
              <w:top w:val="nil"/>
              <w:left w:val="single" w:sz="4" w:space="0" w:color="auto"/>
              <w:bottom w:val="single" w:sz="4" w:space="0" w:color="auto"/>
              <w:right w:val="single" w:sz="4" w:space="0" w:color="auto"/>
            </w:tcBorders>
            <w:shd w:val="clear" w:color="auto" w:fill="auto"/>
            <w:noWrap/>
            <w:vAlign w:val="bottom"/>
            <w:hideMark/>
          </w:tcPr>
          <w:p w14:paraId="12A27C76"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w:t>
            </w:r>
          </w:p>
        </w:tc>
        <w:tc>
          <w:tcPr>
            <w:tcW w:w="1585" w:type="dxa"/>
            <w:tcBorders>
              <w:top w:val="nil"/>
              <w:left w:val="nil"/>
              <w:bottom w:val="single" w:sz="4" w:space="0" w:color="auto"/>
              <w:right w:val="single" w:sz="4" w:space="0" w:color="auto"/>
            </w:tcBorders>
            <w:shd w:val="clear" w:color="auto" w:fill="auto"/>
            <w:noWrap/>
            <w:vAlign w:val="bottom"/>
            <w:hideMark/>
          </w:tcPr>
          <w:p w14:paraId="7E8D8591"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0.759825328</w:t>
            </w:r>
          </w:p>
        </w:tc>
        <w:tc>
          <w:tcPr>
            <w:tcW w:w="3105" w:type="dxa"/>
            <w:tcBorders>
              <w:top w:val="nil"/>
              <w:left w:val="nil"/>
              <w:bottom w:val="single" w:sz="4" w:space="0" w:color="auto"/>
              <w:right w:val="single" w:sz="4" w:space="0" w:color="auto"/>
            </w:tcBorders>
            <w:shd w:val="clear" w:color="auto" w:fill="auto"/>
            <w:noWrap/>
            <w:vAlign w:val="bottom"/>
            <w:hideMark/>
          </w:tcPr>
          <w:p w14:paraId="164A0F8D"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Multi-</w:t>
            </w:r>
            <w:proofErr w:type="spellStart"/>
            <w:r w:rsidRPr="006665F8">
              <w:rPr>
                <w:rStyle w:val="Hyperlink0"/>
                <w:rFonts w:ascii="Arial" w:hAnsi="Arial" w:cs="Arial"/>
                <w:sz w:val="18"/>
                <w:szCs w:val="18"/>
              </w:rPr>
              <w:t>organ_failure</w:t>
            </w:r>
            <w:proofErr w:type="spellEnd"/>
            <w:r w:rsidRPr="006665F8">
              <w:rPr>
                <w:rStyle w:val="Hyperlink0"/>
                <w:rFonts w:ascii="Arial" w:hAnsi="Arial" w:cs="Arial"/>
                <w:sz w:val="18"/>
                <w:szCs w:val="18"/>
              </w:rPr>
              <w:t xml:space="preserve">  Bronchitis</w:t>
            </w:r>
          </w:p>
        </w:tc>
        <w:tc>
          <w:tcPr>
            <w:tcW w:w="2763" w:type="dxa"/>
            <w:tcBorders>
              <w:top w:val="nil"/>
              <w:left w:val="nil"/>
              <w:bottom w:val="single" w:sz="4" w:space="0" w:color="auto"/>
              <w:right w:val="single" w:sz="4" w:space="0" w:color="auto"/>
            </w:tcBorders>
            <w:shd w:val="clear" w:color="auto" w:fill="auto"/>
            <w:noWrap/>
            <w:vAlign w:val="bottom"/>
            <w:hideMark/>
          </w:tcPr>
          <w:p w14:paraId="32436213"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229</w:t>
            </w:r>
          </w:p>
        </w:tc>
        <w:tc>
          <w:tcPr>
            <w:tcW w:w="1094" w:type="dxa"/>
            <w:tcBorders>
              <w:top w:val="nil"/>
              <w:left w:val="nil"/>
              <w:bottom w:val="single" w:sz="4" w:space="0" w:color="auto"/>
              <w:right w:val="single" w:sz="4" w:space="0" w:color="auto"/>
            </w:tcBorders>
            <w:shd w:val="clear" w:color="auto" w:fill="auto"/>
            <w:noWrap/>
            <w:vAlign w:val="bottom"/>
            <w:hideMark/>
          </w:tcPr>
          <w:p w14:paraId="5E16422D"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Death</w:t>
            </w:r>
          </w:p>
        </w:tc>
      </w:tr>
      <w:tr w:rsidR="00960DD6" w:rsidRPr="006665F8" w14:paraId="455DB09E" w14:textId="77777777" w:rsidTr="00995D02">
        <w:trPr>
          <w:trHeight w:val="320"/>
        </w:trPr>
        <w:tc>
          <w:tcPr>
            <w:tcW w:w="803" w:type="dxa"/>
            <w:tcBorders>
              <w:top w:val="nil"/>
              <w:left w:val="single" w:sz="4" w:space="0" w:color="auto"/>
              <w:bottom w:val="single" w:sz="4" w:space="0" w:color="auto"/>
              <w:right w:val="single" w:sz="4" w:space="0" w:color="auto"/>
            </w:tcBorders>
            <w:shd w:val="clear" w:color="auto" w:fill="auto"/>
            <w:noWrap/>
            <w:vAlign w:val="bottom"/>
            <w:hideMark/>
          </w:tcPr>
          <w:p w14:paraId="66F8C178"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5</w:t>
            </w:r>
          </w:p>
        </w:tc>
        <w:tc>
          <w:tcPr>
            <w:tcW w:w="1585" w:type="dxa"/>
            <w:tcBorders>
              <w:top w:val="nil"/>
              <w:left w:val="nil"/>
              <w:bottom w:val="single" w:sz="4" w:space="0" w:color="auto"/>
              <w:right w:val="single" w:sz="4" w:space="0" w:color="auto"/>
            </w:tcBorders>
            <w:shd w:val="clear" w:color="auto" w:fill="auto"/>
            <w:noWrap/>
            <w:vAlign w:val="bottom"/>
            <w:hideMark/>
          </w:tcPr>
          <w:p w14:paraId="7022FEB8"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0.756637168</w:t>
            </w:r>
          </w:p>
        </w:tc>
        <w:tc>
          <w:tcPr>
            <w:tcW w:w="3105" w:type="dxa"/>
            <w:tcBorders>
              <w:top w:val="nil"/>
              <w:left w:val="nil"/>
              <w:bottom w:val="single" w:sz="4" w:space="0" w:color="auto"/>
              <w:right w:val="single" w:sz="4" w:space="0" w:color="auto"/>
            </w:tcBorders>
            <w:shd w:val="clear" w:color="auto" w:fill="auto"/>
            <w:noWrap/>
            <w:vAlign w:val="bottom"/>
            <w:hideMark/>
          </w:tcPr>
          <w:p w14:paraId="0992C8CA"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 xml:space="preserve">Appendicitis  </w:t>
            </w:r>
            <w:proofErr w:type="spellStart"/>
            <w:r w:rsidRPr="006665F8">
              <w:rPr>
                <w:rStyle w:val="Hyperlink0"/>
                <w:rFonts w:ascii="Arial" w:hAnsi="Arial" w:cs="Arial"/>
                <w:sz w:val="18"/>
                <w:szCs w:val="18"/>
              </w:rPr>
              <w:t>Renal_failure</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5F2DAF3E"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226</w:t>
            </w:r>
          </w:p>
        </w:tc>
        <w:tc>
          <w:tcPr>
            <w:tcW w:w="1094" w:type="dxa"/>
            <w:tcBorders>
              <w:top w:val="nil"/>
              <w:left w:val="nil"/>
              <w:bottom w:val="single" w:sz="4" w:space="0" w:color="auto"/>
              <w:right w:val="single" w:sz="4" w:space="0" w:color="auto"/>
            </w:tcBorders>
            <w:shd w:val="clear" w:color="auto" w:fill="auto"/>
            <w:noWrap/>
            <w:vAlign w:val="bottom"/>
            <w:hideMark/>
          </w:tcPr>
          <w:p w14:paraId="76A8D0C3"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Death</w:t>
            </w:r>
          </w:p>
        </w:tc>
      </w:tr>
      <w:tr w:rsidR="00960DD6" w:rsidRPr="006665F8" w14:paraId="68052ADF" w14:textId="77777777" w:rsidTr="00995D02">
        <w:trPr>
          <w:trHeight w:val="320"/>
        </w:trPr>
        <w:tc>
          <w:tcPr>
            <w:tcW w:w="803" w:type="dxa"/>
            <w:tcBorders>
              <w:top w:val="nil"/>
              <w:left w:val="single" w:sz="4" w:space="0" w:color="auto"/>
              <w:bottom w:val="single" w:sz="4" w:space="0" w:color="auto"/>
              <w:right w:val="single" w:sz="4" w:space="0" w:color="auto"/>
            </w:tcBorders>
            <w:shd w:val="clear" w:color="auto" w:fill="auto"/>
            <w:noWrap/>
            <w:vAlign w:val="bottom"/>
            <w:hideMark/>
          </w:tcPr>
          <w:p w14:paraId="364D66E7"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6</w:t>
            </w:r>
          </w:p>
        </w:tc>
        <w:tc>
          <w:tcPr>
            <w:tcW w:w="1585" w:type="dxa"/>
            <w:tcBorders>
              <w:top w:val="nil"/>
              <w:left w:val="nil"/>
              <w:bottom w:val="single" w:sz="4" w:space="0" w:color="auto"/>
              <w:right w:val="single" w:sz="4" w:space="0" w:color="auto"/>
            </w:tcBorders>
            <w:shd w:val="clear" w:color="auto" w:fill="auto"/>
            <w:noWrap/>
            <w:vAlign w:val="bottom"/>
            <w:hideMark/>
          </w:tcPr>
          <w:p w14:paraId="52718D06"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0.754237288</w:t>
            </w:r>
          </w:p>
        </w:tc>
        <w:tc>
          <w:tcPr>
            <w:tcW w:w="3105" w:type="dxa"/>
            <w:tcBorders>
              <w:top w:val="nil"/>
              <w:left w:val="nil"/>
              <w:bottom w:val="single" w:sz="4" w:space="0" w:color="auto"/>
              <w:right w:val="single" w:sz="4" w:space="0" w:color="auto"/>
            </w:tcBorders>
            <w:shd w:val="clear" w:color="auto" w:fill="auto"/>
            <w:noWrap/>
            <w:vAlign w:val="bottom"/>
            <w:hideMark/>
          </w:tcPr>
          <w:p w14:paraId="693C089A"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Ischaemic_stroke</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Respiratory_failure</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3F22EB97"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236</w:t>
            </w:r>
          </w:p>
        </w:tc>
        <w:tc>
          <w:tcPr>
            <w:tcW w:w="1094" w:type="dxa"/>
            <w:tcBorders>
              <w:top w:val="nil"/>
              <w:left w:val="nil"/>
              <w:bottom w:val="single" w:sz="4" w:space="0" w:color="auto"/>
              <w:right w:val="single" w:sz="4" w:space="0" w:color="auto"/>
            </w:tcBorders>
            <w:shd w:val="clear" w:color="auto" w:fill="auto"/>
            <w:noWrap/>
            <w:vAlign w:val="bottom"/>
            <w:hideMark/>
          </w:tcPr>
          <w:p w14:paraId="39B4CC0F"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Death</w:t>
            </w:r>
          </w:p>
        </w:tc>
      </w:tr>
      <w:tr w:rsidR="00960DD6" w:rsidRPr="006665F8" w14:paraId="62CF0700" w14:textId="77777777" w:rsidTr="00995D02">
        <w:trPr>
          <w:trHeight w:val="320"/>
        </w:trPr>
        <w:tc>
          <w:tcPr>
            <w:tcW w:w="803" w:type="dxa"/>
            <w:tcBorders>
              <w:top w:val="nil"/>
              <w:left w:val="single" w:sz="4" w:space="0" w:color="auto"/>
              <w:bottom w:val="single" w:sz="4" w:space="0" w:color="auto"/>
              <w:right w:val="single" w:sz="4" w:space="0" w:color="auto"/>
            </w:tcBorders>
            <w:shd w:val="clear" w:color="auto" w:fill="auto"/>
            <w:noWrap/>
            <w:vAlign w:val="bottom"/>
            <w:hideMark/>
          </w:tcPr>
          <w:p w14:paraId="294A9B88"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7</w:t>
            </w:r>
          </w:p>
        </w:tc>
        <w:tc>
          <w:tcPr>
            <w:tcW w:w="1585" w:type="dxa"/>
            <w:tcBorders>
              <w:top w:val="nil"/>
              <w:left w:val="nil"/>
              <w:bottom w:val="single" w:sz="4" w:space="0" w:color="auto"/>
              <w:right w:val="single" w:sz="4" w:space="0" w:color="auto"/>
            </w:tcBorders>
            <w:shd w:val="clear" w:color="auto" w:fill="auto"/>
            <w:noWrap/>
            <w:vAlign w:val="bottom"/>
            <w:hideMark/>
          </w:tcPr>
          <w:p w14:paraId="2E3D872D"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0.752988048</w:t>
            </w:r>
          </w:p>
        </w:tc>
        <w:tc>
          <w:tcPr>
            <w:tcW w:w="3105" w:type="dxa"/>
            <w:tcBorders>
              <w:top w:val="nil"/>
              <w:left w:val="nil"/>
              <w:bottom w:val="single" w:sz="4" w:space="0" w:color="auto"/>
              <w:right w:val="single" w:sz="4" w:space="0" w:color="auto"/>
            </w:tcBorders>
            <w:shd w:val="clear" w:color="auto" w:fill="auto"/>
            <w:noWrap/>
            <w:vAlign w:val="bottom"/>
            <w:hideMark/>
          </w:tcPr>
          <w:p w14:paraId="097789DD"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Pneumothorax  Dizziness</w:t>
            </w:r>
          </w:p>
        </w:tc>
        <w:tc>
          <w:tcPr>
            <w:tcW w:w="2763" w:type="dxa"/>
            <w:tcBorders>
              <w:top w:val="nil"/>
              <w:left w:val="nil"/>
              <w:bottom w:val="single" w:sz="4" w:space="0" w:color="auto"/>
              <w:right w:val="single" w:sz="4" w:space="0" w:color="auto"/>
            </w:tcBorders>
            <w:shd w:val="clear" w:color="auto" w:fill="auto"/>
            <w:noWrap/>
            <w:vAlign w:val="bottom"/>
            <w:hideMark/>
          </w:tcPr>
          <w:p w14:paraId="49F0A5D2"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251</w:t>
            </w:r>
          </w:p>
        </w:tc>
        <w:tc>
          <w:tcPr>
            <w:tcW w:w="1094" w:type="dxa"/>
            <w:tcBorders>
              <w:top w:val="nil"/>
              <w:left w:val="nil"/>
              <w:bottom w:val="single" w:sz="4" w:space="0" w:color="auto"/>
              <w:right w:val="single" w:sz="4" w:space="0" w:color="auto"/>
            </w:tcBorders>
            <w:shd w:val="clear" w:color="auto" w:fill="auto"/>
            <w:noWrap/>
            <w:vAlign w:val="bottom"/>
            <w:hideMark/>
          </w:tcPr>
          <w:p w14:paraId="30164E85"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Death</w:t>
            </w:r>
          </w:p>
        </w:tc>
      </w:tr>
      <w:tr w:rsidR="00960DD6" w:rsidRPr="006665F8" w14:paraId="170156A4" w14:textId="77777777" w:rsidTr="00995D02">
        <w:trPr>
          <w:trHeight w:val="320"/>
        </w:trPr>
        <w:tc>
          <w:tcPr>
            <w:tcW w:w="803" w:type="dxa"/>
            <w:tcBorders>
              <w:top w:val="nil"/>
              <w:left w:val="single" w:sz="4" w:space="0" w:color="auto"/>
              <w:bottom w:val="single" w:sz="4" w:space="0" w:color="auto"/>
              <w:right w:val="single" w:sz="4" w:space="0" w:color="auto"/>
            </w:tcBorders>
            <w:shd w:val="clear" w:color="auto" w:fill="auto"/>
            <w:noWrap/>
            <w:vAlign w:val="bottom"/>
            <w:hideMark/>
          </w:tcPr>
          <w:p w14:paraId="3B4C7E2A"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8</w:t>
            </w:r>
          </w:p>
        </w:tc>
        <w:tc>
          <w:tcPr>
            <w:tcW w:w="1585" w:type="dxa"/>
            <w:tcBorders>
              <w:top w:val="nil"/>
              <w:left w:val="nil"/>
              <w:bottom w:val="single" w:sz="4" w:space="0" w:color="auto"/>
              <w:right w:val="single" w:sz="4" w:space="0" w:color="auto"/>
            </w:tcBorders>
            <w:shd w:val="clear" w:color="auto" w:fill="auto"/>
            <w:noWrap/>
            <w:vAlign w:val="bottom"/>
            <w:hideMark/>
          </w:tcPr>
          <w:p w14:paraId="0090F212"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0.752173913</w:t>
            </w:r>
          </w:p>
        </w:tc>
        <w:tc>
          <w:tcPr>
            <w:tcW w:w="3105" w:type="dxa"/>
            <w:tcBorders>
              <w:top w:val="nil"/>
              <w:left w:val="nil"/>
              <w:bottom w:val="single" w:sz="4" w:space="0" w:color="auto"/>
              <w:right w:val="single" w:sz="4" w:space="0" w:color="auto"/>
            </w:tcBorders>
            <w:shd w:val="clear" w:color="auto" w:fill="auto"/>
            <w:noWrap/>
            <w:vAlign w:val="bottom"/>
            <w:hideMark/>
          </w:tcPr>
          <w:p w14:paraId="53A343BA"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Ischaemic_stroke</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Gastrointestinal_haemorrhage</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396A1056"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230</w:t>
            </w:r>
          </w:p>
        </w:tc>
        <w:tc>
          <w:tcPr>
            <w:tcW w:w="1094" w:type="dxa"/>
            <w:tcBorders>
              <w:top w:val="nil"/>
              <w:left w:val="nil"/>
              <w:bottom w:val="single" w:sz="4" w:space="0" w:color="auto"/>
              <w:right w:val="single" w:sz="4" w:space="0" w:color="auto"/>
            </w:tcBorders>
            <w:shd w:val="clear" w:color="auto" w:fill="auto"/>
            <w:noWrap/>
            <w:vAlign w:val="bottom"/>
            <w:hideMark/>
          </w:tcPr>
          <w:p w14:paraId="35018969"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Death</w:t>
            </w:r>
          </w:p>
        </w:tc>
      </w:tr>
      <w:tr w:rsidR="00960DD6" w:rsidRPr="006665F8" w14:paraId="371A21E6" w14:textId="77777777" w:rsidTr="00995D02">
        <w:trPr>
          <w:trHeight w:val="320"/>
        </w:trPr>
        <w:tc>
          <w:tcPr>
            <w:tcW w:w="803" w:type="dxa"/>
            <w:tcBorders>
              <w:top w:val="nil"/>
              <w:left w:val="single" w:sz="4" w:space="0" w:color="auto"/>
              <w:bottom w:val="single" w:sz="4" w:space="0" w:color="auto"/>
              <w:right w:val="single" w:sz="4" w:space="0" w:color="auto"/>
            </w:tcBorders>
            <w:shd w:val="clear" w:color="auto" w:fill="auto"/>
            <w:noWrap/>
            <w:vAlign w:val="bottom"/>
            <w:hideMark/>
          </w:tcPr>
          <w:p w14:paraId="29658EB9"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9</w:t>
            </w:r>
          </w:p>
        </w:tc>
        <w:tc>
          <w:tcPr>
            <w:tcW w:w="1585" w:type="dxa"/>
            <w:tcBorders>
              <w:top w:val="nil"/>
              <w:left w:val="nil"/>
              <w:bottom w:val="single" w:sz="4" w:space="0" w:color="auto"/>
              <w:right w:val="single" w:sz="4" w:space="0" w:color="auto"/>
            </w:tcBorders>
            <w:shd w:val="clear" w:color="auto" w:fill="auto"/>
            <w:noWrap/>
            <w:vAlign w:val="bottom"/>
            <w:hideMark/>
          </w:tcPr>
          <w:p w14:paraId="38210B13"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0.751091703</w:t>
            </w:r>
          </w:p>
        </w:tc>
        <w:tc>
          <w:tcPr>
            <w:tcW w:w="3105" w:type="dxa"/>
            <w:tcBorders>
              <w:top w:val="nil"/>
              <w:left w:val="nil"/>
              <w:bottom w:val="single" w:sz="4" w:space="0" w:color="auto"/>
              <w:right w:val="single" w:sz="4" w:space="0" w:color="auto"/>
            </w:tcBorders>
            <w:shd w:val="clear" w:color="auto" w:fill="auto"/>
            <w:noWrap/>
            <w:vAlign w:val="bottom"/>
            <w:hideMark/>
          </w:tcPr>
          <w:p w14:paraId="66B2B6C2"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Hypokalaemia</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Cardiac_failure</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711A2F07"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229</w:t>
            </w:r>
          </w:p>
        </w:tc>
        <w:tc>
          <w:tcPr>
            <w:tcW w:w="1094" w:type="dxa"/>
            <w:tcBorders>
              <w:top w:val="nil"/>
              <w:left w:val="nil"/>
              <w:bottom w:val="single" w:sz="4" w:space="0" w:color="auto"/>
              <w:right w:val="single" w:sz="4" w:space="0" w:color="auto"/>
            </w:tcBorders>
            <w:shd w:val="clear" w:color="auto" w:fill="auto"/>
            <w:noWrap/>
            <w:vAlign w:val="bottom"/>
            <w:hideMark/>
          </w:tcPr>
          <w:p w14:paraId="148B17BB"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Death</w:t>
            </w:r>
          </w:p>
        </w:tc>
      </w:tr>
      <w:tr w:rsidR="00960DD6" w:rsidRPr="006665F8" w14:paraId="2E526075" w14:textId="77777777" w:rsidTr="00995D02">
        <w:trPr>
          <w:trHeight w:val="320"/>
        </w:trPr>
        <w:tc>
          <w:tcPr>
            <w:tcW w:w="803" w:type="dxa"/>
            <w:tcBorders>
              <w:top w:val="nil"/>
              <w:left w:val="single" w:sz="4" w:space="0" w:color="auto"/>
              <w:bottom w:val="single" w:sz="4" w:space="0" w:color="auto"/>
              <w:right w:val="single" w:sz="4" w:space="0" w:color="auto"/>
            </w:tcBorders>
            <w:shd w:val="clear" w:color="auto" w:fill="auto"/>
            <w:noWrap/>
            <w:vAlign w:val="bottom"/>
            <w:hideMark/>
          </w:tcPr>
          <w:p w14:paraId="00933A8B"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10</w:t>
            </w:r>
          </w:p>
        </w:tc>
        <w:tc>
          <w:tcPr>
            <w:tcW w:w="1585" w:type="dxa"/>
            <w:tcBorders>
              <w:top w:val="nil"/>
              <w:left w:val="nil"/>
              <w:bottom w:val="single" w:sz="4" w:space="0" w:color="auto"/>
              <w:right w:val="single" w:sz="4" w:space="0" w:color="auto"/>
            </w:tcBorders>
            <w:shd w:val="clear" w:color="auto" w:fill="auto"/>
            <w:noWrap/>
            <w:vAlign w:val="bottom"/>
            <w:hideMark/>
          </w:tcPr>
          <w:p w14:paraId="2B398CA3"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0.751072961</w:t>
            </w:r>
          </w:p>
        </w:tc>
        <w:tc>
          <w:tcPr>
            <w:tcW w:w="3105" w:type="dxa"/>
            <w:tcBorders>
              <w:top w:val="nil"/>
              <w:left w:val="nil"/>
              <w:bottom w:val="single" w:sz="4" w:space="0" w:color="auto"/>
              <w:right w:val="single" w:sz="4" w:space="0" w:color="auto"/>
            </w:tcBorders>
            <w:shd w:val="clear" w:color="auto" w:fill="auto"/>
            <w:noWrap/>
            <w:vAlign w:val="bottom"/>
            <w:hideMark/>
          </w:tcPr>
          <w:p w14:paraId="59D50E26"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Cerebral_haemorrhage</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Cardiac_failure</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5D8CB157"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233</w:t>
            </w:r>
          </w:p>
        </w:tc>
        <w:tc>
          <w:tcPr>
            <w:tcW w:w="1094" w:type="dxa"/>
            <w:tcBorders>
              <w:top w:val="nil"/>
              <w:left w:val="nil"/>
              <w:bottom w:val="single" w:sz="4" w:space="0" w:color="auto"/>
              <w:right w:val="single" w:sz="4" w:space="0" w:color="auto"/>
            </w:tcBorders>
            <w:shd w:val="clear" w:color="auto" w:fill="auto"/>
            <w:noWrap/>
            <w:vAlign w:val="bottom"/>
            <w:hideMark/>
          </w:tcPr>
          <w:p w14:paraId="797C3D8E"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Death</w:t>
            </w:r>
          </w:p>
        </w:tc>
      </w:tr>
      <w:tr w:rsidR="00960DD6" w:rsidRPr="006665F8" w14:paraId="3730CD35" w14:textId="77777777" w:rsidTr="00995D02">
        <w:trPr>
          <w:trHeight w:val="320"/>
        </w:trPr>
        <w:tc>
          <w:tcPr>
            <w:tcW w:w="803" w:type="dxa"/>
            <w:tcBorders>
              <w:top w:val="nil"/>
              <w:left w:val="single" w:sz="4" w:space="0" w:color="auto"/>
              <w:bottom w:val="single" w:sz="4" w:space="0" w:color="auto"/>
              <w:right w:val="single" w:sz="4" w:space="0" w:color="auto"/>
            </w:tcBorders>
            <w:shd w:val="clear" w:color="auto" w:fill="auto"/>
            <w:noWrap/>
            <w:vAlign w:val="bottom"/>
            <w:hideMark/>
          </w:tcPr>
          <w:p w14:paraId="294B2353"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11</w:t>
            </w:r>
          </w:p>
        </w:tc>
        <w:tc>
          <w:tcPr>
            <w:tcW w:w="1585" w:type="dxa"/>
            <w:tcBorders>
              <w:top w:val="nil"/>
              <w:left w:val="nil"/>
              <w:bottom w:val="single" w:sz="4" w:space="0" w:color="auto"/>
              <w:right w:val="single" w:sz="4" w:space="0" w:color="auto"/>
            </w:tcBorders>
            <w:shd w:val="clear" w:color="auto" w:fill="auto"/>
            <w:noWrap/>
            <w:vAlign w:val="bottom"/>
            <w:hideMark/>
          </w:tcPr>
          <w:p w14:paraId="4296F12F"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0.751054852</w:t>
            </w:r>
          </w:p>
        </w:tc>
        <w:tc>
          <w:tcPr>
            <w:tcW w:w="3105" w:type="dxa"/>
            <w:tcBorders>
              <w:top w:val="nil"/>
              <w:left w:val="nil"/>
              <w:bottom w:val="single" w:sz="4" w:space="0" w:color="auto"/>
              <w:right w:val="single" w:sz="4" w:space="0" w:color="auto"/>
            </w:tcBorders>
            <w:shd w:val="clear" w:color="auto" w:fill="auto"/>
            <w:noWrap/>
            <w:vAlign w:val="bottom"/>
            <w:hideMark/>
          </w:tcPr>
          <w:p w14:paraId="33AF5D3C"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Multi-</w:t>
            </w:r>
            <w:proofErr w:type="spellStart"/>
            <w:r w:rsidRPr="006665F8">
              <w:rPr>
                <w:rStyle w:val="Hyperlink0"/>
                <w:rFonts w:ascii="Arial" w:hAnsi="Arial" w:cs="Arial"/>
                <w:sz w:val="18"/>
                <w:szCs w:val="18"/>
              </w:rPr>
              <w:t>organ_failure</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Back_pain</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6998935F"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237</w:t>
            </w:r>
          </w:p>
        </w:tc>
        <w:tc>
          <w:tcPr>
            <w:tcW w:w="1094" w:type="dxa"/>
            <w:tcBorders>
              <w:top w:val="nil"/>
              <w:left w:val="nil"/>
              <w:bottom w:val="single" w:sz="4" w:space="0" w:color="auto"/>
              <w:right w:val="single" w:sz="4" w:space="0" w:color="auto"/>
            </w:tcBorders>
            <w:shd w:val="clear" w:color="auto" w:fill="auto"/>
            <w:noWrap/>
            <w:vAlign w:val="bottom"/>
            <w:hideMark/>
          </w:tcPr>
          <w:p w14:paraId="1D5A95C8"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Death</w:t>
            </w:r>
          </w:p>
        </w:tc>
      </w:tr>
      <w:tr w:rsidR="00960DD6" w:rsidRPr="006665F8" w14:paraId="5C0170B8" w14:textId="77777777" w:rsidTr="00995D02">
        <w:trPr>
          <w:trHeight w:val="320"/>
        </w:trPr>
        <w:tc>
          <w:tcPr>
            <w:tcW w:w="803" w:type="dxa"/>
            <w:tcBorders>
              <w:top w:val="nil"/>
              <w:left w:val="single" w:sz="4" w:space="0" w:color="auto"/>
              <w:bottom w:val="single" w:sz="4" w:space="0" w:color="auto"/>
              <w:right w:val="single" w:sz="4" w:space="0" w:color="auto"/>
            </w:tcBorders>
            <w:shd w:val="clear" w:color="auto" w:fill="auto"/>
            <w:noWrap/>
            <w:vAlign w:val="bottom"/>
            <w:hideMark/>
          </w:tcPr>
          <w:p w14:paraId="663D42E4"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12</w:t>
            </w:r>
          </w:p>
        </w:tc>
        <w:tc>
          <w:tcPr>
            <w:tcW w:w="1585" w:type="dxa"/>
            <w:tcBorders>
              <w:top w:val="nil"/>
              <w:left w:val="nil"/>
              <w:bottom w:val="single" w:sz="4" w:space="0" w:color="auto"/>
              <w:right w:val="single" w:sz="4" w:space="0" w:color="auto"/>
            </w:tcBorders>
            <w:shd w:val="clear" w:color="auto" w:fill="auto"/>
            <w:noWrap/>
            <w:vAlign w:val="bottom"/>
            <w:hideMark/>
          </w:tcPr>
          <w:p w14:paraId="573C2075"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0.751004016</w:t>
            </w:r>
          </w:p>
        </w:tc>
        <w:tc>
          <w:tcPr>
            <w:tcW w:w="3105" w:type="dxa"/>
            <w:tcBorders>
              <w:top w:val="nil"/>
              <w:left w:val="nil"/>
              <w:bottom w:val="single" w:sz="4" w:space="0" w:color="auto"/>
              <w:right w:val="single" w:sz="4" w:space="0" w:color="auto"/>
            </w:tcBorders>
            <w:shd w:val="clear" w:color="auto" w:fill="auto"/>
            <w:noWrap/>
            <w:vAlign w:val="bottom"/>
            <w:hideMark/>
          </w:tcPr>
          <w:p w14:paraId="38B61D78"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Colon_cancer</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Cardiac_failure</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3D954CD3"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249</w:t>
            </w:r>
          </w:p>
        </w:tc>
        <w:tc>
          <w:tcPr>
            <w:tcW w:w="1094" w:type="dxa"/>
            <w:tcBorders>
              <w:top w:val="nil"/>
              <w:left w:val="nil"/>
              <w:bottom w:val="single" w:sz="4" w:space="0" w:color="auto"/>
              <w:right w:val="single" w:sz="4" w:space="0" w:color="auto"/>
            </w:tcBorders>
            <w:shd w:val="clear" w:color="auto" w:fill="auto"/>
            <w:noWrap/>
            <w:vAlign w:val="bottom"/>
            <w:hideMark/>
          </w:tcPr>
          <w:p w14:paraId="23B11864"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Death</w:t>
            </w:r>
          </w:p>
        </w:tc>
      </w:tr>
      <w:tr w:rsidR="00960DD6" w:rsidRPr="006665F8" w14:paraId="18FE9D7D" w14:textId="77777777" w:rsidTr="00995D02">
        <w:trPr>
          <w:trHeight w:val="320"/>
        </w:trPr>
        <w:tc>
          <w:tcPr>
            <w:tcW w:w="803" w:type="dxa"/>
            <w:tcBorders>
              <w:top w:val="nil"/>
              <w:left w:val="single" w:sz="4" w:space="0" w:color="auto"/>
              <w:bottom w:val="single" w:sz="4" w:space="0" w:color="auto"/>
              <w:right w:val="single" w:sz="4" w:space="0" w:color="auto"/>
            </w:tcBorders>
            <w:shd w:val="clear" w:color="auto" w:fill="auto"/>
            <w:noWrap/>
            <w:vAlign w:val="bottom"/>
            <w:hideMark/>
          </w:tcPr>
          <w:p w14:paraId="3E4E2C1E"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13</w:t>
            </w:r>
          </w:p>
        </w:tc>
        <w:tc>
          <w:tcPr>
            <w:tcW w:w="1585" w:type="dxa"/>
            <w:tcBorders>
              <w:top w:val="nil"/>
              <w:left w:val="nil"/>
              <w:bottom w:val="single" w:sz="4" w:space="0" w:color="auto"/>
              <w:right w:val="single" w:sz="4" w:space="0" w:color="auto"/>
            </w:tcBorders>
            <w:shd w:val="clear" w:color="auto" w:fill="auto"/>
            <w:noWrap/>
            <w:vAlign w:val="bottom"/>
            <w:hideMark/>
          </w:tcPr>
          <w:p w14:paraId="57FF5C9B"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0.75</w:t>
            </w:r>
          </w:p>
        </w:tc>
        <w:tc>
          <w:tcPr>
            <w:tcW w:w="3105" w:type="dxa"/>
            <w:tcBorders>
              <w:top w:val="nil"/>
              <w:left w:val="nil"/>
              <w:bottom w:val="single" w:sz="4" w:space="0" w:color="auto"/>
              <w:right w:val="single" w:sz="4" w:space="0" w:color="auto"/>
            </w:tcBorders>
            <w:shd w:val="clear" w:color="auto" w:fill="auto"/>
            <w:noWrap/>
            <w:vAlign w:val="bottom"/>
            <w:hideMark/>
          </w:tcPr>
          <w:p w14:paraId="7A907AC0"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Haematuria</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Cardiac_failure</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13C20CCB"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252</w:t>
            </w:r>
          </w:p>
        </w:tc>
        <w:tc>
          <w:tcPr>
            <w:tcW w:w="1094" w:type="dxa"/>
            <w:tcBorders>
              <w:top w:val="nil"/>
              <w:left w:val="nil"/>
              <w:bottom w:val="single" w:sz="4" w:space="0" w:color="auto"/>
              <w:right w:val="single" w:sz="4" w:space="0" w:color="auto"/>
            </w:tcBorders>
            <w:shd w:val="clear" w:color="auto" w:fill="auto"/>
            <w:noWrap/>
            <w:vAlign w:val="bottom"/>
            <w:hideMark/>
          </w:tcPr>
          <w:p w14:paraId="167170BC"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Death</w:t>
            </w:r>
          </w:p>
        </w:tc>
      </w:tr>
      <w:tr w:rsidR="00960DD6" w:rsidRPr="006665F8" w14:paraId="67334ED8" w14:textId="77777777" w:rsidTr="00995D02">
        <w:trPr>
          <w:trHeight w:val="320"/>
        </w:trPr>
        <w:tc>
          <w:tcPr>
            <w:tcW w:w="803" w:type="dxa"/>
            <w:tcBorders>
              <w:top w:val="nil"/>
              <w:left w:val="single" w:sz="4" w:space="0" w:color="auto"/>
              <w:bottom w:val="single" w:sz="4" w:space="0" w:color="auto"/>
              <w:right w:val="single" w:sz="4" w:space="0" w:color="auto"/>
            </w:tcBorders>
            <w:shd w:val="clear" w:color="auto" w:fill="auto"/>
            <w:noWrap/>
            <w:vAlign w:val="bottom"/>
            <w:hideMark/>
          </w:tcPr>
          <w:p w14:paraId="7AEC78EE"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14</w:t>
            </w:r>
          </w:p>
        </w:tc>
        <w:tc>
          <w:tcPr>
            <w:tcW w:w="1585" w:type="dxa"/>
            <w:tcBorders>
              <w:top w:val="nil"/>
              <w:left w:val="nil"/>
              <w:bottom w:val="single" w:sz="4" w:space="0" w:color="auto"/>
              <w:right w:val="single" w:sz="4" w:space="0" w:color="auto"/>
            </w:tcBorders>
            <w:shd w:val="clear" w:color="auto" w:fill="auto"/>
            <w:noWrap/>
            <w:vAlign w:val="bottom"/>
            <w:hideMark/>
          </w:tcPr>
          <w:p w14:paraId="5CE84F53"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0.75</w:t>
            </w:r>
          </w:p>
        </w:tc>
        <w:tc>
          <w:tcPr>
            <w:tcW w:w="3105" w:type="dxa"/>
            <w:tcBorders>
              <w:top w:val="nil"/>
              <w:left w:val="nil"/>
              <w:bottom w:val="single" w:sz="4" w:space="0" w:color="auto"/>
              <w:right w:val="single" w:sz="4" w:space="0" w:color="auto"/>
            </w:tcBorders>
            <w:shd w:val="clear" w:color="auto" w:fill="auto"/>
            <w:noWrap/>
            <w:vAlign w:val="bottom"/>
            <w:hideMark/>
          </w:tcPr>
          <w:p w14:paraId="57380F93"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Cataract  Bronchitis</w:t>
            </w:r>
          </w:p>
        </w:tc>
        <w:tc>
          <w:tcPr>
            <w:tcW w:w="2763" w:type="dxa"/>
            <w:tcBorders>
              <w:top w:val="nil"/>
              <w:left w:val="nil"/>
              <w:bottom w:val="single" w:sz="4" w:space="0" w:color="auto"/>
              <w:right w:val="single" w:sz="4" w:space="0" w:color="auto"/>
            </w:tcBorders>
            <w:shd w:val="clear" w:color="auto" w:fill="auto"/>
            <w:noWrap/>
            <w:vAlign w:val="bottom"/>
            <w:hideMark/>
          </w:tcPr>
          <w:p w14:paraId="1CBA4DE0"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236</w:t>
            </w:r>
          </w:p>
        </w:tc>
        <w:tc>
          <w:tcPr>
            <w:tcW w:w="1094" w:type="dxa"/>
            <w:tcBorders>
              <w:top w:val="nil"/>
              <w:left w:val="nil"/>
              <w:bottom w:val="single" w:sz="4" w:space="0" w:color="auto"/>
              <w:right w:val="single" w:sz="4" w:space="0" w:color="auto"/>
            </w:tcBorders>
            <w:shd w:val="clear" w:color="auto" w:fill="auto"/>
            <w:noWrap/>
            <w:vAlign w:val="bottom"/>
            <w:hideMark/>
          </w:tcPr>
          <w:p w14:paraId="324A4B30"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Death</w:t>
            </w:r>
          </w:p>
        </w:tc>
      </w:tr>
      <w:tr w:rsidR="00960DD6" w:rsidRPr="006665F8" w14:paraId="6B03C299" w14:textId="77777777" w:rsidTr="00995D02">
        <w:trPr>
          <w:trHeight w:val="320"/>
        </w:trPr>
        <w:tc>
          <w:tcPr>
            <w:tcW w:w="803" w:type="dxa"/>
            <w:tcBorders>
              <w:top w:val="nil"/>
              <w:left w:val="single" w:sz="4" w:space="0" w:color="auto"/>
              <w:bottom w:val="single" w:sz="4" w:space="0" w:color="auto"/>
              <w:right w:val="single" w:sz="4" w:space="0" w:color="auto"/>
            </w:tcBorders>
            <w:shd w:val="clear" w:color="auto" w:fill="auto"/>
            <w:noWrap/>
            <w:vAlign w:val="bottom"/>
            <w:hideMark/>
          </w:tcPr>
          <w:p w14:paraId="3664AF94"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15</w:t>
            </w:r>
          </w:p>
        </w:tc>
        <w:tc>
          <w:tcPr>
            <w:tcW w:w="1585" w:type="dxa"/>
            <w:tcBorders>
              <w:top w:val="nil"/>
              <w:left w:val="nil"/>
              <w:bottom w:val="single" w:sz="4" w:space="0" w:color="auto"/>
              <w:right w:val="single" w:sz="4" w:space="0" w:color="auto"/>
            </w:tcBorders>
            <w:shd w:val="clear" w:color="auto" w:fill="auto"/>
            <w:noWrap/>
            <w:vAlign w:val="bottom"/>
            <w:hideMark/>
          </w:tcPr>
          <w:p w14:paraId="4FB084F3"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0.747933884</w:t>
            </w:r>
          </w:p>
        </w:tc>
        <w:tc>
          <w:tcPr>
            <w:tcW w:w="3105" w:type="dxa"/>
            <w:tcBorders>
              <w:top w:val="nil"/>
              <w:left w:val="nil"/>
              <w:bottom w:val="single" w:sz="4" w:space="0" w:color="auto"/>
              <w:right w:val="single" w:sz="4" w:space="0" w:color="auto"/>
            </w:tcBorders>
            <w:shd w:val="clear" w:color="auto" w:fill="auto"/>
            <w:noWrap/>
            <w:vAlign w:val="bottom"/>
            <w:hideMark/>
          </w:tcPr>
          <w:p w14:paraId="41E9435B"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Septic_shock</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Transient_ischaemic_attack</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2CC9D52C"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242</w:t>
            </w:r>
          </w:p>
        </w:tc>
        <w:tc>
          <w:tcPr>
            <w:tcW w:w="1094" w:type="dxa"/>
            <w:tcBorders>
              <w:top w:val="nil"/>
              <w:left w:val="nil"/>
              <w:bottom w:val="single" w:sz="4" w:space="0" w:color="auto"/>
              <w:right w:val="single" w:sz="4" w:space="0" w:color="auto"/>
            </w:tcBorders>
            <w:shd w:val="clear" w:color="auto" w:fill="auto"/>
            <w:noWrap/>
            <w:vAlign w:val="bottom"/>
            <w:hideMark/>
          </w:tcPr>
          <w:p w14:paraId="5603CE07"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Death</w:t>
            </w:r>
          </w:p>
        </w:tc>
      </w:tr>
      <w:tr w:rsidR="00960DD6" w:rsidRPr="006665F8" w14:paraId="0D853202" w14:textId="77777777" w:rsidTr="00995D02">
        <w:trPr>
          <w:trHeight w:val="320"/>
        </w:trPr>
        <w:tc>
          <w:tcPr>
            <w:tcW w:w="803" w:type="dxa"/>
            <w:tcBorders>
              <w:top w:val="nil"/>
              <w:left w:val="single" w:sz="4" w:space="0" w:color="auto"/>
              <w:bottom w:val="single" w:sz="4" w:space="0" w:color="auto"/>
              <w:right w:val="single" w:sz="4" w:space="0" w:color="auto"/>
            </w:tcBorders>
            <w:shd w:val="clear" w:color="auto" w:fill="auto"/>
            <w:noWrap/>
            <w:vAlign w:val="bottom"/>
            <w:hideMark/>
          </w:tcPr>
          <w:p w14:paraId="0A4D628B"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16</w:t>
            </w:r>
          </w:p>
        </w:tc>
        <w:tc>
          <w:tcPr>
            <w:tcW w:w="1585" w:type="dxa"/>
            <w:tcBorders>
              <w:top w:val="nil"/>
              <w:left w:val="nil"/>
              <w:bottom w:val="single" w:sz="4" w:space="0" w:color="auto"/>
              <w:right w:val="single" w:sz="4" w:space="0" w:color="auto"/>
            </w:tcBorders>
            <w:shd w:val="clear" w:color="auto" w:fill="auto"/>
            <w:noWrap/>
            <w:vAlign w:val="bottom"/>
            <w:hideMark/>
          </w:tcPr>
          <w:p w14:paraId="55CA24D1"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0.746268657</w:t>
            </w:r>
          </w:p>
        </w:tc>
        <w:tc>
          <w:tcPr>
            <w:tcW w:w="3105" w:type="dxa"/>
            <w:tcBorders>
              <w:top w:val="nil"/>
              <w:left w:val="nil"/>
              <w:bottom w:val="single" w:sz="4" w:space="0" w:color="auto"/>
              <w:right w:val="single" w:sz="4" w:space="0" w:color="auto"/>
            </w:tcBorders>
            <w:shd w:val="clear" w:color="auto" w:fill="auto"/>
            <w:noWrap/>
            <w:vAlign w:val="bottom"/>
            <w:hideMark/>
          </w:tcPr>
          <w:p w14:paraId="46F35A37"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Cardiac_failure</w:t>
            </w:r>
            <w:proofErr w:type="spellEnd"/>
            <w:r w:rsidRPr="006665F8">
              <w:rPr>
                <w:rStyle w:val="Hyperlink0"/>
                <w:rFonts w:ascii="Arial" w:hAnsi="Arial" w:cs="Arial"/>
                <w:sz w:val="18"/>
                <w:szCs w:val="18"/>
              </w:rPr>
              <w:t xml:space="preserve">  Convulsion</w:t>
            </w:r>
          </w:p>
        </w:tc>
        <w:tc>
          <w:tcPr>
            <w:tcW w:w="2763" w:type="dxa"/>
            <w:tcBorders>
              <w:top w:val="nil"/>
              <w:left w:val="nil"/>
              <w:bottom w:val="single" w:sz="4" w:space="0" w:color="auto"/>
              <w:right w:val="single" w:sz="4" w:space="0" w:color="auto"/>
            </w:tcBorders>
            <w:shd w:val="clear" w:color="auto" w:fill="auto"/>
            <w:noWrap/>
            <w:vAlign w:val="bottom"/>
            <w:hideMark/>
          </w:tcPr>
          <w:p w14:paraId="00D8C63A"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268</w:t>
            </w:r>
          </w:p>
        </w:tc>
        <w:tc>
          <w:tcPr>
            <w:tcW w:w="1094" w:type="dxa"/>
            <w:tcBorders>
              <w:top w:val="nil"/>
              <w:left w:val="nil"/>
              <w:bottom w:val="single" w:sz="4" w:space="0" w:color="auto"/>
              <w:right w:val="single" w:sz="4" w:space="0" w:color="auto"/>
            </w:tcBorders>
            <w:shd w:val="clear" w:color="auto" w:fill="auto"/>
            <w:noWrap/>
            <w:vAlign w:val="bottom"/>
            <w:hideMark/>
          </w:tcPr>
          <w:p w14:paraId="1739552C"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Death</w:t>
            </w:r>
          </w:p>
        </w:tc>
      </w:tr>
      <w:tr w:rsidR="00960DD6" w:rsidRPr="006665F8" w14:paraId="12391171" w14:textId="77777777" w:rsidTr="00995D02">
        <w:trPr>
          <w:trHeight w:val="320"/>
        </w:trPr>
        <w:tc>
          <w:tcPr>
            <w:tcW w:w="803" w:type="dxa"/>
            <w:tcBorders>
              <w:top w:val="nil"/>
              <w:left w:val="single" w:sz="4" w:space="0" w:color="auto"/>
              <w:bottom w:val="single" w:sz="4" w:space="0" w:color="auto"/>
              <w:right w:val="single" w:sz="4" w:space="0" w:color="auto"/>
            </w:tcBorders>
            <w:shd w:val="clear" w:color="auto" w:fill="auto"/>
            <w:noWrap/>
            <w:vAlign w:val="bottom"/>
            <w:hideMark/>
          </w:tcPr>
          <w:p w14:paraId="49DC3E78"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17</w:t>
            </w:r>
          </w:p>
        </w:tc>
        <w:tc>
          <w:tcPr>
            <w:tcW w:w="1585" w:type="dxa"/>
            <w:tcBorders>
              <w:top w:val="nil"/>
              <w:left w:val="nil"/>
              <w:bottom w:val="single" w:sz="4" w:space="0" w:color="auto"/>
              <w:right w:val="single" w:sz="4" w:space="0" w:color="auto"/>
            </w:tcBorders>
            <w:shd w:val="clear" w:color="auto" w:fill="auto"/>
            <w:noWrap/>
            <w:vAlign w:val="bottom"/>
            <w:hideMark/>
          </w:tcPr>
          <w:p w14:paraId="21556B95"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0.745901639</w:t>
            </w:r>
          </w:p>
        </w:tc>
        <w:tc>
          <w:tcPr>
            <w:tcW w:w="3105" w:type="dxa"/>
            <w:tcBorders>
              <w:top w:val="nil"/>
              <w:left w:val="nil"/>
              <w:bottom w:val="single" w:sz="4" w:space="0" w:color="auto"/>
              <w:right w:val="single" w:sz="4" w:space="0" w:color="auto"/>
            </w:tcBorders>
            <w:shd w:val="clear" w:color="auto" w:fill="auto"/>
            <w:noWrap/>
            <w:vAlign w:val="bottom"/>
            <w:hideMark/>
          </w:tcPr>
          <w:p w14:paraId="650CF729"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Femur_fracture</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Septic_shock</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3D72DD66"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244</w:t>
            </w:r>
          </w:p>
        </w:tc>
        <w:tc>
          <w:tcPr>
            <w:tcW w:w="1094" w:type="dxa"/>
            <w:tcBorders>
              <w:top w:val="nil"/>
              <w:left w:val="nil"/>
              <w:bottom w:val="single" w:sz="4" w:space="0" w:color="auto"/>
              <w:right w:val="single" w:sz="4" w:space="0" w:color="auto"/>
            </w:tcBorders>
            <w:shd w:val="clear" w:color="auto" w:fill="auto"/>
            <w:noWrap/>
            <w:vAlign w:val="bottom"/>
            <w:hideMark/>
          </w:tcPr>
          <w:p w14:paraId="7AA47568"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Death</w:t>
            </w:r>
          </w:p>
        </w:tc>
      </w:tr>
      <w:tr w:rsidR="00960DD6" w:rsidRPr="006665F8" w14:paraId="39AC2839" w14:textId="77777777" w:rsidTr="00995D02">
        <w:trPr>
          <w:trHeight w:val="320"/>
        </w:trPr>
        <w:tc>
          <w:tcPr>
            <w:tcW w:w="803" w:type="dxa"/>
            <w:tcBorders>
              <w:top w:val="nil"/>
              <w:left w:val="single" w:sz="4" w:space="0" w:color="auto"/>
              <w:bottom w:val="single" w:sz="4" w:space="0" w:color="auto"/>
              <w:right w:val="single" w:sz="4" w:space="0" w:color="auto"/>
            </w:tcBorders>
            <w:shd w:val="clear" w:color="auto" w:fill="auto"/>
            <w:noWrap/>
            <w:vAlign w:val="bottom"/>
            <w:hideMark/>
          </w:tcPr>
          <w:p w14:paraId="325EDCDD"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18</w:t>
            </w:r>
          </w:p>
        </w:tc>
        <w:tc>
          <w:tcPr>
            <w:tcW w:w="1585" w:type="dxa"/>
            <w:tcBorders>
              <w:top w:val="nil"/>
              <w:left w:val="nil"/>
              <w:bottom w:val="single" w:sz="4" w:space="0" w:color="auto"/>
              <w:right w:val="single" w:sz="4" w:space="0" w:color="auto"/>
            </w:tcBorders>
            <w:shd w:val="clear" w:color="auto" w:fill="auto"/>
            <w:noWrap/>
            <w:vAlign w:val="bottom"/>
            <w:hideMark/>
          </w:tcPr>
          <w:p w14:paraId="7C4BE8B1"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0.745833333</w:t>
            </w:r>
          </w:p>
        </w:tc>
        <w:tc>
          <w:tcPr>
            <w:tcW w:w="3105" w:type="dxa"/>
            <w:tcBorders>
              <w:top w:val="nil"/>
              <w:left w:val="nil"/>
              <w:bottom w:val="single" w:sz="4" w:space="0" w:color="auto"/>
              <w:right w:val="single" w:sz="4" w:space="0" w:color="auto"/>
            </w:tcBorders>
            <w:shd w:val="clear" w:color="auto" w:fill="auto"/>
            <w:noWrap/>
            <w:vAlign w:val="bottom"/>
            <w:hideMark/>
          </w:tcPr>
          <w:p w14:paraId="072AC969"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Cardiac_arrest</w:t>
            </w:r>
            <w:proofErr w:type="spellEnd"/>
            <w:r w:rsidRPr="006665F8">
              <w:rPr>
                <w:rStyle w:val="Hyperlink0"/>
                <w:rFonts w:ascii="Arial" w:hAnsi="Arial" w:cs="Arial"/>
                <w:sz w:val="18"/>
                <w:szCs w:val="18"/>
              </w:rPr>
              <w:t xml:space="preserve">  Depression</w:t>
            </w:r>
          </w:p>
        </w:tc>
        <w:tc>
          <w:tcPr>
            <w:tcW w:w="2763" w:type="dxa"/>
            <w:tcBorders>
              <w:top w:val="nil"/>
              <w:left w:val="nil"/>
              <w:bottom w:val="single" w:sz="4" w:space="0" w:color="auto"/>
              <w:right w:val="single" w:sz="4" w:space="0" w:color="auto"/>
            </w:tcBorders>
            <w:shd w:val="clear" w:color="auto" w:fill="auto"/>
            <w:noWrap/>
            <w:vAlign w:val="bottom"/>
            <w:hideMark/>
          </w:tcPr>
          <w:p w14:paraId="0F7D8568"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240</w:t>
            </w:r>
          </w:p>
        </w:tc>
        <w:tc>
          <w:tcPr>
            <w:tcW w:w="1094" w:type="dxa"/>
            <w:tcBorders>
              <w:top w:val="nil"/>
              <w:left w:val="nil"/>
              <w:bottom w:val="single" w:sz="4" w:space="0" w:color="auto"/>
              <w:right w:val="single" w:sz="4" w:space="0" w:color="auto"/>
            </w:tcBorders>
            <w:shd w:val="clear" w:color="auto" w:fill="auto"/>
            <w:noWrap/>
            <w:vAlign w:val="bottom"/>
            <w:hideMark/>
          </w:tcPr>
          <w:p w14:paraId="5D73AC77"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Death</w:t>
            </w:r>
          </w:p>
        </w:tc>
      </w:tr>
      <w:tr w:rsidR="00960DD6" w:rsidRPr="006665F8" w14:paraId="23E75723" w14:textId="77777777" w:rsidTr="00995D02">
        <w:trPr>
          <w:trHeight w:val="320"/>
        </w:trPr>
        <w:tc>
          <w:tcPr>
            <w:tcW w:w="803" w:type="dxa"/>
            <w:tcBorders>
              <w:top w:val="nil"/>
              <w:left w:val="single" w:sz="4" w:space="0" w:color="auto"/>
              <w:bottom w:val="single" w:sz="4" w:space="0" w:color="auto"/>
              <w:right w:val="single" w:sz="4" w:space="0" w:color="auto"/>
            </w:tcBorders>
            <w:shd w:val="clear" w:color="auto" w:fill="auto"/>
            <w:noWrap/>
            <w:vAlign w:val="bottom"/>
            <w:hideMark/>
          </w:tcPr>
          <w:p w14:paraId="1C8FE821" w14:textId="77777777" w:rsidR="00960DD6" w:rsidRPr="006665F8" w:rsidRDefault="00960DD6" w:rsidP="000B700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19</w:t>
            </w:r>
          </w:p>
        </w:tc>
        <w:tc>
          <w:tcPr>
            <w:tcW w:w="1585" w:type="dxa"/>
            <w:tcBorders>
              <w:top w:val="nil"/>
              <w:left w:val="nil"/>
              <w:bottom w:val="single" w:sz="4" w:space="0" w:color="auto"/>
              <w:right w:val="single" w:sz="4" w:space="0" w:color="auto"/>
            </w:tcBorders>
            <w:shd w:val="clear" w:color="auto" w:fill="auto"/>
            <w:noWrap/>
            <w:vAlign w:val="bottom"/>
            <w:hideMark/>
          </w:tcPr>
          <w:p w14:paraId="57C8F029" w14:textId="77777777" w:rsidR="00960DD6" w:rsidRPr="006665F8" w:rsidRDefault="00960DD6" w:rsidP="000B700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0.744855967</w:t>
            </w:r>
          </w:p>
        </w:tc>
        <w:tc>
          <w:tcPr>
            <w:tcW w:w="3105" w:type="dxa"/>
            <w:tcBorders>
              <w:top w:val="nil"/>
              <w:left w:val="nil"/>
              <w:bottom w:val="single" w:sz="4" w:space="0" w:color="auto"/>
              <w:right w:val="single" w:sz="4" w:space="0" w:color="auto"/>
            </w:tcBorders>
            <w:shd w:val="clear" w:color="auto" w:fill="auto"/>
            <w:noWrap/>
            <w:vAlign w:val="bottom"/>
            <w:hideMark/>
          </w:tcPr>
          <w:p w14:paraId="52B23B3F" w14:textId="77777777" w:rsidR="00960DD6" w:rsidRPr="006665F8" w:rsidRDefault="00960DD6" w:rsidP="000B700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Haematuria</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Cardiac_arrest</w:t>
            </w:r>
            <w:proofErr w:type="spellEnd"/>
          </w:p>
        </w:tc>
        <w:tc>
          <w:tcPr>
            <w:tcW w:w="2763" w:type="dxa"/>
            <w:tcBorders>
              <w:top w:val="nil"/>
              <w:left w:val="nil"/>
              <w:bottom w:val="single" w:sz="4" w:space="0" w:color="auto"/>
              <w:right w:val="single" w:sz="4" w:space="0" w:color="auto"/>
            </w:tcBorders>
            <w:shd w:val="clear" w:color="auto" w:fill="auto"/>
            <w:noWrap/>
            <w:vAlign w:val="bottom"/>
            <w:hideMark/>
          </w:tcPr>
          <w:p w14:paraId="1A97BE60" w14:textId="77777777" w:rsidR="00960DD6" w:rsidRPr="006665F8" w:rsidRDefault="00960DD6" w:rsidP="000B700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243</w:t>
            </w:r>
          </w:p>
        </w:tc>
        <w:tc>
          <w:tcPr>
            <w:tcW w:w="1094" w:type="dxa"/>
            <w:tcBorders>
              <w:top w:val="nil"/>
              <w:left w:val="nil"/>
              <w:bottom w:val="single" w:sz="4" w:space="0" w:color="auto"/>
              <w:right w:val="single" w:sz="4" w:space="0" w:color="auto"/>
            </w:tcBorders>
            <w:shd w:val="clear" w:color="auto" w:fill="auto"/>
            <w:noWrap/>
            <w:vAlign w:val="bottom"/>
            <w:hideMark/>
          </w:tcPr>
          <w:p w14:paraId="4A6F1E39" w14:textId="77777777" w:rsidR="00960DD6" w:rsidRPr="006665F8" w:rsidRDefault="00960DD6" w:rsidP="000B700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Death</w:t>
            </w:r>
          </w:p>
        </w:tc>
      </w:tr>
      <w:tr w:rsidR="00960DD6" w:rsidRPr="006665F8" w14:paraId="2F594649" w14:textId="77777777" w:rsidTr="00995D02">
        <w:trPr>
          <w:trHeight w:val="320"/>
        </w:trPr>
        <w:tc>
          <w:tcPr>
            <w:tcW w:w="803" w:type="dxa"/>
            <w:tcBorders>
              <w:top w:val="nil"/>
              <w:left w:val="single" w:sz="4" w:space="0" w:color="auto"/>
              <w:bottom w:val="single" w:sz="4" w:space="0" w:color="auto"/>
              <w:right w:val="single" w:sz="4" w:space="0" w:color="auto"/>
            </w:tcBorders>
            <w:shd w:val="clear" w:color="auto" w:fill="auto"/>
            <w:noWrap/>
            <w:vAlign w:val="bottom"/>
            <w:hideMark/>
          </w:tcPr>
          <w:p w14:paraId="7D0698CD"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20</w:t>
            </w:r>
          </w:p>
        </w:tc>
        <w:tc>
          <w:tcPr>
            <w:tcW w:w="1585" w:type="dxa"/>
            <w:tcBorders>
              <w:top w:val="nil"/>
              <w:left w:val="nil"/>
              <w:bottom w:val="single" w:sz="4" w:space="0" w:color="auto"/>
              <w:right w:val="single" w:sz="4" w:space="0" w:color="auto"/>
            </w:tcBorders>
            <w:shd w:val="clear" w:color="auto" w:fill="auto"/>
            <w:noWrap/>
            <w:vAlign w:val="bottom"/>
            <w:hideMark/>
          </w:tcPr>
          <w:p w14:paraId="0120EE6E"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0.743902439</w:t>
            </w:r>
          </w:p>
        </w:tc>
        <w:tc>
          <w:tcPr>
            <w:tcW w:w="3105" w:type="dxa"/>
            <w:tcBorders>
              <w:top w:val="nil"/>
              <w:left w:val="nil"/>
              <w:bottom w:val="single" w:sz="4" w:space="0" w:color="auto"/>
              <w:right w:val="single" w:sz="4" w:space="0" w:color="auto"/>
            </w:tcBorders>
            <w:shd w:val="clear" w:color="auto" w:fill="auto"/>
            <w:noWrap/>
            <w:vAlign w:val="bottom"/>
            <w:hideMark/>
          </w:tcPr>
          <w:p w14:paraId="6767B279"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Haematuria</w:t>
            </w:r>
            <w:proofErr w:type="spellEnd"/>
            <w:r w:rsidRPr="006665F8">
              <w:rPr>
                <w:rStyle w:val="Hyperlink0"/>
                <w:rFonts w:ascii="Arial" w:hAnsi="Arial" w:cs="Arial"/>
                <w:sz w:val="18"/>
                <w:szCs w:val="18"/>
              </w:rPr>
              <w:t xml:space="preserve">  Dizziness</w:t>
            </w:r>
          </w:p>
        </w:tc>
        <w:tc>
          <w:tcPr>
            <w:tcW w:w="2763" w:type="dxa"/>
            <w:tcBorders>
              <w:top w:val="nil"/>
              <w:left w:val="nil"/>
              <w:bottom w:val="single" w:sz="4" w:space="0" w:color="auto"/>
              <w:right w:val="single" w:sz="4" w:space="0" w:color="auto"/>
            </w:tcBorders>
            <w:shd w:val="clear" w:color="auto" w:fill="auto"/>
            <w:noWrap/>
            <w:vAlign w:val="bottom"/>
            <w:hideMark/>
          </w:tcPr>
          <w:p w14:paraId="1036B4DC"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246</w:t>
            </w:r>
          </w:p>
        </w:tc>
        <w:tc>
          <w:tcPr>
            <w:tcW w:w="1094" w:type="dxa"/>
            <w:tcBorders>
              <w:top w:val="nil"/>
              <w:left w:val="nil"/>
              <w:bottom w:val="single" w:sz="4" w:space="0" w:color="auto"/>
              <w:right w:val="single" w:sz="4" w:space="0" w:color="auto"/>
            </w:tcBorders>
            <w:shd w:val="clear" w:color="auto" w:fill="auto"/>
            <w:noWrap/>
            <w:vAlign w:val="bottom"/>
            <w:hideMark/>
          </w:tcPr>
          <w:p w14:paraId="1DC52641" w14:textId="77777777" w:rsidR="00960DD6" w:rsidRPr="006665F8" w:rsidRDefault="00960DD6"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Death</w:t>
            </w:r>
          </w:p>
        </w:tc>
      </w:tr>
    </w:tbl>
    <w:p w14:paraId="5D37EEE3" w14:textId="77777777" w:rsidR="001137A7" w:rsidRPr="006665F8" w:rsidRDefault="001137A7" w:rsidP="0026698A">
      <w:pPr>
        <w:pStyle w:val="Body"/>
        <w:rPr>
          <w:rFonts w:ascii="Arial" w:hAnsi="Arial" w:cs="Arial"/>
        </w:rPr>
      </w:pPr>
    </w:p>
    <w:p w14:paraId="45D45D72" w14:textId="77777777" w:rsidR="001137A7" w:rsidRPr="006665F8" w:rsidRDefault="001137A7" w:rsidP="0026698A">
      <w:pPr>
        <w:pStyle w:val="Body"/>
        <w:spacing w:after="0" w:line="240" w:lineRule="auto"/>
        <w:jc w:val="right"/>
        <w:rPr>
          <w:rFonts w:ascii="Arial" w:hAnsi="Arial" w:cs="Arial"/>
        </w:rPr>
      </w:pPr>
    </w:p>
    <w:p w14:paraId="4B21AC51" w14:textId="69C30BA7" w:rsidR="009A7A18" w:rsidRPr="006665F8" w:rsidRDefault="009A7A18" w:rsidP="0026698A">
      <w:pPr>
        <w:pStyle w:val="Body"/>
        <w:rPr>
          <w:rFonts w:ascii="Arial" w:hAnsi="Arial" w:cs="Arial"/>
        </w:rPr>
      </w:pPr>
      <w:r w:rsidRPr="006665F8">
        <w:rPr>
          <w:rFonts w:ascii="Arial" w:hAnsi="Arial" w:cs="Arial"/>
        </w:rPr>
        <w:t>One typical finding is Cardiac related events are very often paired with other event, and increase the confidence to Death in a very large ratio. We will take Cardiac</w:t>
      </w:r>
      <w:ins w:id="331" w:author="Na Zhou" w:date="2016-09-05T16:28:00Z">
        <w:r w:rsidR="00D315F6" w:rsidRPr="006665F8">
          <w:rPr>
            <w:rFonts w:ascii="Arial" w:hAnsi="Arial" w:cs="Arial"/>
          </w:rPr>
          <w:t xml:space="preserve"> failure</w:t>
        </w:r>
      </w:ins>
      <w:ins w:id="332" w:author="Na Zhou" w:date="2016-09-05T16:29:00Z">
        <w:r w:rsidR="00D315F6" w:rsidRPr="006665F8">
          <w:rPr>
            <w:rFonts w:ascii="Arial" w:hAnsi="Arial" w:cs="Arial"/>
            <w:rPrChange w:id="333" w:author="Na Zhou" w:date="2016-09-05T17:46:00Z">
              <w:rPr>
                <w:rStyle w:val="Hyperlink0"/>
                <w:sz w:val="18"/>
                <w:szCs w:val="18"/>
              </w:rPr>
            </w:rPrChange>
          </w:rPr>
          <w:t xml:space="preserve"> </w:t>
        </w:r>
      </w:ins>
      <w:del w:id="334" w:author="Na Zhou" w:date="2016-09-05T16:28:00Z">
        <w:r w:rsidRPr="006665F8" w:rsidDel="00D315F6">
          <w:rPr>
            <w:rFonts w:ascii="Arial" w:hAnsi="Arial" w:cs="Arial"/>
          </w:rPr>
          <w:delText xml:space="preserve"> failure </w:delText>
        </w:r>
      </w:del>
      <w:r w:rsidRPr="006665F8">
        <w:rPr>
          <w:rFonts w:ascii="Arial" w:hAnsi="Arial" w:cs="Arial"/>
        </w:rPr>
        <w:t>as example, to reveal its influence to Death when it is i</w:t>
      </w:r>
      <w:r w:rsidR="00547AC7" w:rsidRPr="006665F8">
        <w:rPr>
          <w:rFonts w:ascii="Arial" w:hAnsi="Arial" w:cs="Arial"/>
        </w:rPr>
        <w:t xml:space="preserve">n pair </w:t>
      </w:r>
      <w:commentRangeStart w:id="335"/>
      <w:r w:rsidR="00547AC7" w:rsidRPr="006665F8">
        <w:rPr>
          <w:rFonts w:ascii="Arial" w:hAnsi="Arial" w:cs="Arial"/>
        </w:rPr>
        <w:t>events</w:t>
      </w:r>
      <w:commentRangeEnd w:id="335"/>
      <w:r w:rsidR="00A47C66" w:rsidRPr="006665F8">
        <w:rPr>
          <w:rFonts w:ascii="Arial" w:hAnsi="Arial" w:cs="Arial"/>
          <w:rPrChange w:id="336" w:author="Na Zhou" w:date="2016-09-05T17:46:00Z">
            <w:rPr>
              <w:rStyle w:val="CommentReference"/>
              <w:rFonts w:ascii="Times New Roman" w:hAnsi="Times New Roman" w:cs="Times New Roman"/>
              <w:color w:val="auto"/>
              <w:lang w:eastAsia="en-US"/>
            </w:rPr>
          </w:rPrChange>
        </w:rPr>
        <w:commentReference w:id="335"/>
      </w:r>
      <w:ins w:id="337" w:author="Na Zhou" w:date="2016-09-05T16:26:00Z">
        <w:r w:rsidR="00D315F6" w:rsidRPr="006665F8">
          <w:rPr>
            <w:rFonts w:ascii="Arial" w:hAnsi="Arial" w:cs="Arial"/>
          </w:rPr>
          <w:t xml:space="preserve">. </w:t>
        </w:r>
      </w:ins>
      <w:ins w:id="338" w:author="Na Zhou" w:date="2016-09-05T17:43:00Z">
        <w:r w:rsidR="000B7006" w:rsidRPr="006665F8">
          <w:rPr>
            <w:rFonts w:ascii="Arial" w:hAnsi="Arial" w:cs="Arial"/>
          </w:rPr>
          <w:t xml:space="preserve"> The top 3 s</w:t>
        </w:r>
        <w:r w:rsidR="00D0374D" w:rsidRPr="006665F8">
          <w:rPr>
            <w:rFonts w:ascii="Arial" w:hAnsi="Arial" w:cs="Arial"/>
          </w:rPr>
          <w:t>erious adverse events</w:t>
        </w:r>
      </w:ins>
      <w:ins w:id="339" w:author="Na Zhou" w:date="2016-09-05T17:45:00Z">
        <w:r w:rsidR="00D0374D" w:rsidRPr="006665F8">
          <w:rPr>
            <w:rFonts w:ascii="Arial" w:hAnsi="Arial" w:cs="Arial"/>
          </w:rPr>
          <w:t xml:space="preserve"> </w:t>
        </w:r>
      </w:ins>
      <w:ins w:id="340" w:author="Na Zhou" w:date="2016-09-05T17:53:00Z">
        <w:r w:rsidR="006549FD" w:rsidRPr="006665F8">
          <w:rPr>
            <w:rFonts w:ascii="Arial" w:hAnsi="Arial" w:cs="Arial"/>
          </w:rPr>
          <w:t xml:space="preserve">which </w:t>
        </w:r>
      </w:ins>
      <w:ins w:id="341" w:author="Na Zhou" w:date="2016-09-05T17:45:00Z">
        <w:r w:rsidR="00D0374D" w:rsidRPr="006665F8">
          <w:rPr>
            <w:rFonts w:ascii="Arial" w:hAnsi="Arial" w:cs="Arial"/>
          </w:rPr>
          <w:t>confidence get dramatically changed by combin</w:t>
        </w:r>
      </w:ins>
      <w:ins w:id="342" w:author="Na Zhou" w:date="2016-09-05T17:46:00Z">
        <w:r w:rsidR="00D0374D" w:rsidRPr="006665F8">
          <w:rPr>
            <w:rFonts w:ascii="Arial" w:hAnsi="Arial" w:cs="Arial"/>
          </w:rPr>
          <w:t xml:space="preserve">ing </w:t>
        </w:r>
        <w:proofErr w:type="spellStart"/>
        <w:r w:rsidR="00D0374D" w:rsidRPr="006665F8">
          <w:rPr>
            <w:rFonts w:ascii="Arial" w:hAnsi="Arial" w:cs="Arial"/>
            <w:rPrChange w:id="343" w:author="Na Zhou" w:date="2016-09-05T17:46:00Z">
              <w:rPr>
                <w:rStyle w:val="Hyperlink0"/>
                <w:sz w:val="18"/>
                <w:szCs w:val="18"/>
              </w:rPr>
            </w:rPrChange>
          </w:rPr>
          <w:t>Cardiac_failure</w:t>
        </w:r>
        <w:proofErr w:type="spellEnd"/>
        <w:r w:rsidR="00D0374D" w:rsidRPr="006665F8">
          <w:rPr>
            <w:rFonts w:ascii="Arial" w:hAnsi="Arial" w:cs="Arial"/>
            <w:rPrChange w:id="344" w:author="Na Zhou" w:date="2016-09-05T17:46:00Z">
              <w:rPr>
                <w:rStyle w:val="Hyperlink0"/>
                <w:sz w:val="18"/>
                <w:szCs w:val="18"/>
              </w:rPr>
            </w:rPrChange>
          </w:rPr>
          <w:t xml:space="preserve"> </w:t>
        </w:r>
      </w:ins>
      <w:ins w:id="345" w:author="Na Zhou" w:date="2016-09-05T17:53:00Z">
        <w:r w:rsidR="006549FD" w:rsidRPr="006665F8">
          <w:rPr>
            <w:rFonts w:ascii="Arial" w:hAnsi="Arial" w:cs="Arial"/>
          </w:rPr>
          <w:t>are</w:t>
        </w:r>
      </w:ins>
      <w:ins w:id="346" w:author="Na Zhou" w:date="2016-09-05T17:46:00Z">
        <w:r w:rsidR="00D0374D" w:rsidRPr="006665F8">
          <w:rPr>
            <w:rFonts w:ascii="Arial" w:hAnsi="Arial" w:cs="Arial"/>
            <w:rPrChange w:id="347" w:author="Na Zhou" w:date="2016-09-05T17:46:00Z">
              <w:rPr>
                <w:rStyle w:val="Hyperlink0"/>
                <w:sz w:val="18"/>
                <w:szCs w:val="18"/>
              </w:rPr>
            </w:rPrChange>
          </w:rPr>
          <w:t xml:space="preserve"> Pyrexia, Gastroenteritis and Dehydration. </w:t>
        </w:r>
      </w:ins>
      <w:ins w:id="348" w:author="Na Zhou" w:date="2016-09-05T17:54:00Z">
        <w:r w:rsidR="006549FD" w:rsidRPr="006665F8">
          <w:rPr>
            <w:rFonts w:ascii="Arial" w:hAnsi="Arial" w:cs="Arial"/>
          </w:rPr>
          <w:t>Double conf</w:t>
        </w:r>
        <w:r w:rsidR="00DC1575" w:rsidRPr="006665F8">
          <w:rPr>
            <w:rFonts w:ascii="Arial" w:hAnsi="Arial" w:cs="Arial"/>
          </w:rPr>
          <w:t xml:space="preserve">idence to single adverse event. </w:t>
        </w:r>
      </w:ins>
      <w:ins w:id="349" w:author="Na Zhou" w:date="2016-09-05T18:04:00Z">
        <w:r w:rsidR="00DC1575" w:rsidRPr="006665F8">
          <w:rPr>
            <w:rFonts w:ascii="Arial" w:hAnsi="Arial" w:cs="Arial"/>
          </w:rPr>
          <w:t>Such discovery could help researcher</w:t>
        </w:r>
      </w:ins>
      <w:ins w:id="350" w:author="Na Zhou" w:date="2016-09-05T18:10:00Z">
        <w:r w:rsidR="00DC1575" w:rsidRPr="006665F8">
          <w:rPr>
            <w:rFonts w:ascii="Arial" w:hAnsi="Arial" w:cs="Arial"/>
          </w:rPr>
          <w:t>s</w:t>
        </w:r>
      </w:ins>
      <w:ins w:id="351" w:author="Na Zhou" w:date="2016-09-05T18:04:00Z">
        <w:r w:rsidR="00DC1575" w:rsidRPr="006665F8">
          <w:rPr>
            <w:rFonts w:ascii="Arial" w:hAnsi="Arial" w:cs="Arial"/>
          </w:rPr>
          <w:t xml:space="preserve"> to predict</w:t>
        </w:r>
      </w:ins>
      <w:ins w:id="352" w:author="Na Zhou" w:date="2016-09-05T18:05:00Z">
        <w:r w:rsidR="00DC1575" w:rsidRPr="006665F8">
          <w:rPr>
            <w:rFonts w:ascii="Arial" w:hAnsi="Arial" w:cs="Arial"/>
          </w:rPr>
          <w:t xml:space="preserve"> what are</w:t>
        </w:r>
      </w:ins>
      <w:ins w:id="353" w:author="Na Zhou" w:date="2016-09-05T18:04:00Z">
        <w:r w:rsidR="00DC1575" w:rsidRPr="006665F8">
          <w:rPr>
            <w:rFonts w:ascii="Arial" w:hAnsi="Arial" w:cs="Arial"/>
          </w:rPr>
          <w:t xml:space="preserve"> co-exist adverse events </w:t>
        </w:r>
      </w:ins>
      <w:ins w:id="354" w:author="Na Zhou" w:date="2016-09-05T18:06:00Z">
        <w:r w:rsidR="00DC1575" w:rsidRPr="006665F8">
          <w:rPr>
            <w:rFonts w:ascii="Arial" w:hAnsi="Arial" w:cs="Arial"/>
          </w:rPr>
          <w:t xml:space="preserve">with Cardiac failure </w:t>
        </w:r>
      </w:ins>
      <w:ins w:id="355" w:author="Na Zhou" w:date="2016-09-05T18:04:00Z">
        <w:r w:rsidR="00DC1575" w:rsidRPr="006665F8">
          <w:rPr>
            <w:rFonts w:ascii="Arial" w:hAnsi="Arial" w:cs="Arial"/>
          </w:rPr>
          <w:t>would bring more danger to patient lif</w:t>
        </w:r>
      </w:ins>
      <w:ins w:id="356" w:author="Na Zhou" w:date="2016-09-05T18:10:00Z">
        <w:r w:rsidR="00DC1575" w:rsidRPr="006665F8">
          <w:rPr>
            <w:rFonts w:ascii="Arial" w:hAnsi="Arial" w:cs="Arial"/>
          </w:rPr>
          <w:t>e</w:t>
        </w:r>
      </w:ins>
      <w:ins w:id="357" w:author="Na Zhou" w:date="2016-09-05T18:05:00Z">
        <w:r w:rsidR="00DC1575" w:rsidRPr="006665F8">
          <w:rPr>
            <w:rFonts w:ascii="Arial" w:hAnsi="Arial" w:cs="Arial"/>
          </w:rPr>
          <w:t>.</w:t>
        </w:r>
      </w:ins>
      <w:ins w:id="358" w:author="Na Zhou" w:date="2016-09-05T18:10:00Z">
        <w:r w:rsidR="00DC1575" w:rsidRPr="006665F8">
          <w:rPr>
            <w:rFonts w:ascii="Arial" w:hAnsi="Arial" w:cs="Arial"/>
          </w:rPr>
          <w:t xml:space="preserve"> For more adverse events confidence change after grouping with Cardiac failure, please ref</w:t>
        </w:r>
        <w:r w:rsidR="00AB77F1" w:rsidRPr="006665F8">
          <w:rPr>
            <w:rFonts w:ascii="Arial" w:hAnsi="Arial" w:cs="Arial"/>
          </w:rPr>
          <w:t>er to Appendix-6</w:t>
        </w:r>
      </w:ins>
      <w:del w:id="359" w:author="Na Zhou" w:date="2016-09-05T16:26:00Z">
        <w:r w:rsidR="00A47C66" w:rsidRPr="006665F8" w:rsidDel="00D315F6">
          <w:rPr>
            <w:rFonts w:ascii="Arial" w:hAnsi="Arial" w:cs="Arial"/>
          </w:rPr>
          <w:delText>......</w:delText>
        </w:r>
      </w:del>
    </w:p>
    <w:p w14:paraId="724B8D4E" w14:textId="77777777" w:rsidR="00FD72A4" w:rsidRPr="006665F8" w:rsidRDefault="00FD72A4" w:rsidP="00FD72A4">
      <w:pPr>
        <w:pStyle w:val="Body"/>
        <w:rPr>
          <w:rFonts w:ascii="Arial" w:hAnsi="Arial" w:cs="Arial"/>
        </w:rPr>
      </w:pPr>
    </w:p>
    <w:p w14:paraId="34044A1D" w14:textId="303581A1" w:rsidR="009A7A18" w:rsidRPr="006665F8" w:rsidRDefault="00D315F6" w:rsidP="00FB2701">
      <w:pPr>
        <w:pStyle w:val="Caption"/>
        <w:keepNext/>
        <w:rPr>
          <w:rFonts w:ascii="Arial" w:hAnsi="Arial" w:cs="Arial"/>
        </w:rPr>
      </w:pPr>
      <w:r w:rsidRPr="006665F8">
        <w:rPr>
          <w:rFonts w:ascii="Arial" w:hAnsi="Arial" w:cs="Arial"/>
          <w:sz w:val="22"/>
          <w:szCs w:val="22"/>
        </w:rPr>
        <w:lastRenderedPageBreak/>
        <w:t xml:space="preserve">Table 8 </w:t>
      </w:r>
      <w:r w:rsidR="00830969" w:rsidRPr="006665F8">
        <w:rPr>
          <w:rFonts w:ascii="Arial" w:hAnsi="Arial" w:cs="Arial"/>
          <w:sz w:val="22"/>
          <w:szCs w:val="22"/>
        </w:rPr>
        <w:t>Cardiac_failure influence to Death</w:t>
      </w:r>
      <w:r w:rsidR="005D18AD" w:rsidRPr="006665F8">
        <w:rPr>
          <w:rFonts w:ascii="Arial" w:hAnsi="Arial" w:cs="Arial"/>
          <w:sz w:val="22"/>
          <w:szCs w:val="22"/>
        </w:rPr>
        <w:t xml:space="preserve"> from</w:t>
      </w:r>
      <w:r w:rsidR="000B7006" w:rsidRPr="006665F8">
        <w:rPr>
          <w:rFonts w:ascii="Arial" w:hAnsi="Arial" w:cs="Arial"/>
          <w:sz w:val="22"/>
          <w:szCs w:val="22"/>
        </w:rPr>
        <w:t xml:space="preserve"> top 20</w:t>
      </w:r>
      <w:r w:rsidR="005D18AD" w:rsidRPr="006665F8">
        <w:rPr>
          <w:rFonts w:ascii="Arial" w:hAnsi="Arial" w:cs="Arial"/>
          <w:sz w:val="22"/>
          <w:szCs w:val="22"/>
        </w:rPr>
        <w:t xml:space="preserve"> single to double events</w:t>
      </w:r>
      <w:r w:rsidR="000B7006" w:rsidRPr="006665F8">
        <w:rPr>
          <w:rFonts w:ascii="Arial" w:hAnsi="Arial" w:cs="Arial"/>
          <w:sz w:val="22"/>
          <w:szCs w:val="22"/>
        </w:rPr>
        <w:t>, sorted by confidence diff as below.</w:t>
      </w:r>
    </w:p>
    <w:p w14:paraId="1D8C2406" w14:textId="595B1483" w:rsidR="005D18AD" w:rsidRPr="006665F8" w:rsidRDefault="005D18AD" w:rsidP="005D18AD">
      <w:pPr>
        <w:pStyle w:val="Body"/>
        <w:rPr>
          <w:rFonts w:ascii="Arial" w:hAnsi="Arial" w:cs="Arial"/>
        </w:rPr>
      </w:pPr>
      <w:r w:rsidRPr="006665F8">
        <w:rPr>
          <w:rFonts w:ascii="Arial" w:hAnsi="Arial" w:cs="Arial"/>
        </w:rPr>
        <w:t>Cardiac failure -&gt; Death, confidence 0.4312749</w:t>
      </w:r>
    </w:p>
    <w:tbl>
      <w:tblPr>
        <w:tblW w:w="9350" w:type="dxa"/>
        <w:tblLayout w:type="fixed"/>
        <w:tblLook w:val="04A0" w:firstRow="1" w:lastRow="0" w:firstColumn="1" w:lastColumn="0" w:noHBand="0" w:noVBand="1"/>
      </w:tblPr>
      <w:tblGrid>
        <w:gridCol w:w="535"/>
        <w:gridCol w:w="1260"/>
        <w:gridCol w:w="1530"/>
        <w:gridCol w:w="1530"/>
        <w:gridCol w:w="1350"/>
        <w:gridCol w:w="1800"/>
        <w:gridCol w:w="1345"/>
      </w:tblGrid>
      <w:tr w:rsidR="000B7006" w:rsidRPr="006665F8" w14:paraId="2BD259A3" w14:textId="77777777" w:rsidTr="00FB2701">
        <w:trPr>
          <w:trHeight w:val="32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E0537"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None"/>
                <w:rFonts w:ascii="Arial" w:hAnsi="Arial" w:cs="Arial"/>
              </w:rPr>
            </w:pPr>
            <w:r w:rsidRPr="006665F8">
              <w:rPr>
                <w:rStyle w:val="None"/>
                <w:rFonts w:ascii="Arial" w:hAnsi="Arial" w:cs="Arial"/>
              </w:rPr>
              <w:t>Index</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68AE36C"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None"/>
                <w:rFonts w:ascii="Arial" w:hAnsi="Arial" w:cs="Arial"/>
              </w:rPr>
            </w:pPr>
            <w:r w:rsidRPr="006665F8">
              <w:rPr>
                <w:rStyle w:val="None"/>
                <w:rFonts w:ascii="Arial" w:hAnsi="Arial" w:cs="Arial"/>
              </w:rPr>
              <w:t>Single Confidence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29439B46"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None"/>
                <w:rFonts w:ascii="Arial" w:hAnsi="Arial" w:cs="Arial"/>
              </w:rPr>
            </w:pPr>
            <w:r w:rsidRPr="006665F8">
              <w:rPr>
                <w:rStyle w:val="None"/>
                <w:rFonts w:ascii="Arial" w:hAnsi="Arial" w:cs="Arial"/>
              </w:rPr>
              <w:t>Single Serious Adverse Event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21A89BA2"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None"/>
                <w:rFonts w:ascii="Arial" w:hAnsi="Arial" w:cs="Arial"/>
              </w:rPr>
            </w:pPr>
            <w:r w:rsidRPr="006665F8">
              <w:rPr>
                <w:rStyle w:val="None"/>
                <w:rFonts w:ascii="Arial" w:hAnsi="Arial" w:cs="Arial"/>
              </w:rPr>
              <w:t>Category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C67491A"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None"/>
                <w:rFonts w:ascii="Arial" w:hAnsi="Arial" w:cs="Arial"/>
              </w:rPr>
            </w:pPr>
            <w:r w:rsidRPr="006665F8">
              <w:rPr>
                <w:rStyle w:val="None"/>
                <w:rFonts w:ascii="Arial" w:hAnsi="Arial" w:cs="Arial"/>
              </w:rPr>
              <w:t>Double Confidence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016C4D94"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None"/>
                <w:rFonts w:ascii="Arial" w:hAnsi="Arial" w:cs="Arial"/>
              </w:rPr>
            </w:pPr>
            <w:r w:rsidRPr="006665F8">
              <w:rPr>
                <w:rStyle w:val="None"/>
                <w:rFonts w:ascii="Arial" w:hAnsi="Arial" w:cs="Arial"/>
              </w:rPr>
              <w:t>Serious Adverse Event Pair</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32E8E628"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None"/>
                <w:rFonts w:ascii="Arial" w:hAnsi="Arial" w:cs="Arial"/>
              </w:rPr>
            </w:pPr>
            <w:r w:rsidRPr="006665F8">
              <w:rPr>
                <w:rStyle w:val="None"/>
                <w:rFonts w:ascii="Arial" w:hAnsi="Arial" w:cs="Arial"/>
              </w:rPr>
              <w:t>Confidence Diff (Double - Single)</w:t>
            </w:r>
          </w:p>
        </w:tc>
      </w:tr>
      <w:tr w:rsidR="000B7006" w:rsidRPr="006665F8" w14:paraId="542D05B0" w14:textId="77777777" w:rsidTr="00FB2701">
        <w:trPr>
          <w:trHeight w:val="3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FC57DAC"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w:t>
            </w:r>
          </w:p>
        </w:tc>
        <w:tc>
          <w:tcPr>
            <w:tcW w:w="1260" w:type="dxa"/>
            <w:tcBorders>
              <w:top w:val="nil"/>
              <w:left w:val="nil"/>
              <w:bottom w:val="single" w:sz="4" w:space="0" w:color="auto"/>
              <w:right w:val="single" w:sz="4" w:space="0" w:color="auto"/>
            </w:tcBorders>
            <w:shd w:val="clear" w:color="auto" w:fill="auto"/>
            <w:noWrap/>
            <w:vAlign w:val="bottom"/>
            <w:hideMark/>
          </w:tcPr>
          <w:p w14:paraId="1672FB34"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0.273565145</w:t>
            </w:r>
          </w:p>
        </w:tc>
        <w:tc>
          <w:tcPr>
            <w:tcW w:w="1530" w:type="dxa"/>
            <w:tcBorders>
              <w:top w:val="nil"/>
              <w:left w:val="nil"/>
              <w:bottom w:val="single" w:sz="4" w:space="0" w:color="auto"/>
              <w:right w:val="single" w:sz="4" w:space="0" w:color="auto"/>
            </w:tcBorders>
            <w:shd w:val="clear" w:color="auto" w:fill="auto"/>
            <w:noWrap/>
            <w:vAlign w:val="bottom"/>
            <w:hideMark/>
          </w:tcPr>
          <w:p w14:paraId="541BAF3D"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Pyrexia</w:t>
            </w:r>
          </w:p>
        </w:tc>
        <w:tc>
          <w:tcPr>
            <w:tcW w:w="1530" w:type="dxa"/>
            <w:tcBorders>
              <w:top w:val="nil"/>
              <w:left w:val="nil"/>
              <w:bottom w:val="single" w:sz="4" w:space="0" w:color="auto"/>
              <w:right w:val="single" w:sz="4" w:space="0" w:color="auto"/>
            </w:tcBorders>
            <w:shd w:val="clear" w:color="auto" w:fill="auto"/>
            <w:noWrap/>
            <w:vAlign w:val="bottom"/>
            <w:hideMark/>
          </w:tcPr>
          <w:p w14:paraId="451E9D96"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General disorders</w:t>
            </w:r>
          </w:p>
        </w:tc>
        <w:tc>
          <w:tcPr>
            <w:tcW w:w="1350" w:type="dxa"/>
            <w:tcBorders>
              <w:top w:val="nil"/>
              <w:left w:val="nil"/>
              <w:bottom w:val="single" w:sz="4" w:space="0" w:color="auto"/>
              <w:right w:val="single" w:sz="4" w:space="0" w:color="auto"/>
            </w:tcBorders>
            <w:shd w:val="clear" w:color="auto" w:fill="auto"/>
            <w:noWrap/>
            <w:vAlign w:val="bottom"/>
            <w:hideMark/>
          </w:tcPr>
          <w:p w14:paraId="429068F2"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0.617647059</w:t>
            </w:r>
          </w:p>
        </w:tc>
        <w:tc>
          <w:tcPr>
            <w:tcW w:w="1800" w:type="dxa"/>
            <w:tcBorders>
              <w:top w:val="nil"/>
              <w:left w:val="nil"/>
              <w:bottom w:val="single" w:sz="4" w:space="0" w:color="auto"/>
              <w:right w:val="single" w:sz="4" w:space="0" w:color="auto"/>
            </w:tcBorders>
            <w:shd w:val="clear" w:color="auto" w:fill="auto"/>
            <w:noWrap/>
            <w:vAlign w:val="bottom"/>
            <w:hideMark/>
          </w:tcPr>
          <w:p w14:paraId="3916E382"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Cardiac_failure  Pyrexia</w:t>
            </w:r>
          </w:p>
        </w:tc>
        <w:tc>
          <w:tcPr>
            <w:tcW w:w="1345" w:type="dxa"/>
            <w:tcBorders>
              <w:top w:val="nil"/>
              <w:left w:val="nil"/>
              <w:bottom w:val="single" w:sz="4" w:space="0" w:color="auto"/>
              <w:right w:val="single" w:sz="4" w:space="0" w:color="auto"/>
            </w:tcBorders>
            <w:shd w:val="clear" w:color="auto" w:fill="auto"/>
            <w:noWrap/>
            <w:vAlign w:val="bottom"/>
            <w:hideMark/>
          </w:tcPr>
          <w:p w14:paraId="3E22B2AA"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0.344081914</w:t>
            </w:r>
          </w:p>
        </w:tc>
      </w:tr>
      <w:tr w:rsidR="000B7006" w:rsidRPr="006665F8" w14:paraId="4CB14BD0" w14:textId="77777777" w:rsidTr="00FB2701">
        <w:trPr>
          <w:trHeight w:val="3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E401A49"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w:t>
            </w:r>
          </w:p>
        </w:tc>
        <w:tc>
          <w:tcPr>
            <w:tcW w:w="1260" w:type="dxa"/>
            <w:tcBorders>
              <w:top w:val="nil"/>
              <w:left w:val="nil"/>
              <w:bottom w:val="single" w:sz="4" w:space="0" w:color="auto"/>
              <w:right w:val="single" w:sz="4" w:space="0" w:color="auto"/>
            </w:tcBorders>
            <w:shd w:val="clear" w:color="auto" w:fill="auto"/>
            <w:noWrap/>
            <w:vAlign w:val="bottom"/>
            <w:hideMark/>
          </w:tcPr>
          <w:p w14:paraId="5C3D4B31"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0.283976732</w:t>
            </w:r>
          </w:p>
        </w:tc>
        <w:tc>
          <w:tcPr>
            <w:tcW w:w="1530" w:type="dxa"/>
            <w:tcBorders>
              <w:top w:val="nil"/>
              <w:left w:val="nil"/>
              <w:bottom w:val="single" w:sz="4" w:space="0" w:color="auto"/>
              <w:right w:val="single" w:sz="4" w:space="0" w:color="auto"/>
            </w:tcBorders>
            <w:shd w:val="clear" w:color="auto" w:fill="auto"/>
            <w:noWrap/>
            <w:vAlign w:val="bottom"/>
            <w:hideMark/>
          </w:tcPr>
          <w:p w14:paraId="367A8D7D"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Gastroenteritis</w:t>
            </w:r>
          </w:p>
        </w:tc>
        <w:tc>
          <w:tcPr>
            <w:tcW w:w="1530" w:type="dxa"/>
            <w:tcBorders>
              <w:top w:val="nil"/>
              <w:left w:val="nil"/>
              <w:bottom w:val="single" w:sz="4" w:space="0" w:color="auto"/>
              <w:right w:val="single" w:sz="4" w:space="0" w:color="auto"/>
            </w:tcBorders>
            <w:shd w:val="clear" w:color="auto" w:fill="auto"/>
            <w:noWrap/>
            <w:vAlign w:val="bottom"/>
            <w:hideMark/>
          </w:tcPr>
          <w:p w14:paraId="1692C376"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Infections and infestations</w:t>
            </w:r>
          </w:p>
        </w:tc>
        <w:tc>
          <w:tcPr>
            <w:tcW w:w="1350" w:type="dxa"/>
            <w:tcBorders>
              <w:top w:val="nil"/>
              <w:left w:val="nil"/>
              <w:bottom w:val="single" w:sz="4" w:space="0" w:color="auto"/>
              <w:right w:val="single" w:sz="4" w:space="0" w:color="auto"/>
            </w:tcBorders>
            <w:shd w:val="clear" w:color="auto" w:fill="auto"/>
            <w:noWrap/>
            <w:vAlign w:val="bottom"/>
            <w:hideMark/>
          </w:tcPr>
          <w:p w14:paraId="1761518C"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0.6275</w:t>
            </w:r>
          </w:p>
        </w:tc>
        <w:tc>
          <w:tcPr>
            <w:tcW w:w="1800" w:type="dxa"/>
            <w:tcBorders>
              <w:top w:val="nil"/>
              <w:left w:val="nil"/>
              <w:bottom w:val="single" w:sz="4" w:space="0" w:color="auto"/>
              <w:right w:val="single" w:sz="4" w:space="0" w:color="auto"/>
            </w:tcBorders>
            <w:shd w:val="clear" w:color="auto" w:fill="auto"/>
            <w:noWrap/>
            <w:vAlign w:val="bottom"/>
            <w:hideMark/>
          </w:tcPr>
          <w:p w14:paraId="0B822CDF"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Cardiac_failure  Gastroenteritis</w:t>
            </w:r>
          </w:p>
        </w:tc>
        <w:tc>
          <w:tcPr>
            <w:tcW w:w="1345" w:type="dxa"/>
            <w:tcBorders>
              <w:top w:val="nil"/>
              <w:left w:val="nil"/>
              <w:bottom w:val="single" w:sz="4" w:space="0" w:color="auto"/>
              <w:right w:val="single" w:sz="4" w:space="0" w:color="auto"/>
            </w:tcBorders>
            <w:shd w:val="clear" w:color="auto" w:fill="auto"/>
            <w:noWrap/>
            <w:vAlign w:val="bottom"/>
            <w:hideMark/>
          </w:tcPr>
          <w:p w14:paraId="1C0025A7"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0.343523268</w:t>
            </w:r>
          </w:p>
        </w:tc>
      </w:tr>
      <w:tr w:rsidR="000B7006" w:rsidRPr="006665F8" w14:paraId="1EF55E6C" w14:textId="77777777" w:rsidTr="00FB2701">
        <w:trPr>
          <w:trHeight w:val="3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8B643BA"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3</w:t>
            </w:r>
          </w:p>
        </w:tc>
        <w:tc>
          <w:tcPr>
            <w:tcW w:w="1260" w:type="dxa"/>
            <w:tcBorders>
              <w:top w:val="nil"/>
              <w:left w:val="nil"/>
              <w:bottom w:val="single" w:sz="4" w:space="0" w:color="auto"/>
              <w:right w:val="single" w:sz="4" w:space="0" w:color="auto"/>
            </w:tcBorders>
            <w:shd w:val="clear" w:color="auto" w:fill="auto"/>
            <w:noWrap/>
            <w:vAlign w:val="bottom"/>
            <w:hideMark/>
          </w:tcPr>
          <w:p w14:paraId="13511642"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0.311440678</w:t>
            </w:r>
          </w:p>
        </w:tc>
        <w:tc>
          <w:tcPr>
            <w:tcW w:w="1530" w:type="dxa"/>
            <w:tcBorders>
              <w:top w:val="nil"/>
              <w:left w:val="nil"/>
              <w:bottom w:val="single" w:sz="4" w:space="0" w:color="auto"/>
              <w:right w:val="single" w:sz="4" w:space="0" w:color="auto"/>
            </w:tcBorders>
            <w:shd w:val="clear" w:color="auto" w:fill="auto"/>
            <w:noWrap/>
            <w:vAlign w:val="bottom"/>
            <w:hideMark/>
          </w:tcPr>
          <w:p w14:paraId="28CF93BB"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Dehydration</w:t>
            </w:r>
          </w:p>
        </w:tc>
        <w:tc>
          <w:tcPr>
            <w:tcW w:w="1530" w:type="dxa"/>
            <w:tcBorders>
              <w:top w:val="nil"/>
              <w:left w:val="nil"/>
              <w:bottom w:val="single" w:sz="4" w:space="0" w:color="auto"/>
              <w:right w:val="single" w:sz="4" w:space="0" w:color="auto"/>
            </w:tcBorders>
            <w:shd w:val="clear" w:color="auto" w:fill="auto"/>
            <w:noWrap/>
            <w:vAlign w:val="bottom"/>
            <w:hideMark/>
          </w:tcPr>
          <w:p w14:paraId="3E6337CA"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Metabolism and nutrition disorders</w:t>
            </w:r>
          </w:p>
        </w:tc>
        <w:tc>
          <w:tcPr>
            <w:tcW w:w="1350" w:type="dxa"/>
            <w:tcBorders>
              <w:top w:val="nil"/>
              <w:left w:val="nil"/>
              <w:bottom w:val="single" w:sz="4" w:space="0" w:color="auto"/>
              <w:right w:val="single" w:sz="4" w:space="0" w:color="auto"/>
            </w:tcBorders>
            <w:shd w:val="clear" w:color="auto" w:fill="auto"/>
            <w:noWrap/>
            <w:vAlign w:val="bottom"/>
            <w:hideMark/>
          </w:tcPr>
          <w:p w14:paraId="7F600577"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0.652068127</w:t>
            </w:r>
          </w:p>
        </w:tc>
        <w:tc>
          <w:tcPr>
            <w:tcW w:w="1800" w:type="dxa"/>
            <w:tcBorders>
              <w:top w:val="nil"/>
              <w:left w:val="nil"/>
              <w:bottom w:val="single" w:sz="4" w:space="0" w:color="auto"/>
              <w:right w:val="single" w:sz="4" w:space="0" w:color="auto"/>
            </w:tcBorders>
            <w:shd w:val="clear" w:color="auto" w:fill="auto"/>
            <w:noWrap/>
            <w:vAlign w:val="bottom"/>
            <w:hideMark/>
          </w:tcPr>
          <w:p w14:paraId="21BE9234"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Cardiac_failure  Dehydration</w:t>
            </w:r>
          </w:p>
        </w:tc>
        <w:tc>
          <w:tcPr>
            <w:tcW w:w="1345" w:type="dxa"/>
            <w:tcBorders>
              <w:top w:val="nil"/>
              <w:left w:val="nil"/>
              <w:bottom w:val="single" w:sz="4" w:space="0" w:color="auto"/>
              <w:right w:val="single" w:sz="4" w:space="0" w:color="auto"/>
            </w:tcBorders>
            <w:shd w:val="clear" w:color="auto" w:fill="auto"/>
            <w:noWrap/>
            <w:vAlign w:val="bottom"/>
            <w:hideMark/>
          </w:tcPr>
          <w:p w14:paraId="26FBA4FE"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0.340627449</w:t>
            </w:r>
          </w:p>
        </w:tc>
      </w:tr>
      <w:tr w:rsidR="000B7006" w:rsidRPr="006665F8" w14:paraId="226CD82F" w14:textId="77777777" w:rsidTr="00FB2701">
        <w:trPr>
          <w:trHeight w:val="3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63406E9"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4</w:t>
            </w:r>
          </w:p>
        </w:tc>
        <w:tc>
          <w:tcPr>
            <w:tcW w:w="1260" w:type="dxa"/>
            <w:tcBorders>
              <w:top w:val="nil"/>
              <w:left w:val="nil"/>
              <w:bottom w:val="single" w:sz="4" w:space="0" w:color="auto"/>
              <w:right w:val="single" w:sz="4" w:space="0" w:color="auto"/>
            </w:tcBorders>
            <w:shd w:val="clear" w:color="auto" w:fill="auto"/>
            <w:noWrap/>
            <w:vAlign w:val="bottom"/>
            <w:hideMark/>
          </w:tcPr>
          <w:p w14:paraId="54FA02E4"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0.30982659</w:t>
            </w:r>
          </w:p>
        </w:tc>
        <w:tc>
          <w:tcPr>
            <w:tcW w:w="1530" w:type="dxa"/>
            <w:tcBorders>
              <w:top w:val="nil"/>
              <w:left w:val="nil"/>
              <w:bottom w:val="single" w:sz="4" w:space="0" w:color="auto"/>
              <w:right w:val="single" w:sz="4" w:space="0" w:color="auto"/>
            </w:tcBorders>
            <w:shd w:val="clear" w:color="auto" w:fill="auto"/>
            <w:noWrap/>
            <w:vAlign w:val="bottom"/>
            <w:hideMark/>
          </w:tcPr>
          <w:p w14:paraId="164DD466"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Chest_pain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42DA124A"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General disorders</w:t>
            </w:r>
          </w:p>
        </w:tc>
        <w:tc>
          <w:tcPr>
            <w:tcW w:w="1350" w:type="dxa"/>
            <w:tcBorders>
              <w:top w:val="nil"/>
              <w:left w:val="nil"/>
              <w:bottom w:val="single" w:sz="4" w:space="0" w:color="auto"/>
              <w:right w:val="single" w:sz="4" w:space="0" w:color="auto"/>
            </w:tcBorders>
            <w:shd w:val="clear" w:color="auto" w:fill="auto"/>
            <w:noWrap/>
            <w:vAlign w:val="bottom"/>
            <w:hideMark/>
          </w:tcPr>
          <w:p w14:paraId="42FC746E"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0.641723356</w:t>
            </w:r>
          </w:p>
        </w:tc>
        <w:tc>
          <w:tcPr>
            <w:tcW w:w="1800" w:type="dxa"/>
            <w:tcBorders>
              <w:top w:val="nil"/>
              <w:left w:val="nil"/>
              <w:bottom w:val="single" w:sz="4" w:space="0" w:color="auto"/>
              <w:right w:val="single" w:sz="4" w:space="0" w:color="auto"/>
            </w:tcBorders>
            <w:shd w:val="clear" w:color="auto" w:fill="auto"/>
            <w:noWrap/>
            <w:vAlign w:val="bottom"/>
            <w:hideMark/>
          </w:tcPr>
          <w:p w14:paraId="6A0B67BD"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Cardiac_failure</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Chest_pain</w:t>
            </w:r>
            <w:proofErr w:type="spellEnd"/>
          </w:p>
        </w:tc>
        <w:tc>
          <w:tcPr>
            <w:tcW w:w="1345" w:type="dxa"/>
            <w:tcBorders>
              <w:top w:val="nil"/>
              <w:left w:val="nil"/>
              <w:bottom w:val="single" w:sz="4" w:space="0" w:color="auto"/>
              <w:right w:val="single" w:sz="4" w:space="0" w:color="auto"/>
            </w:tcBorders>
            <w:shd w:val="clear" w:color="auto" w:fill="auto"/>
            <w:noWrap/>
            <w:vAlign w:val="bottom"/>
            <w:hideMark/>
          </w:tcPr>
          <w:p w14:paraId="5297BE50"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0.331896766</w:t>
            </w:r>
          </w:p>
        </w:tc>
      </w:tr>
      <w:tr w:rsidR="000B7006" w:rsidRPr="006665F8" w14:paraId="3BF7E3F5" w14:textId="77777777" w:rsidTr="00FB2701">
        <w:trPr>
          <w:trHeight w:val="3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4AE43BD"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5</w:t>
            </w:r>
          </w:p>
        </w:tc>
        <w:tc>
          <w:tcPr>
            <w:tcW w:w="1260" w:type="dxa"/>
            <w:tcBorders>
              <w:top w:val="nil"/>
              <w:left w:val="nil"/>
              <w:bottom w:val="single" w:sz="4" w:space="0" w:color="auto"/>
              <w:right w:val="single" w:sz="4" w:space="0" w:color="auto"/>
            </w:tcBorders>
            <w:shd w:val="clear" w:color="auto" w:fill="auto"/>
            <w:noWrap/>
            <w:vAlign w:val="bottom"/>
            <w:hideMark/>
          </w:tcPr>
          <w:p w14:paraId="6C697A21"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0.33295325</w:t>
            </w:r>
          </w:p>
        </w:tc>
        <w:tc>
          <w:tcPr>
            <w:tcW w:w="1530" w:type="dxa"/>
            <w:tcBorders>
              <w:top w:val="nil"/>
              <w:left w:val="nil"/>
              <w:bottom w:val="single" w:sz="4" w:space="0" w:color="auto"/>
              <w:right w:val="single" w:sz="4" w:space="0" w:color="auto"/>
            </w:tcBorders>
            <w:shd w:val="clear" w:color="auto" w:fill="auto"/>
            <w:noWrap/>
            <w:vAlign w:val="bottom"/>
            <w:hideMark/>
          </w:tcPr>
          <w:p w14:paraId="257F4757"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Diarrhoea</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1EE0981E"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Gastrointestinal disorders</w:t>
            </w:r>
          </w:p>
        </w:tc>
        <w:tc>
          <w:tcPr>
            <w:tcW w:w="1350" w:type="dxa"/>
            <w:tcBorders>
              <w:top w:val="nil"/>
              <w:left w:val="nil"/>
              <w:bottom w:val="single" w:sz="4" w:space="0" w:color="auto"/>
              <w:right w:val="single" w:sz="4" w:space="0" w:color="auto"/>
            </w:tcBorders>
            <w:shd w:val="clear" w:color="auto" w:fill="auto"/>
            <w:noWrap/>
            <w:vAlign w:val="bottom"/>
            <w:hideMark/>
          </w:tcPr>
          <w:p w14:paraId="293883A0"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0.664122137</w:t>
            </w:r>
          </w:p>
        </w:tc>
        <w:tc>
          <w:tcPr>
            <w:tcW w:w="1800" w:type="dxa"/>
            <w:tcBorders>
              <w:top w:val="nil"/>
              <w:left w:val="nil"/>
              <w:bottom w:val="single" w:sz="4" w:space="0" w:color="auto"/>
              <w:right w:val="single" w:sz="4" w:space="0" w:color="auto"/>
            </w:tcBorders>
            <w:shd w:val="clear" w:color="auto" w:fill="auto"/>
            <w:noWrap/>
            <w:vAlign w:val="bottom"/>
            <w:hideMark/>
          </w:tcPr>
          <w:p w14:paraId="781E6AF6"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Cardiac_failure</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Diarrhoea</w:t>
            </w:r>
            <w:proofErr w:type="spellEnd"/>
          </w:p>
        </w:tc>
        <w:tc>
          <w:tcPr>
            <w:tcW w:w="1345" w:type="dxa"/>
            <w:tcBorders>
              <w:top w:val="nil"/>
              <w:left w:val="nil"/>
              <w:bottom w:val="single" w:sz="4" w:space="0" w:color="auto"/>
              <w:right w:val="single" w:sz="4" w:space="0" w:color="auto"/>
            </w:tcBorders>
            <w:shd w:val="clear" w:color="auto" w:fill="auto"/>
            <w:noWrap/>
            <w:vAlign w:val="bottom"/>
            <w:hideMark/>
          </w:tcPr>
          <w:p w14:paraId="41FA5767"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0.331168887</w:t>
            </w:r>
          </w:p>
        </w:tc>
      </w:tr>
      <w:tr w:rsidR="000B7006" w:rsidRPr="006665F8" w14:paraId="45076ABE" w14:textId="77777777" w:rsidTr="00FB2701">
        <w:trPr>
          <w:trHeight w:val="3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FF10A2B"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6</w:t>
            </w:r>
          </w:p>
        </w:tc>
        <w:tc>
          <w:tcPr>
            <w:tcW w:w="1260" w:type="dxa"/>
            <w:tcBorders>
              <w:top w:val="nil"/>
              <w:left w:val="nil"/>
              <w:bottom w:val="single" w:sz="4" w:space="0" w:color="auto"/>
              <w:right w:val="single" w:sz="4" w:space="0" w:color="auto"/>
            </w:tcBorders>
            <w:shd w:val="clear" w:color="auto" w:fill="auto"/>
            <w:noWrap/>
            <w:vAlign w:val="bottom"/>
            <w:hideMark/>
          </w:tcPr>
          <w:p w14:paraId="4D1FD722"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0.358390281</w:t>
            </w:r>
          </w:p>
        </w:tc>
        <w:tc>
          <w:tcPr>
            <w:tcW w:w="1530" w:type="dxa"/>
            <w:tcBorders>
              <w:top w:val="nil"/>
              <w:left w:val="nil"/>
              <w:bottom w:val="single" w:sz="4" w:space="0" w:color="auto"/>
              <w:right w:val="single" w:sz="4" w:space="0" w:color="auto"/>
            </w:tcBorders>
            <w:shd w:val="clear" w:color="auto" w:fill="auto"/>
            <w:noWrap/>
            <w:vAlign w:val="bottom"/>
            <w:hideMark/>
          </w:tcPr>
          <w:p w14:paraId="598D0014"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Deep_vein_thrombosis</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1148D91C"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Vascular disorders</w:t>
            </w:r>
          </w:p>
        </w:tc>
        <w:tc>
          <w:tcPr>
            <w:tcW w:w="1350" w:type="dxa"/>
            <w:tcBorders>
              <w:top w:val="nil"/>
              <w:left w:val="nil"/>
              <w:bottom w:val="single" w:sz="4" w:space="0" w:color="auto"/>
              <w:right w:val="single" w:sz="4" w:space="0" w:color="auto"/>
            </w:tcBorders>
            <w:shd w:val="clear" w:color="auto" w:fill="auto"/>
            <w:noWrap/>
            <w:vAlign w:val="bottom"/>
            <w:hideMark/>
          </w:tcPr>
          <w:p w14:paraId="32BDB27B"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0.688829787</w:t>
            </w:r>
          </w:p>
        </w:tc>
        <w:tc>
          <w:tcPr>
            <w:tcW w:w="1800" w:type="dxa"/>
            <w:tcBorders>
              <w:top w:val="nil"/>
              <w:left w:val="nil"/>
              <w:bottom w:val="single" w:sz="4" w:space="0" w:color="auto"/>
              <w:right w:val="single" w:sz="4" w:space="0" w:color="auto"/>
            </w:tcBorders>
            <w:shd w:val="clear" w:color="auto" w:fill="auto"/>
            <w:noWrap/>
            <w:vAlign w:val="bottom"/>
            <w:hideMark/>
          </w:tcPr>
          <w:p w14:paraId="3274F213"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Cardiac_failure</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Deep_vein_thrombosis</w:t>
            </w:r>
            <w:proofErr w:type="spellEnd"/>
          </w:p>
        </w:tc>
        <w:tc>
          <w:tcPr>
            <w:tcW w:w="1345" w:type="dxa"/>
            <w:tcBorders>
              <w:top w:val="nil"/>
              <w:left w:val="nil"/>
              <w:bottom w:val="single" w:sz="4" w:space="0" w:color="auto"/>
              <w:right w:val="single" w:sz="4" w:space="0" w:color="auto"/>
            </w:tcBorders>
            <w:shd w:val="clear" w:color="auto" w:fill="auto"/>
            <w:noWrap/>
            <w:vAlign w:val="bottom"/>
            <w:hideMark/>
          </w:tcPr>
          <w:p w14:paraId="4B779121"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0.330439506</w:t>
            </w:r>
          </w:p>
        </w:tc>
      </w:tr>
      <w:tr w:rsidR="000B7006" w:rsidRPr="006665F8" w14:paraId="6F2BDFC2" w14:textId="77777777" w:rsidTr="00FB2701">
        <w:trPr>
          <w:trHeight w:val="3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896C700"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7</w:t>
            </w:r>
          </w:p>
        </w:tc>
        <w:tc>
          <w:tcPr>
            <w:tcW w:w="1260" w:type="dxa"/>
            <w:tcBorders>
              <w:top w:val="nil"/>
              <w:left w:val="nil"/>
              <w:bottom w:val="single" w:sz="4" w:space="0" w:color="auto"/>
              <w:right w:val="single" w:sz="4" w:space="0" w:color="auto"/>
            </w:tcBorders>
            <w:shd w:val="clear" w:color="auto" w:fill="auto"/>
            <w:noWrap/>
            <w:vAlign w:val="bottom"/>
            <w:hideMark/>
          </w:tcPr>
          <w:p w14:paraId="5B5D2BE2"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0.292903875</w:t>
            </w:r>
          </w:p>
        </w:tc>
        <w:tc>
          <w:tcPr>
            <w:tcW w:w="1530" w:type="dxa"/>
            <w:tcBorders>
              <w:top w:val="nil"/>
              <w:left w:val="nil"/>
              <w:bottom w:val="single" w:sz="4" w:space="0" w:color="auto"/>
              <w:right w:val="single" w:sz="4" w:space="0" w:color="auto"/>
            </w:tcBorders>
            <w:shd w:val="clear" w:color="auto" w:fill="auto"/>
            <w:noWrap/>
            <w:vAlign w:val="bottom"/>
            <w:hideMark/>
          </w:tcPr>
          <w:p w14:paraId="2069519F"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Abdominal_pain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036D1669"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Gastrointestinal disorders</w:t>
            </w:r>
          </w:p>
        </w:tc>
        <w:tc>
          <w:tcPr>
            <w:tcW w:w="1350" w:type="dxa"/>
            <w:tcBorders>
              <w:top w:val="nil"/>
              <w:left w:val="nil"/>
              <w:bottom w:val="single" w:sz="4" w:space="0" w:color="auto"/>
              <w:right w:val="single" w:sz="4" w:space="0" w:color="auto"/>
            </w:tcBorders>
            <w:shd w:val="clear" w:color="auto" w:fill="auto"/>
            <w:noWrap/>
            <w:vAlign w:val="bottom"/>
            <w:hideMark/>
          </w:tcPr>
          <w:p w14:paraId="0B015EDD"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0.6201373</w:t>
            </w:r>
          </w:p>
        </w:tc>
        <w:tc>
          <w:tcPr>
            <w:tcW w:w="1800" w:type="dxa"/>
            <w:tcBorders>
              <w:top w:val="nil"/>
              <w:left w:val="nil"/>
              <w:bottom w:val="single" w:sz="4" w:space="0" w:color="auto"/>
              <w:right w:val="single" w:sz="4" w:space="0" w:color="auto"/>
            </w:tcBorders>
            <w:shd w:val="clear" w:color="auto" w:fill="auto"/>
            <w:noWrap/>
            <w:vAlign w:val="bottom"/>
            <w:hideMark/>
          </w:tcPr>
          <w:p w14:paraId="4EA0F7E9"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Cardiac_failure</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Abdominal_pain</w:t>
            </w:r>
            <w:proofErr w:type="spellEnd"/>
          </w:p>
        </w:tc>
        <w:tc>
          <w:tcPr>
            <w:tcW w:w="1345" w:type="dxa"/>
            <w:tcBorders>
              <w:top w:val="nil"/>
              <w:left w:val="nil"/>
              <w:bottom w:val="single" w:sz="4" w:space="0" w:color="auto"/>
              <w:right w:val="single" w:sz="4" w:space="0" w:color="auto"/>
            </w:tcBorders>
            <w:shd w:val="clear" w:color="auto" w:fill="auto"/>
            <w:noWrap/>
            <w:vAlign w:val="bottom"/>
            <w:hideMark/>
          </w:tcPr>
          <w:p w14:paraId="10538542"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0.327233425</w:t>
            </w:r>
          </w:p>
        </w:tc>
      </w:tr>
      <w:tr w:rsidR="000B7006" w:rsidRPr="006665F8" w14:paraId="234FEC99" w14:textId="77777777" w:rsidTr="00FB2701">
        <w:trPr>
          <w:trHeight w:val="3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01340AD2"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8</w:t>
            </w:r>
          </w:p>
        </w:tc>
        <w:tc>
          <w:tcPr>
            <w:tcW w:w="1260" w:type="dxa"/>
            <w:tcBorders>
              <w:top w:val="nil"/>
              <w:left w:val="nil"/>
              <w:bottom w:val="single" w:sz="4" w:space="0" w:color="auto"/>
              <w:right w:val="single" w:sz="4" w:space="0" w:color="auto"/>
            </w:tcBorders>
            <w:shd w:val="clear" w:color="auto" w:fill="auto"/>
            <w:noWrap/>
            <w:vAlign w:val="bottom"/>
            <w:hideMark/>
          </w:tcPr>
          <w:p w14:paraId="448FB8C9"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0.289264414</w:t>
            </w:r>
          </w:p>
        </w:tc>
        <w:tc>
          <w:tcPr>
            <w:tcW w:w="1530" w:type="dxa"/>
            <w:tcBorders>
              <w:top w:val="nil"/>
              <w:left w:val="nil"/>
              <w:bottom w:val="single" w:sz="4" w:space="0" w:color="auto"/>
              <w:right w:val="single" w:sz="4" w:space="0" w:color="auto"/>
            </w:tcBorders>
            <w:shd w:val="clear" w:color="auto" w:fill="auto"/>
            <w:noWrap/>
            <w:vAlign w:val="bottom"/>
            <w:hideMark/>
          </w:tcPr>
          <w:p w14:paraId="58B0CE16"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Cellulitis</w:t>
            </w:r>
          </w:p>
        </w:tc>
        <w:tc>
          <w:tcPr>
            <w:tcW w:w="1530" w:type="dxa"/>
            <w:tcBorders>
              <w:top w:val="nil"/>
              <w:left w:val="nil"/>
              <w:bottom w:val="single" w:sz="4" w:space="0" w:color="auto"/>
              <w:right w:val="single" w:sz="4" w:space="0" w:color="auto"/>
            </w:tcBorders>
            <w:shd w:val="clear" w:color="auto" w:fill="auto"/>
            <w:noWrap/>
            <w:vAlign w:val="bottom"/>
            <w:hideMark/>
          </w:tcPr>
          <w:p w14:paraId="11DF09D9"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Infections and infestations</w:t>
            </w:r>
          </w:p>
        </w:tc>
        <w:tc>
          <w:tcPr>
            <w:tcW w:w="1350" w:type="dxa"/>
            <w:tcBorders>
              <w:top w:val="nil"/>
              <w:left w:val="nil"/>
              <w:bottom w:val="single" w:sz="4" w:space="0" w:color="auto"/>
              <w:right w:val="single" w:sz="4" w:space="0" w:color="auto"/>
            </w:tcBorders>
            <w:shd w:val="clear" w:color="auto" w:fill="auto"/>
            <w:noWrap/>
            <w:vAlign w:val="bottom"/>
            <w:hideMark/>
          </w:tcPr>
          <w:p w14:paraId="348973DE"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0.616113744</w:t>
            </w:r>
          </w:p>
        </w:tc>
        <w:tc>
          <w:tcPr>
            <w:tcW w:w="1800" w:type="dxa"/>
            <w:tcBorders>
              <w:top w:val="nil"/>
              <w:left w:val="nil"/>
              <w:bottom w:val="single" w:sz="4" w:space="0" w:color="auto"/>
              <w:right w:val="single" w:sz="4" w:space="0" w:color="auto"/>
            </w:tcBorders>
            <w:shd w:val="clear" w:color="auto" w:fill="auto"/>
            <w:noWrap/>
            <w:vAlign w:val="bottom"/>
            <w:hideMark/>
          </w:tcPr>
          <w:p w14:paraId="182EE1AB"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Cardiac_failure  Cellulitis</w:t>
            </w:r>
          </w:p>
        </w:tc>
        <w:tc>
          <w:tcPr>
            <w:tcW w:w="1345" w:type="dxa"/>
            <w:tcBorders>
              <w:top w:val="nil"/>
              <w:left w:val="nil"/>
              <w:bottom w:val="single" w:sz="4" w:space="0" w:color="auto"/>
              <w:right w:val="single" w:sz="4" w:space="0" w:color="auto"/>
            </w:tcBorders>
            <w:shd w:val="clear" w:color="auto" w:fill="auto"/>
            <w:noWrap/>
            <w:vAlign w:val="bottom"/>
            <w:hideMark/>
          </w:tcPr>
          <w:p w14:paraId="599424AD"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0.32684933</w:t>
            </w:r>
          </w:p>
        </w:tc>
      </w:tr>
      <w:tr w:rsidR="000B7006" w:rsidRPr="006665F8" w14:paraId="0E916118" w14:textId="77777777" w:rsidTr="00FB2701">
        <w:trPr>
          <w:trHeight w:val="3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C3464B3"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9</w:t>
            </w:r>
          </w:p>
        </w:tc>
        <w:tc>
          <w:tcPr>
            <w:tcW w:w="1260" w:type="dxa"/>
            <w:tcBorders>
              <w:top w:val="nil"/>
              <w:left w:val="nil"/>
              <w:bottom w:val="single" w:sz="4" w:space="0" w:color="auto"/>
              <w:right w:val="single" w:sz="4" w:space="0" w:color="auto"/>
            </w:tcBorders>
            <w:shd w:val="clear" w:color="auto" w:fill="auto"/>
            <w:noWrap/>
            <w:vAlign w:val="bottom"/>
            <w:hideMark/>
          </w:tcPr>
          <w:p w14:paraId="11080CEF"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0.326267281</w:t>
            </w:r>
          </w:p>
        </w:tc>
        <w:tc>
          <w:tcPr>
            <w:tcW w:w="1530" w:type="dxa"/>
            <w:tcBorders>
              <w:top w:val="nil"/>
              <w:left w:val="nil"/>
              <w:bottom w:val="single" w:sz="4" w:space="0" w:color="auto"/>
              <w:right w:val="single" w:sz="4" w:space="0" w:color="auto"/>
            </w:tcBorders>
            <w:shd w:val="clear" w:color="auto" w:fill="auto"/>
            <w:noWrap/>
            <w:vAlign w:val="bottom"/>
            <w:hideMark/>
          </w:tcPr>
          <w:p w14:paraId="7CE4E17F"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Coronary_artery_disease</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73ABB993"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Cardiac disorders</w:t>
            </w:r>
          </w:p>
        </w:tc>
        <w:tc>
          <w:tcPr>
            <w:tcW w:w="1350" w:type="dxa"/>
            <w:tcBorders>
              <w:top w:val="nil"/>
              <w:left w:val="nil"/>
              <w:bottom w:val="single" w:sz="4" w:space="0" w:color="auto"/>
              <w:right w:val="single" w:sz="4" w:space="0" w:color="auto"/>
            </w:tcBorders>
            <w:shd w:val="clear" w:color="auto" w:fill="auto"/>
            <w:noWrap/>
            <w:vAlign w:val="bottom"/>
            <w:hideMark/>
          </w:tcPr>
          <w:p w14:paraId="1DFB20BC"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0.650837989</w:t>
            </w:r>
          </w:p>
        </w:tc>
        <w:tc>
          <w:tcPr>
            <w:tcW w:w="1800" w:type="dxa"/>
            <w:tcBorders>
              <w:top w:val="nil"/>
              <w:left w:val="nil"/>
              <w:bottom w:val="single" w:sz="4" w:space="0" w:color="auto"/>
              <w:right w:val="single" w:sz="4" w:space="0" w:color="auto"/>
            </w:tcBorders>
            <w:shd w:val="clear" w:color="auto" w:fill="auto"/>
            <w:noWrap/>
            <w:vAlign w:val="bottom"/>
            <w:hideMark/>
          </w:tcPr>
          <w:p w14:paraId="4623882A"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Cardiac_failure</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Coronary_artery_disease</w:t>
            </w:r>
            <w:proofErr w:type="spellEnd"/>
          </w:p>
        </w:tc>
        <w:tc>
          <w:tcPr>
            <w:tcW w:w="1345" w:type="dxa"/>
            <w:tcBorders>
              <w:top w:val="nil"/>
              <w:left w:val="nil"/>
              <w:bottom w:val="single" w:sz="4" w:space="0" w:color="auto"/>
              <w:right w:val="single" w:sz="4" w:space="0" w:color="auto"/>
            </w:tcBorders>
            <w:shd w:val="clear" w:color="auto" w:fill="auto"/>
            <w:noWrap/>
            <w:vAlign w:val="bottom"/>
            <w:hideMark/>
          </w:tcPr>
          <w:p w14:paraId="5C2B921E"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0.324570708</w:t>
            </w:r>
          </w:p>
        </w:tc>
      </w:tr>
      <w:tr w:rsidR="000B7006" w:rsidRPr="006665F8" w14:paraId="308C8FF5" w14:textId="77777777" w:rsidTr="00FB2701">
        <w:trPr>
          <w:trHeight w:val="3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7A46812D"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10</w:t>
            </w:r>
          </w:p>
        </w:tc>
        <w:tc>
          <w:tcPr>
            <w:tcW w:w="1260" w:type="dxa"/>
            <w:tcBorders>
              <w:top w:val="nil"/>
              <w:left w:val="nil"/>
              <w:bottom w:val="single" w:sz="4" w:space="0" w:color="auto"/>
              <w:right w:val="single" w:sz="4" w:space="0" w:color="auto"/>
            </w:tcBorders>
            <w:shd w:val="clear" w:color="auto" w:fill="auto"/>
            <w:noWrap/>
            <w:vAlign w:val="bottom"/>
            <w:hideMark/>
          </w:tcPr>
          <w:p w14:paraId="7DD682AC"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0.331993569</w:t>
            </w:r>
          </w:p>
        </w:tc>
        <w:tc>
          <w:tcPr>
            <w:tcW w:w="1530" w:type="dxa"/>
            <w:tcBorders>
              <w:top w:val="nil"/>
              <w:left w:val="nil"/>
              <w:bottom w:val="single" w:sz="4" w:space="0" w:color="auto"/>
              <w:right w:val="single" w:sz="4" w:space="0" w:color="auto"/>
            </w:tcBorders>
            <w:shd w:val="clear" w:color="auto" w:fill="auto"/>
            <w:noWrap/>
            <w:vAlign w:val="bottom"/>
            <w:hideMark/>
          </w:tcPr>
          <w:p w14:paraId="295FECE8"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Chronic_obstructive_pulmonary_disease</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601053D3"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Respiratory, thoracic and mediastinal disorders</w:t>
            </w:r>
          </w:p>
        </w:tc>
        <w:tc>
          <w:tcPr>
            <w:tcW w:w="1350" w:type="dxa"/>
            <w:tcBorders>
              <w:top w:val="nil"/>
              <w:left w:val="nil"/>
              <w:bottom w:val="single" w:sz="4" w:space="0" w:color="auto"/>
              <w:right w:val="single" w:sz="4" w:space="0" w:color="auto"/>
            </w:tcBorders>
            <w:shd w:val="clear" w:color="auto" w:fill="auto"/>
            <w:noWrap/>
            <w:vAlign w:val="bottom"/>
            <w:hideMark/>
          </w:tcPr>
          <w:p w14:paraId="6D6CB3CB"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0.656330749</w:t>
            </w:r>
          </w:p>
        </w:tc>
        <w:tc>
          <w:tcPr>
            <w:tcW w:w="1800" w:type="dxa"/>
            <w:tcBorders>
              <w:top w:val="nil"/>
              <w:left w:val="nil"/>
              <w:bottom w:val="single" w:sz="4" w:space="0" w:color="auto"/>
              <w:right w:val="single" w:sz="4" w:space="0" w:color="auto"/>
            </w:tcBorders>
            <w:shd w:val="clear" w:color="auto" w:fill="auto"/>
            <w:noWrap/>
            <w:vAlign w:val="bottom"/>
            <w:hideMark/>
          </w:tcPr>
          <w:p w14:paraId="7E3A7365"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Cardiac_failure</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Chronic_obstructive_pulmonary_disease</w:t>
            </w:r>
            <w:proofErr w:type="spellEnd"/>
          </w:p>
        </w:tc>
        <w:tc>
          <w:tcPr>
            <w:tcW w:w="1345" w:type="dxa"/>
            <w:tcBorders>
              <w:top w:val="nil"/>
              <w:left w:val="nil"/>
              <w:bottom w:val="single" w:sz="4" w:space="0" w:color="auto"/>
              <w:right w:val="single" w:sz="4" w:space="0" w:color="auto"/>
            </w:tcBorders>
            <w:shd w:val="clear" w:color="auto" w:fill="auto"/>
            <w:noWrap/>
            <w:vAlign w:val="bottom"/>
            <w:hideMark/>
          </w:tcPr>
          <w:p w14:paraId="2369E540"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0.32433718</w:t>
            </w:r>
          </w:p>
        </w:tc>
      </w:tr>
      <w:tr w:rsidR="000B7006" w:rsidRPr="006665F8" w14:paraId="47AF908D" w14:textId="77777777" w:rsidTr="00FB2701">
        <w:trPr>
          <w:trHeight w:val="3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1B7B7D54"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11</w:t>
            </w:r>
          </w:p>
        </w:tc>
        <w:tc>
          <w:tcPr>
            <w:tcW w:w="1260" w:type="dxa"/>
            <w:tcBorders>
              <w:top w:val="nil"/>
              <w:left w:val="nil"/>
              <w:bottom w:val="single" w:sz="4" w:space="0" w:color="auto"/>
              <w:right w:val="single" w:sz="4" w:space="0" w:color="auto"/>
            </w:tcBorders>
            <w:shd w:val="clear" w:color="auto" w:fill="auto"/>
            <w:noWrap/>
            <w:vAlign w:val="bottom"/>
            <w:hideMark/>
          </w:tcPr>
          <w:p w14:paraId="6B83B264"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0.349192101</w:t>
            </w:r>
          </w:p>
        </w:tc>
        <w:tc>
          <w:tcPr>
            <w:tcW w:w="1530" w:type="dxa"/>
            <w:tcBorders>
              <w:top w:val="nil"/>
              <w:left w:val="nil"/>
              <w:bottom w:val="single" w:sz="4" w:space="0" w:color="auto"/>
              <w:right w:val="single" w:sz="4" w:space="0" w:color="auto"/>
            </w:tcBorders>
            <w:shd w:val="clear" w:color="auto" w:fill="auto"/>
            <w:noWrap/>
            <w:vAlign w:val="bottom"/>
            <w:hideMark/>
          </w:tcPr>
          <w:p w14:paraId="365F8CFB"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Fall</w:t>
            </w:r>
          </w:p>
        </w:tc>
        <w:tc>
          <w:tcPr>
            <w:tcW w:w="1530" w:type="dxa"/>
            <w:tcBorders>
              <w:top w:val="nil"/>
              <w:left w:val="nil"/>
              <w:bottom w:val="single" w:sz="4" w:space="0" w:color="auto"/>
              <w:right w:val="single" w:sz="4" w:space="0" w:color="auto"/>
            </w:tcBorders>
            <w:shd w:val="clear" w:color="auto" w:fill="auto"/>
            <w:noWrap/>
            <w:vAlign w:val="bottom"/>
            <w:hideMark/>
          </w:tcPr>
          <w:p w14:paraId="0AB04D55"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Injury, poisoning and procedural complications</w:t>
            </w:r>
          </w:p>
        </w:tc>
        <w:tc>
          <w:tcPr>
            <w:tcW w:w="1350" w:type="dxa"/>
            <w:tcBorders>
              <w:top w:val="nil"/>
              <w:left w:val="nil"/>
              <w:bottom w:val="single" w:sz="4" w:space="0" w:color="auto"/>
              <w:right w:val="single" w:sz="4" w:space="0" w:color="auto"/>
            </w:tcBorders>
            <w:shd w:val="clear" w:color="auto" w:fill="auto"/>
            <w:noWrap/>
            <w:vAlign w:val="bottom"/>
            <w:hideMark/>
          </w:tcPr>
          <w:p w14:paraId="289368AF"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0.668639053</w:t>
            </w:r>
          </w:p>
        </w:tc>
        <w:tc>
          <w:tcPr>
            <w:tcW w:w="1800" w:type="dxa"/>
            <w:tcBorders>
              <w:top w:val="nil"/>
              <w:left w:val="nil"/>
              <w:bottom w:val="single" w:sz="4" w:space="0" w:color="auto"/>
              <w:right w:val="single" w:sz="4" w:space="0" w:color="auto"/>
            </w:tcBorders>
            <w:shd w:val="clear" w:color="auto" w:fill="auto"/>
            <w:noWrap/>
            <w:vAlign w:val="bottom"/>
            <w:hideMark/>
          </w:tcPr>
          <w:p w14:paraId="3A23BAE5"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Cardiac_failure  Fall</w:t>
            </w:r>
          </w:p>
        </w:tc>
        <w:tc>
          <w:tcPr>
            <w:tcW w:w="1345" w:type="dxa"/>
            <w:tcBorders>
              <w:top w:val="nil"/>
              <w:left w:val="nil"/>
              <w:bottom w:val="single" w:sz="4" w:space="0" w:color="auto"/>
              <w:right w:val="single" w:sz="4" w:space="0" w:color="auto"/>
            </w:tcBorders>
            <w:shd w:val="clear" w:color="auto" w:fill="auto"/>
            <w:noWrap/>
            <w:vAlign w:val="bottom"/>
            <w:hideMark/>
          </w:tcPr>
          <w:p w14:paraId="07C5BB50"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0.319446952</w:t>
            </w:r>
          </w:p>
        </w:tc>
      </w:tr>
      <w:tr w:rsidR="000B7006" w:rsidRPr="006665F8" w14:paraId="568102A6" w14:textId="77777777" w:rsidTr="00FB2701">
        <w:trPr>
          <w:trHeight w:val="3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5495CAC"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12</w:t>
            </w:r>
          </w:p>
        </w:tc>
        <w:tc>
          <w:tcPr>
            <w:tcW w:w="1260" w:type="dxa"/>
            <w:tcBorders>
              <w:top w:val="nil"/>
              <w:left w:val="nil"/>
              <w:bottom w:val="single" w:sz="4" w:space="0" w:color="auto"/>
              <w:right w:val="single" w:sz="4" w:space="0" w:color="auto"/>
            </w:tcBorders>
            <w:shd w:val="clear" w:color="auto" w:fill="auto"/>
            <w:noWrap/>
            <w:vAlign w:val="bottom"/>
            <w:hideMark/>
          </w:tcPr>
          <w:p w14:paraId="5A74F817"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0.319253438</w:t>
            </w:r>
          </w:p>
        </w:tc>
        <w:tc>
          <w:tcPr>
            <w:tcW w:w="1530" w:type="dxa"/>
            <w:tcBorders>
              <w:top w:val="nil"/>
              <w:left w:val="nil"/>
              <w:bottom w:val="single" w:sz="4" w:space="0" w:color="auto"/>
              <w:right w:val="single" w:sz="4" w:space="0" w:color="auto"/>
            </w:tcBorders>
            <w:shd w:val="clear" w:color="auto" w:fill="auto"/>
            <w:noWrap/>
            <w:vAlign w:val="bottom"/>
            <w:hideMark/>
          </w:tcPr>
          <w:p w14:paraId="545E80BE"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Syncope</w:t>
            </w:r>
          </w:p>
        </w:tc>
        <w:tc>
          <w:tcPr>
            <w:tcW w:w="1530" w:type="dxa"/>
            <w:tcBorders>
              <w:top w:val="nil"/>
              <w:left w:val="nil"/>
              <w:bottom w:val="single" w:sz="4" w:space="0" w:color="auto"/>
              <w:right w:val="single" w:sz="4" w:space="0" w:color="auto"/>
            </w:tcBorders>
            <w:shd w:val="clear" w:color="auto" w:fill="auto"/>
            <w:noWrap/>
            <w:vAlign w:val="bottom"/>
            <w:hideMark/>
          </w:tcPr>
          <w:p w14:paraId="487DD290"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Nervous system disorders</w:t>
            </w:r>
          </w:p>
        </w:tc>
        <w:tc>
          <w:tcPr>
            <w:tcW w:w="1350" w:type="dxa"/>
            <w:tcBorders>
              <w:top w:val="nil"/>
              <w:left w:val="nil"/>
              <w:bottom w:val="single" w:sz="4" w:space="0" w:color="auto"/>
              <w:right w:val="single" w:sz="4" w:space="0" w:color="auto"/>
            </w:tcBorders>
            <w:shd w:val="clear" w:color="auto" w:fill="auto"/>
            <w:noWrap/>
            <w:vAlign w:val="bottom"/>
            <w:hideMark/>
          </w:tcPr>
          <w:p w14:paraId="1E03BA7A"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0.636761488</w:t>
            </w:r>
          </w:p>
        </w:tc>
        <w:tc>
          <w:tcPr>
            <w:tcW w:w="1800" w:type="dxa"/>
            <w:tcBorders>
              <w:top w:val="nil"/>
              <w:left w:val="nil"/>
              <w:bottom w:val="single" w:sz="4" w:space="0" w:color="auto"/>
              <w:right w:val="single" w:sz="4" w:space="0" w:color="auto"/>
            </w:tcBorders>
            <w:shd w:val="clear" w:color="auto" w:fill="auto"/>
            <w:noWrap/>
            <w:vAlign w:val="bottom"/>
            <w:hideMark/>
          </w:tcPr>
          <w:p w14:paraId="10159DD5"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Cardiac_failure  Syncope</w:t>
            </w:r>
          </w:p>
        </w:tc>
        <w:tc>
          <w:tcPr>
            <w:tcW w:w="1345" w:type="dxa"/>
            <w:tcBorders>
              <w:top w:val="nil"/>
              <w:left w:val="nil"/>
              <w:bottom w:val="single" w:sz="4" w:space="0" w:color="auto"/>
              <w:right w:val="single" w:sz="4" w:space="0" w:color="auto"/>
            </w:tcBorders>
            <w:shd w:val="clear" w:color="auto" w:fill="auto"/>
            <w:noWrap/>
            <w:vAlign w:val="bottom"/>
            <w:hideMark/>
          </w:tcPr>
          <w:p w14:paraId="2854C11B"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0.31750805</w:t>
            </w:r>
          </w:p>
        </w:tc>
      </w:tr>
      <w:tr w:rsidR="000B7006" w:rsidRPr="006665F8" w14:paraId="351F7ED3" w14:textId="77777777" w:rsidTr="00FB2701">
        <w:trPr>
          <w:trHeight w:val="3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E4F6BFA"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13</w:t>
            </w:r>
          </w:p>
        </w:tc>
        <w:tc>
          <w:tcPr>
            <w:tcW w:w="1260" w:type="dxa"/>
            <w:tcBorders>
              <w:top w:val="nil"/>
              <w:left w:val="nil"/>
              <w:bottom w:val="single" w:sz="4" w:space="0" w:color="auto"/>
              <w:right w:val="single" w:sz="4" w:space="0" w:color="auto"/>
            </w:tcBorders>
            <w:shd w:val="clear" w:color="auto" w:fill="auto"/>
            <w:noWrap/>
            <w:vAlign w:val="bottom"/>
            <w:hideMark/>
          </w:tcPr>
          <w:p w14:paraId="37EE2F36"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0.305860113</w:t>
            </w:r>
          </w:p>
        </w:tc>
        <w:tc>
          <w:tcPr>
            <w:tcW w:w="1530" w:type="dxa"/>
            <w:tcBorders>
              <w:top w:val="nil"/>
              <w:left w:val="nil"/>
              <w:bottom w:val="single" w:sz="4" w:space="0" w:color="auto"/>
              <w:right w:val="single" w:sz="4" w:space="0" w:color="auto"/>
            </w:tcBorders>
            <w:shd w:val="clear" w:color="auto" w:fill="auto"/>
            <w:noWrap/>
            <w:vAlign w:val="bottom"/>
            <w:hideMark/>
          </w:tcPr>
          <w:p w14:paraId="4795F8D8"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Vomiting</w:t>
            </w:r>
          </w:p>
        </w:tc>
        <w:tc>
          <w:tcPr>
            <w:tcW w:w="1530" w:type="dxa"/>
            <w:tcBorders>
              <w:top w:val="nil"/>
              <w:left w:val="nil"/>
              <w:bottom w:val="single" w:sz="4" w:space="0" w:color="auto"/>
              <w:right w:val="single" w:sz="4" w:space="0" w:color="auto"/>
            </w:tcBorders>
            <w:shd w:val="clear" w:color="auto" w:fill="auto"/>
            <w:noWrap/>
            <w:vAlign w:val="bottom"/>
            <w:hideMark/>
          </w:tcPr>
          <w:p w14:paraId="5F784238"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Gastrointestinal disorders</w:t>
            </w:r>
          </w:p>
        </w:tc>
        <w:tc>
          <w:tcPr>
            <w:tcW w:w="1350" w:type="dxa"/>
            <w:tcBorders>
              <w:top w:val="nil"/>
              <w:left w:val="nil"/>
              <w:bottom w:val="single" w:sz="4" w:space="0" w:color="auto"/>
              <w:right w:val="single" w:sz="4" w:space="0" w:color="auto"/>
            </w:tcBorders>
            <w:shd w:val="clear" w:color="auto" w:fill="auto"/>
            <w:noWrap/>
            <w:vAlign w:val="bottom"/>
            <w:hideMark/>
          </w:tcPr>
          <w:p w14:paraId="239150B0"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0.623036649</w:t>
            </w:r>
          </w:p>
        </w:tc>
        <w:tc>
          <w:tcPr>
            <w:tcW w:w="1800" w:type="dxa"/>
            <w:tcBorders>
              <w:top w:val="nil"/>
              <w:left w:val="nil"/>
              <w:bottom w:val="single" w:sz="4" w:space="0" w:color="auto"/>
              <w:right w:val="single" w:sz="4" w:space="0" w:color="auto"/>
            </w:tcBorders>
            <w:shd w:val="clear" w:color="auto" w:fill="auto"/>
            <w:noWrap/>
            <w:vAlign w:val="bottom"/>
            <w:hideMark/>
          </w:tcPr>
          <w:p w14:paraId="18D12A76"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Cardiac_failure  Vomiting</w:t>
            </w:r>
          </w:p>
        </w:tc>
        <w:tc>
          <w:tcPr>
            <w:tcW w:w="1345" w:type="dxa"/>
            <w:tcBorders>
              <w:top w:val="nil"/>
              <w:left w:val="nil"/>
              <w:bottom w:val="single" w:sz="4" w:space="0" w:color="auto"/>
              <w:right w:val="single" w:sz="4" w:space="0" w:color="auto"/>
            </w:tcBorders>
            <w:shd w:val="clear" w:color="auto" w:fill="auto"/>
            <w:noWrap/>
            <w:vAlign w:val="bottom"/>
            <w:hideMark/>
          </w:tcPr>
          <w:p w14:paraId="2B569F06"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0.317176536</w:t>
            </w:r>
          </w:p>
        </w:tc>
      </w:tr>
      <w:tr w:rsidR="000B7006" w:rsidRPr="006665F8" w14:paraId="441F6E18" w14:textId="77777777" w:rsidTr="00FB2701">
        <w:trPr>
          <w:trHeight w:val="3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14512FBC"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14</w:t>
            </w:r>
          </w:p>
        </w:tc>
        <w:tc>
          <w:tcPr>
            <w:tcW w:w="1260" w:type="dxa"/>
            <w:tcBorders>
              <w:top w:val="nil"/>
              <w:left w:val="nil"/>
              <w:bottom w:val="single" w:sz="4" w:space="0" w:color="auto"/>
              <w:right w:val="single" w:sz="4" w:space="0" w:color="auto"/>
            </w:tcBorders>
            <w:shd w:val="clear" w:color="auto" w:fill="auto"/>
            <w:noWrap/>
            <w:vAlign w:val="bottom"/>
            <w:hideMark/>
          </w:tcPr>
          <w:p w14:paraId="09A0F2ED"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0.340069686</w:t>
            </w:r>
          </w:p>
        </w:tc>
        <w:tc>
          <w:tcPr>
            <w:tcW w:w="1530" w:type="dxa"/>
            <w:tcBorders>
              <w:top w:val="nil"/>
              <w:left w:val="nil"/>
              <w:bottom w:val="single" w:sz="4" w:space="0" w:color="auto"/>
              <w:right w:val="single" w:sz="4" w:space="0" w:color="auto"/>
            </w:tcBorders>
            <w:shd w:val="clear" w:color="auto" w:fill="auto"/>
            <w:noWrap/>
            <w:vAlign w:val="bottom"/>
            <w:hideMark/>
          </w:tcPr>
          <w:p w14:paraId="7E942757"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Bronchitis</w:t>
            </w:r>
          </w:p>
        </w:tc>
        <w:tc>
          <w:tcPr>
            <w:tcW w:w="1530" w:type="dxa"/>
            <w:tcBorders>
              <w:top w:val="nil"/>
              <w:left w:val="nil"/>
              <w:bottom w:val="single" w:sz="4" w:space="0" w:color="auto"/>
              <w:right w:val="single" w:sz="4" w:space="0" w:color="auto"/>
            </w:tcBorders>
            <w:shd w:val="clear" w:color="auto" w:fill="auto"/>
            <w:noWrap/>
            <w:vAlign w:val="bottom"/>
            <w:hideMark/>
          </w:tcPr>
          <w:p w14:paraId="14B62C1E"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Infections and infestations</w:t>
            </w:r>
          </w:p>
        </w:tc>
        <w:tc>
          <w:tcPr>
            <w:tcW w:w="1350" w:type="dxa"/>
            <w:tcBorders>
              <w:top w:val="nil"/>
              <w:left w:val="nil"/>
              <w:bottom w:val="single" w:sz="4" w:space="0" w:color="auto"/>
              <w:right w:val="single" w:sz="4" w:space="0" w:color="auto"/>
            </w:tcBorders>
            <w:shd w:val="clear" w:color="auto" w:fill="auto"/>
            <w:noWrap/>
            <w:vAlign w:val="bottom"/>
            <w:hideMark/>
          </w:tcPr>
          <w:p w14:paraId="2BC749F3"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0.656641604</w:t>
            </w:r>
          </w:p>
        </w:tc>
        <w:tc>
          <w:tcPr>
            <w:tcW w:w="1800" w:type="dxa"/>
            <w:tcBorders>
              <w:top w:val="nil"/>
              <w:left w:val="nil"/>
              <w:bottom w:val="single" w:sz="4" w:space="0" w:color="auto"/>
              <w:right w:val="single" w:sz="4" w:space="0" w:color="auto"/>
            </w:tcBorders>
            <w:shd w:val="clear" w:color="auto" w:fill="auto"/>
            <w:noWrap/>
            <w:vAlign w:val="bottom"/>
            <w:hideMark/>
          </w:tcPr>
          <w:p w14:paraId="176CBAF5" w14:textId="77777777" w:rsidR="00830969" w:rsidRPr="006665F8" w:rsidRDefault="00830969" w:rsidP="000B7006">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Cardiac_failure  Bronchitis</w:t>
            </w:r>
          </w:p>
        </w:tc>
        <w:tc>
          <w:tcPr>
            <w:tcW w:w="1345" w:type="dxa"/>
            <w:tcBorders>
              <w:top w:val="nil"/>
              <w:left w:val="nil"/>
              <w:bottom w:val="single" w:sz="4" w:space="0" w:color="auto"/>
              <w:right w:val="single" w:sz="4" w:space="0" w:color="auto"/>
            </w:tcBorders>
            <w:shd w:val="clear" w:color="auto" w:fill="auto"/>
            <w:noWrap/>
            <w:vAlign w:val="bottom"/>
            <w:hideMark/>
          </w:tcPr>
          <w:p w14:paraId="414D0E03"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0.316571918</w:t>
            </w:r>
          </w:p>
        </w:tc>
      </w:tr>
      <w:tr w:rsidR="000B7006" w:rsidRPr="006665F8" w14:paraId="26108BFB" w14:textId="77777777" w:rsidTr="00FB2701">
        <w:trPr>
          <w:trHeight w:val="3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04CF62DE"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15</w:t>
            </w:r>
          </w:p>
        </w:tc>
        <w:tc>
          <w:tcPr>
            <w:tcW w:w="1260" w:type="dxa"/>
            <w:tcBorders>
              <w:top w:val="nil"/>
              <w:left w:val="nil"/>
              <w:bottom w:val="single" w:sz="4" w:space="0" w:color="auto"/>
              <w:right w:val="single" w:sz="4" w:space="0" w:color="auto"/>
            </w:tcBorders>
            <w:shd w:val="clear" w:color="auto" w:fill="auto"/>
            <w:noWrap/>
            <w:vAlign w:val="bottom"/>
            <w:hideMark/>
          </w:tcPr>
          <w:p w14:paraId="23109174"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0.367975366</w:t>
            </w:r>
          </w:p>
        </w:tc>
        <w:tc>
          <w:tcPr>
            <w:tcW w:w="1530" w:type="dxa"/>
            <w:tcBorders>
              <w:top w:val="nil"/>
              <w:left w:val="nil"/>
              <w:bottom w:val="single" w:sz="4" w:space="0" w:color="auto"/>
              <w:right w:val="single" w:sz="4" w:space="0" w:color="auto"/>
            </w:tcBorders>
            <w:shd w:val="clear" w:color="auto" w:fill="auto"/>
            <w:noWrap/>
            <w:vAlign w:val="bottom"/>
            <w:hideMark/>
          </w:tcPr>
          <w:p w14:paraId="4DA8C876"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Back_pain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F1F2EFB"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Musculoskeletal and connective tissue disorders</w:t>
            </w:r>
          </w:p>
        </w:tc>
        <w:tc>
          <w:tcPr>
            <w:tcW w:w="1350" w:type="dxa"/>
            <w:tcBorders>
              <w:top w:val="nil"/>
              <w:left w:val="nil"/>
              <w:bottom w:val="single" w:sz="4" w:space="0" w:color="auto"/>
              <w:right w:val="single" w:sz="4" w:space="0" w:color="auto"/>
            </w:tcBorders>
            <w:shd w:val="clear" w:color="auto" w:fill="auto"/>
            <w:noWrap/>
            <w:vAlign w:val="bottom"/>
            <w:hideMark/>
          </w:tcPr>
          <w:p w14:paraId="4A5A4466"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0.683060109</w:t>
            </w:r>
          </w:p>
        </w:tc>
        <w:tc>
          <w:tcPr>
            <w:tcW w:w="1800" w:type="dxa"/>
            <w:tcBorders>
              <w:top w:val="nil"/>
              <w:left w:val="nil"/>
              <w:bottom w:val="single" w:sz="4" w:space="0" w:color="auto"/>
              <w:right w:val="single" w:sz="4" w:space="0" w:color="auto"/>
            </w:tcBorders>
            <w:shd w:val="clear" w:color="auto" w:fill="auto"/>
            <w:noWrap/>
            <w:vAlign w:val="bottom"/>
            <w:hideMark/>
          </w:tcPr>
          <w:p w14:paraId="03FEE881"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Cardiac_failure</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Back_pain</w:t>
            </w:r>
            <w:proofErr w:type="spellEnd"/>
          </w:p>
        </w:tc>
        <w:tc>
          <w:tcPr>
            <w:tcW w:w="1345" w:type="dxa"/>
            <w:tcBorders>
              <w:top w:val="nil"/>
              <w:left w:val="nil"/>
              <w:bottom w:val="single" w:sz="4" w:space="0" w:color="auto"/>
              <w:right w:val="single" w:sz="4" w:space="0" w:color="auto"/>
            </w:tcBorders>
            <w:shd w:val="clear" w:color="auto" w:fill="auto"/>
            <w:noWrap/>
            <w:vAlign w:val="bottom"/>
            <w:hideMark/>
          </w:tcPr>
          <w:p w14:paraId="652A6278"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0.315084743</w:t>
            </w:r>
          </w:p>
        </w:tc>
      </w:tr>
      <w:tr w:rsidR="000B7006" w:rsidRPr="006665F8" w14:paraId="2D3F8235" w14:textId="77777777" w:rsidTr="00FB2701">
        <w:trPr>
          <w:trHeight w:val="3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63D6F5B9"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16</w:t>
            </w:r>
          </w:p>
        </w:tc>
        <w:tc>
          <w:tcPr>
            <w:tcW w:w="1260" w:type="dxa"/>
            <w:tcBorders>
              <w:top w:val="nil"/>
              <w:left w:val="nil"/>
              <w:bottom w:val="single" w:sz="4" w:space="0" w:color="auto"/>
              <w:right w:val="single" w:sz="4" w:space="0" w:color="auto"/>
            </w:tcBorders>
            <w:shd w:val="clear" w:color="auto" w:fill="auto"/>
            <w:noWrap/>
            <w:vAlign w:val="bottom"/>
            <w:hideMark/>
          </w:tcPr>
          <w:p w14:paraId="489D965E"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0.316793893</w:t>
            </w:r>
          </w:p>
        </w:tc>
        <w:tc>
          <w:tcPr>
            <w:tcW w:w="1530" w:type="dxa"/>
            <w:tcBorders>
              <w:top w:val="nil"/>
              <w:left w:val="nil"/>
              <w:bottom w:val="single" w:sz="4" w:space="0" w:color="auto"/>
              <w:right w:val="single" w:sz="4" w:space="0" w:color="auto"/>
            </w:tcBorders>
            <w:shd w:val="clear" w:color="auto" w:fill="auto"/>
            <w:noWrap/>
            <w:vAlign w:val="bottom"/>
            <w:hideMark/>
          </w:tcPr>
          <w:p w14:paraId="609E7E05"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Nausea</w:t>
            </w:r>
          </w:p>
        </w:tc>
        <w:tc>
          <w:tcPr>
            <w:tcW w:w="1530" w:type="dxa"/>
            <w:tcBorders>
              <w:top w:val="nil"/>
              <w:left w:val="nil"/>
              <w:bottom w:val="single" w:sz="4" w:space="0" w:color="auto"/>
              <w:right w:val="single" w:sz="4" w:space="0" w:color="auto"/>
            </w:tcBorders>
            <w:shd w:val="clear" w:color="auto" w:fill="auto"/>
            <w:noWrap/>
            <w:vAlign w:val="bottom"/>
            <w:hideMark/>
          </w:tcPr>
          <w:p w14:paraId="3B5578E8"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Gastrointestinal disorders</w:t>
            </w:r>
          </w:p>
        </w:tc>
        <w:tc>
          <w:tcPr>
            <w:tcW w:w="1350" w:type="dxa"/>
            <w:tcBorders>
              <w:top w:val="nil"/>
              <w:left w:val="nil"/>
              <w:bottom w:val="single" w:sz="4" w:space="0" w:color="auto"/>
              <w:right w:val="single" w:sz="4" w:space="0" w:color="auto"/>
            </w:tcBorders>
            <w:shd w:val="clear" w:color="auto" w:fill="auto"/>
            <w:noWrap/>
            <w:vAlign w:val="bottom"/>
            <w:hideMark/>
          </w:tcPr>
          <w:p w14:paraId="590C361E"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0.62797619</w:t>
            </w:r>
          </w:p>
        </w:tc>
        <w:tc>
          <w:tcPr>
            <w:tcW w:w="1800" w:type="dxa"/>
            <w:tcBorders>
              <w:top w:val="nil"/>
              <w:left w:val="nil"/>
              <w:bottom w:val="single" w:sz="4" w:space="0" w:color="auto"/>
              <w:right w:val="single" w:sz="4" w:space="0" w:color="auto"/>
            </w:tcBorders>
            <w:shd w:val="clear" w:color="auto" w:fill="auto"/>
            <w:noWrap/>
            <w:vAlign w:val="bottom"/>
            <w:hideMark/>
          </w:tcPr>
          <w:p w14:paraId="448514EF"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Cardiac_failure  Nausea</w:t>
            </w:r>
          </w:p>
        </w:tc>
        <w:tc>
          <w:tcPr>
            <w:tcW w:w="1345" w:type="dxa"/>
            <w:tcBorders>
              <w:top w:val="nil"/>
              <w:left w:val="nil"/>
              <w:bottom w:val="single" w:sz="4" w:space="0" w:color="auto"/>
              <w:right w:val="single" w:sz="4" w:space="0" w:color="auto"/>
            </w:tcBorders>
            <w:shd w:val="clear" w:color="auto" w:fill="auto"/>
            <w:noWrap/>
            <w:vAlign w:val="bottom"/>
            <w:hideMark/>
          </w:tcPr>
          <w:p w14:paraId="4080EE37"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0.311182297</w:t>
            </w:r>
          </w:p>
        </w:tc>
      </w:tr>
      <w:tr w:rsidR="000B7006" w:rsidRPr="006665F8" w14:paraId="726933CB" w14:textId="77777777" w:rsidTr="00FB2701">
        <w:trPr>
          <w:trHeight w:val="3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7872F701"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17</w:t>
            </w:r>
          </w:p>
        </w:tc>
        <w:tc>
          <w:tcPr>
            <w:tcW w:w="1260" w:type="dxa"/>
            <w:tcBorders>
              <w:top w:val="nil"/>
              <w:left w:val="nil"/>
              <w:bottom w:val="single" w:sz="4" w:space="0" w:color="auto"/>
              <w:right w:val="single" w:sz="4" w:space="0" w:color="auto"/>
            </w:tcBorders>
            <w:shd w:val="clear" w:color="auto" w:fill="auto"/>
            <w:noWrap/>
            <w:vAlign w:val="bottom"/>
            <w:hideMark/>
          </w:tcPr>
          <w:p w14:paraId="6D7AD3B4"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0.33102253</w:t>
            </w:r>
          </w:p>
        </w:tc>
        <w:tc>
          <w:tcPr>
            <w:tcW w:w="1530" w:type="dxa"/>
            <w:tcBorders>
              <w:top w:val="nil"/>
              <w:left w:val="nil"/>
              <w:bottom w:val="single" w:sz="4" w:space="0" w:color="auto"/>
              <w:right w:val="single" w:sz="4" w:space="0" w:color="auto"/>
            </w:tcBorders>
            <w:shd w:val="clear" w:color="auto" w:fill="auto"/>
            <w:noWrap/>
            <w:vAlign w:val="bottom"/>
            <w:hideMark/>
          </w:tcPr>
          <w:p w14:paraId="1C18816D"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Pulmonary_embolism</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7329EEC3"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Respiratory, thoracic and mediastinal disorders</w:t>
            </w:r>
          </w:p>
        </w:tc>
        <w:tc>
          <w:tcPr>
            <w:tcW w:w="1350" w:type="dxa"/>
            <w:tcBorders>
              <w:top w:val="nil"/>
              <w:left w:val="nil"/>
              <w:bottom w:val="single" w:sz="4" w:space="0" w:color="auto"/>
              <w:right w:val="single" w:sz="4" w:space="0" w:color="auto"/>
            </w:tcBorders>
            <w:shd w:val="clear" w:color="auto" w:fill="auto"/>
            <w:noWrap/>
            <w:vAlign w:val="bottom"/>
            <w:hideMark/>
          </w:tcPr>
          <w:p w14:paraId="2AB9A993"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0.640167364</w:t>
            </w:r>
          </w:p>
        </w:tc>
        <w:tc>
          <w:tcPr>
            <w:tcW w:w="1800" w:type="dxa"/>
            <w:tcBorders>
              <w:top w:val="nil"/>
              <w:left w:val="nil"/>
              <w:bottom w:val="single" w:sz="4" w:space="0" w:color="auto"/>
              <w:right w:val="single" w:sz="4" w:space="0" w:color="auto"/>
            </w:tcBorders>
            <w:shd w:val="clear" w:color="auto" w:fill="auto"/>
            <w:noWrap/>
            <w:vAlign w:val="bottom"/>
            <w:hideMark/>
          </w:tcPr>
          <w:p w14:paraId="2FAB3443"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Cardiac_failure</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Pulmonary_embolism</w:t>
            </w:r>
            <w:proofErr w:type="spellEnd"/>
          </w:p>
        </w:tc>
        <w:tc>
          <w:tcPr>
            <w:tcW w:w="1345" w:type="dxa"/>
            <w:tcBorders>
              <w:top w:val="nil"/>
              <w:left w:val="nil"/>
              <w:bottom w:val="single" w:sz="4" w:space="0" w:color="auto"/>
              <w:right w:val="single" w:sz="4" w:space="0" w:color="auto"/>
            </w:tcBorders>
            <w:shd w:val="clear" w:color="auto" w:fill="auto"/>
            <w:noWrap/>
            <w:vAlign w:val="bottom"/>
            <w:hideMark/>
          </w:tcPr>
          <w:p w14:paraId="5600A93C"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0.309144834</w:t>
            </w:r>
          </w:p>
        </w:tc>
      </w:tr>
      <w:tr w:rsidR="000B7006" w:rsidRPr="006665F8" w14:paraId="2E0B0550" w14:textId="77777777" w:rsidTr="00FB2701">
        <w:trPr>
          <w:trHeight w:val="3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8F4DA26"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18</w:t>
            </w:r>
          </w:p>
        </w:tc>
        <w:tc>
          <w:tcPr>
            <w:tcW w:w="1260" w:type="dxa"/>
            <w:tcBorders>
              <w:top w:val="nil"/>
              <w:left w:val="nil"/>
              <w:bottom w:val="single" w:sz="4" w:space="0" w:color="auto"/>
              <w:right w:val="single" w:sz="4" w:space="0" w:color="auto"/>
            </w:tcBorders>
            <w:shd w:val="clear" w:color="auto" w:fill="auto"/>
            <w:noWrap/>
            <w:vAlign w:val="bottom"/>
            <w:hideMark/>
          </w:tcPr>
          <w:p w14:paraId="7461B0C1"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0.422321429</w:t>
            </w:r>
          </w:p>
        </w:tc>
        <w:tc>
          <w:tcPr>
            <w:tcW w:w="1530" w:type="dxa"/>
            <w:tcBorders>
              <w:top w:val="nil"/>
              <w:left w:val="nil"/>
              <w:bottom w:val="single" w:sz="4" w:space="0" w:color="auto"/>
              <w:right w:val="single" w:sz="4" w:space="0" w:color="auto"/>
            </w:tcBorders>
            <w:shd w:val="clear" w:color="auto" w:fill="auto"/>
            <w:noWrap/>
            <w:vAlign w:val="bottom"/>
            <w:hideMark/>
          </w:tcPr>
          <w:p w14:paraId="62C6CADB"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Dizziness</w:t>
            </w:r>
          </w:p>
        </w:tc>
        <w:tc>
          <w:tcPr>
            <w:tcW w:w="1530" w:type="dxa"/>
            <w:tcBorders>
              <w:top w:val="nil"/>
              <w:left w:val="nil"/>
              <w:bottom w:val="single" w:sz="4" w:space="0" w:color="auto"/>
              <w:right w:val="single" w:sz="4" w:space="0" w:color="auto"/>
            </w:tcBorders>
            <w:shd w:val="clear" w:color="auto" w:fill="auto"/>
            <w:noWrap/>
            <w:vAlign w:val="bottom"/>
            <w:hideMark/>
          </w:tcPr>
          <w:p w14:paraId="7F611F60"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Nervous system disorders</w:t>
            </w:r>
          </w:p>
        </w:tc>
        <w:tc>
          <w:tcPr>
            <w:tcW w:w="1350" w:type="dxa"/>
            <w:tcBorders>
              <w:top w:val="nil"/>
              <w:left w:val="nil"/>
              <w:bottom w:val="single" w:sz="4" w:space="0" w:color="auto"/>
              <w:right w:val="single" w:sz="4" w:space="0" w:color="auto"/>
            </w:tcBorders>
            <w:shd w:val="clear" w:color="auto" w:fill="auto"/>
            <w:noWrap/>
            <w:vAlign w:val="bottom"/>
            <w:hideMark/>
          </w:tcPr>
          <w:p w14:paraId="4BFDB4B0"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0.726973684</w:t>
            </w:r>
          </w:p>
        </w:tc>
        <w:tc>
          <w:tcPr>
            <w:tcW w:w="1800" w:type="dxa"/>
            <w:tcBorders>
              <w:top w:val="nil"/>
              <w:left w:val="nil"/>
              <w:bottom w:val="single" w:sz="4" w:space="0" w:color="auto"/>
              <w:right w:val="single" w:sz="4" w:space="0" w:color="auto"/>
            </w:tcBorders>
            <w:shd w:val="clear" w:color="auto" w:fill="auto"/>
            <w:noWrap/>
            <w:vAlign w:val="bottom"/>
            <w:hideMark/>
          </w:tcPr>
          <w:p w14:paraId="5F09A5DE"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Cardiac_failure  Dizziness</w:t>
            </w:r>
          </w:p>
        </w:tc>
        <w:tc>
          <w:tcPr>
            <w:tcW w:w="1345" w:type="dxa"/>
            <w:tcBorders>
              <w:top w:val="nil"/>
              <w:left w:val="nil"/>
              <w:bottom w:val="single" w:sz="4" w:space="0" w:color="auto"/>
              <w:right w:val="single" w:sz="4" w:space="0" w:color="auto"/>
            </w:tcBorders>
            <w:shd w:val="clear" w:color="auto" w:fill="auto"/>
            <w:noWrap/>
            <w:vAlign w:val="bottom"/>
            <w:hideMark/>
          </w:tcPr>
          <w:p w14:paraId="102D1F00"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0.304652255</w:t>
            </w:r>
          </w:p>
        </w:tc>
      </w:tr>
      <w:tr w:rsidR="000B7006" w:rsidRPr="006665F8" w14:paraId="3990B607" w14:textId="77777777" w:rsidTr="00FB2701">
        <w:trPr>
          <w:trHeight w:val="3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77D79E62"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19</w:t>
            </w:r>
          </w:p>
        </w:tc>
        <w:tc>
          <w:tcPr>
            <w:tcW w:w="1260" w:type="dxa"/>
            <w:tcBorders>
              <w:top w:val="nil"/>
              <w:left w:val="nil"/>
              <w:bottom w:val="single" w:sz="4" w:space="0" w:color="auto"/>
              <w:right w:val="single" w:sz="4" w:space="0" w:color="auto"/>
            </w:tcBorders>
            <w:shd w:val="clear" w:color="auto" w:fill="auto"/>
            <w:noWrap/>
            <w:vAlign w:val="bottom"/>
            <w:hideMark/>
          </w:tcPr>
          <w:p w14:paraId="25E40B04"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0.383116883</w:t>
            </w:r>
          </w:p>
        </w:tc>
        <w:tc>
          <w:tcPr>
            <w:tcW w:w="1530" w:type="dxa"/>
            <w:tcBorders>
              <w:top w:val="nil"/>
              <w:left w:val="nil"/>
              <w:bottom w:val="single" w:sz="4" w:space="0" w:color="auto"/>
              <w:right w:val="single" w:sz="4" w:space="0" w:color="auto"/>
            </w:tcBorders>
            <w:shd w:val="clear" w:color="auto" w:fill="auto"/>
            <w:noWrap/>
            <w:vAlign w:val="bottom"/>
            <w:hideMark/>
          </w:tcPr>
          <w:p w14:paraId="38876435"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Transient_ischaemic_attack</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3D1C113B"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Nervous system disorders</w:t>
            </w:r>
          </w:p>
        </w:tc>
        <w:tc>
          <w:tcPr>
            <w:tcW w:w="1350" w:type="dxa"/>
            <w:tcBorders>
              <w:top w:val="nil"/>
              <w:left w:val="nil"/>
              <w:bottom w:val="single" w:sz="4" w:space="0" w:color="auto"/>
              <w:right w:val="single" w:sz="4" w:space="0" w:color="auto"/>
            </w:tcBorders>
            <w:shd w:val="clear" w:color="auto" w:fill="auto"/>
            <w:noWrap/>
            <w:vAlign w:val="bottom"/>
            <w:hideMark/>
          </w:tcPr>
          <w:p w14:paraId="78CDE550"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0.685714286</w:t>
            </w:r>
          </w:p>
        </w:tc>
        <w:tc>
          <w:tcPr>
            <w:tcW w:w="1800" w:type="dxa"/>
            <w:tcBorders>
              <w:top w:val="nil"/>
              <w:left w:val="nil"/>
              <w:bottom w:val="single" w:sz="4" w:space="0" w:color="auto"/>
              <w:right w:val="single" w:sz="4" w:space="0" w:color="auto"/>
            </w:tcBorders>
            <w:shd w:val="clear" w:color="auto" w:fill="auto"/>
            <w:noWrap/>
            <w:vAlign w:val="bottom"/>
            <w:hideMark/>
          </w:tcPr>
          <w:p w14:paraId="0DE328F3"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Transient_ischaemic_attack</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Cardiac_failure</w:t>
            </w:r>
            <w:proofErr w:type="spellEnd"/>
          </w:p>
        </w:tc>
        <w:tc>
          <w:tcPr>
            <w:tcW w:w="1345" w:type="dxa"/>
            <w:tcBorders>
              <w:top w:val="nil"/>
              <w:left w:val="nil"/>
              <w:bottom w:val="single" w:sz="4" w:space="0" w:color="auto"/>
              <w:right w:val="single" w:sz="4" w:space="0" w:color="auto"/>
            </w:tcBorders>
            <w:shd w:val="clear" w:color="auto" w:fill="auto"/>
            <w:noWrap/>
            <w:vAlign w:val="bottom"/>
            <w:hideMark/>
          </w:tcPr>
          <w:p w14:paraId="5EA6A18E"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0.302597403</w:t>
            </w:r>
          </w:p>
        </w:tc>
      </w:tr>
      <w:tr w:rsidR="000B7006" w:rsidRPr="006665F8" w14:paraId="68DE214A" w14:textId="77777777" w:rsidTr="00FB2701">
        <w:trPr>
          <w:trHeight w:val="32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7FA40487"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20</w:t>
            </w:r>
          </w:p>
        </w:tc>
        <w:tc>
          <w:tcPr>
            <w:tcW w:w="1260" w:type="dxa"/>
            <w:tcBorders>
              <w:top w:val="nil"/>
              <w:left w:val="nil"/>
              <w:bottom w:val="single" w:sz="4" w:space="0" w:color="auto"/>
              <w:right w:val="single" w:sz="4" w:space="0" w:color="auto"/>
            </w:tcBorders>
            <w:shd w:val="clear" w:color="auto" w:fill="auto"/>
            <w:noWrap/>
            <w:vAlign w:val="bottom"/>
            <w:hideMark/>
          </w:tcPr>
          <w:p w14:paraId="524EB504"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0.318303811</w:t>
            </w:r>
          </w:p>
        </w:tc>
        <w:tc>
          <w:tcPr>
            <w:tcW w:w="1530" w:type="dxa"/>
            <w:tcBorders>
              <w:top w:val="nil"/>
              <w:left w:val="nil"/>
              <w:bottom w:val="single" w:sz="4" w:space="0" w:color="auto"/>
              <w:right w:val="single" w:sz="4" w:space="0" w:color="auto"/>
            </w:tcBorders>
            <w:shd w:val="clear" w:color="auto" w:fill="auto"/>
            <w:noWrap/>
            <w:vAlign w:val="bottom"/>
            <w:hideMark/>
          </w:tcPr>
          <w:p w14:paraId="30832B9A"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Urinary_tract_infection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332C81EC"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Infections and infestations</w:t>
            </w:r>
          </w:p>
        </w:tc>
        <w:tc>
          <w:tcPr>
            <w:tcW w:w="1350" w:type="dxa"/>
            <w:tcBorders>
              <w:top w:val="nil"/>
              <w:left w:val="nil"/>
              <w:bottom w:val="single" w:sz="4" w:space="0" w:color="auto"/>
              <w:right w:val="single" w:sz="4" w:space="0" w:color="auto"/>
            </w:tcBorders>
            <w:shd w:val="clear" w:color="auto" w:fill="auto"/>
            <w:noWrap/>
            <w:vAlign w:val="bottom"/>
            <w:hideMark/>
          </w:tcPr>
          <w:p w14:paraId="4D80FF71"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0.619450317</w:t>
            </w:r>
          </w:p>
        </w:tc>
        <w:tc>
          <w:tcPr>
            <w:tcW w:w="1800" w:type="dxa"/>
            <w:tcBorders>
              <w:top w:val="nil"/>
              <w:left w:val="nil"/>
              <w:bottom w:val="single" w:sz="4" w:space="0" w:color="auto"/>
              <w:right w:val="single" w:sz="4" w:space="0" w:color="auto"/>
            </w:tcBorders>
            <w:shd w:val="clear" w:color="auto" w:fill="auto"/>
            <w:noWrap/>
            <w:vAlign w:val="bottom"/>
            <w:hideMark/>
          </w:tcPr>
          <w:p w14:paraId="68D4818B"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proofErr w:type="spellStart"/>
            <w:r w:rsidRPr="006665F8">
              <w:rPr>
                <w:rStyle w:val="Hyperlink0"/>
                <w:rFonts w:ascii="Arial" w:hAnsi="Arial" w:cs="Arial"/>
                <w:sz w:val="18"/>
                <w:szCs w:val="18"/>
              </w:rPr>
              <w:t>Cardiac_failure</w:t>
            </w:r>
            <w:proofErr w:type="spellEnd"/>
            <w:r w:rsidRPr="006665F8">
              <w:rPr>
                <w:rStyle w:val="Hyperlink0"/>
                <w:rFonts w:ascii="Arial" w:hAnsi="Arial" w:cs="Arial"/>
                <w:sz w:val="18"/>
                <w:szCs w:val="18"/>
              </w:rPr>
              <w:t xml:space="preserve">  </w:t>
            </w:r>
            <w:proofErr w:type="spellStart"/>
            <w:r w:rsidRPr="006665F8">
              <w:rPr>
                <w:rStyle w:val="Hyperlink0"/>
                <w:rFonts w:ascii="Arial" w:hAnsi="Arial" w:cs="Arial"/>
                <w:sz w:val="18"/>
                <w:szCs w:val="18"/>
              </w:rPr>
              <w:t>Urinary_tract_infection</w:t>
            </w:r>
            <w:proofErr w:type="spellEnd"/>
          </w:p>
        </w:tc>
        <w:tc>
          <w:tcPr>
            <w:tcW w:w="1345" w:type="dxa"/>
            <w:tcBorders>
              <w:top w:val="nil"/>
              <w:left w:val="nil"/>
              <w:bottom w:val="single" w:sz="4" w:space="0" w:color="auto"/>
              <w:right w:val="single" w:sz="4" w:space="0" w:color="auto"/>
            </w:tcBorders>
            <w:shd w:val="clear" w:color="auto" w:fill="auto"/>
            <w:noWrap/>
            <w:vAlign w:val="bottom"/>
            <w:hideMark/>
          </w:tcPr>
          <w:p w14:paraId="3B7A9620" w14:textId="77777777" w:rsidR="00830969" w:rsidRPr="006665F8" w:rsidRDefault="00830969" w:rsidP="00FB270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Style w:val="Hyperlink0"/>
                <w:rFonts w:ascii="Arial" w:hAnsi="Arial" w:cs="Arial"/>
                <w:sz w:val="18"/>
                <w:szCs w:val="18"/>
              </w:rPr>
            </w:pPr>
            <w:r w:rsidRPr="006665F8">
              <w:rPr>
                <w:rStyle w:val="Hyperlink0"/>
                <w:rFonts w:ascii="Arial" w:hAnsi="Arial" w:cs="Arial"/>
                <w:sz w:val="18"/>
                <w:szCs w:val="18"/>
              </w:rPr>
              <w:t>0.301146506</w:t>
            </w:r>
          </w:p>
        </w:tc>
      </w:tr>
    </w:tbl>
    <w:p w14:paraId="257F5FB9" w14:textId="2B8F73F8" w:rsidR="001137A7" w:rsidRPr="006665F8" w:rsidRDefault="00D932BA" w:rsidP="00D0374D">
      <w:pPr>
        <w:pStyle w:val="Heading"/>
        <w:shd w:val="clear" w:color="auto" w:fill="FFFFFF"/>
        <w:spacing w:before="90" w:after="90"/>
        <w:rPr>
          <w:rStyle w:val="None"/>
          <w:rFonts w:ascii="Arial" w:hAnsi="Arial" w:cs="Arial"/>
          <w:i/>
          <w:iCs/>
        </w:rPr>
      </w:pPr>
      <w:r w:rsidRPr="006665F8">
        <w:rPr>
          <w:rStyle w:val="None"/>
          <w:rFonts w:ascii="Arial" w:eastAsia="Calibri" w:hAnsi="Arial" w:cs="Arial"/>
          <w:b w:val="0"/>
          <w:bCs w:val="0"/>
          <w:kern w:val="0"/>
          <w:sz w:val="22"/>
          <w:szCs w:val="22"/>
        </w:rPr>
        <w:lastRenderedPageBreak/>
        <w:br/>
      </w:r>
      <w:r w:rsidRPr="006665F8">
        <w:rPr>
          <w:rStyle w:val="None"/>
          <w:rFonts w:ascii="Arial" w:hAnsi="Arial" w:cs="Arial"/>
        </w:rPr>
        <w:t xml:space="preserve"> </w:t>
      </w:r>
    </w:p>
    <w:p w14:paraId="20581322" w14:textId="77777777" w:rsidR="001137A7" w:rsidRPr="006665F8" w:rsidRDefault="001137A7" w:rsidP="00D0374D">
      <w:pPr>
        <w:pStyle w:val="Body"/>
        <w:rPr>
          <w:rFonts w:ascii="Arial" w:hAnsi="Arial" w:cs="Arial"/>
        </w:rPr>
      </w:pPr>
    </w:p>
    <w:p w14:paraId="6DE2B0A7" w14:textId="77777777" w:rsidR="001137A7" w:rsidRPr="006665F8" w:rsidRDefault="00D932BA" w:rsidP="00D0374D">
      <w:pPr>
        <w:pStyle w:val="Body"/>
        <w:rPr>
          <w:rStyle w:val="None"/>
          <w:rFonts w:ascii="Arial" w:hAnsi="Arial" w:cs="Arial"/>
        </w:rPr>
      </w:pPr>
      <w:r w:rsidRPr="006665F8">
        <w:rPr>
          <w:rStyle w:val="None"/>
          <w:rFonts w:ascii="Arial" w:hAnsi="Arial" w:cs="Arial"/>
          <w:b/>
          <w:bCs/>
          <w:lang w:val="it-IT"/>
        </w:rPr>
        <w:t>Discussion</w:t>
      </w:r>
      <w:r w:rsidRPr="006665F8">
        <w:rPr>
          <w:rStyle w:val="None"/>
          <w:rFonts w:ascii="Arial" w:hAnsi="Arial" w:cs="Arial"/>
        </w:rPr>
        <w:t xml:space="preserve"> </w:t>
      </w:r>
    </w:p>
    <w:p w14:paraId="2C9FE470" w14:textId="77777777" w:rsidR="001137A7" w:rsidRPr="006665F8" w:rsidRDefault="00D932BA">
      <w:pPr>
        <w:pStyle w:val="Body"/>
        <w:rPr>
          <w:rStyle w:val="None"/>
          <w:rFonts w:ascii="Arial" w:hAnsi="Arial" w:cs="Arial"/>
        </w:rPr>
      </w:pPr>
      <w:r w:rsidRPr="006665F8">
        <w:rPr>
          <w:rStyle w:val="None"/>
          <w:rFonts w:ascii="Arial" w:hAnsi="Arial" w:cs="Arial"/>
        </w:rPr>
        <w:t xml:space="preserve">Methodology discussion </w:t>
      </w:r>
    </w:p>
    <w:p w14:paraId="5FE36D97" w14:textId="77777777" w:rsidR="00241860" w:rsidRPr="006665F8" w:rsidRDefault="00241860">
      <w:pPr>
        <w:pStyle w:val="Body"/>
        <w:rPr>
          <w:rStyle w:val="None"/>
          <w:rFonts w:ascii="Arial" w:hAnsi="Arial" w:cs="Arial"/>
        </w:rPr>
      </w:pPr>
    </w:p>
    <w:p w14:paraId="0D0B7A93" w14:textId="77777777" w:rsidR="001137A7" w:rsidRPr="006665F8" w:rsidRDefault="00D932BA">
      <w:pPr>
        <w:pStyle w:val="Body"/>
        <w:rPr>
          <w:rStyle w:val="None"/>
          <w:rFonts w:ascii="Arial" w:hAnsi="Arial" w:cs="Arial"/>
        </w:rPr>
      </w:pPr>
      <w:r w:rsidRPr="006665F8">
        <w:rPr>
          <w:rStyle w:val="None"/>
          <w:rFonts w:ascii="Arial" w:hAnsi="Arial" w:cs="Arial"/>
        </w:rPr>
        <w:t xml:space="preserve">Clinical meaning </w:t>
      </w:r>
    </w:p>
    <w:p w14:paraId="42B4BD82" w14:textId="7251B270" w:rsidR="00241860" w:rsidRPr="006665F8" w:rsidRDefault="00241860">
      <w:pPr>
        <w:pStyle w:val="Body"/>
        <w:rPr>
          <w:rStyle w:val="None"/>
          <w:rFonts w:ascii="Arial" w:hAnsi="Arial" w:cs="Arial"/>
        </w:rPr>
      </w:pPr>
      <w:r w:rsidRPr="006665F8">
        <w:rPr>
          <w:rStyle w:val="None"/>
          <w:rFonts w:ascii="Arial" w:hAnsi="Arial" w:cs="Arial"/>
        </w:rPr>
        <w:t>Serious high risk adverse events are frequently associated with patient’s death.</w:t>
      </w:r>
    </w:p>
    <w:p w14:paraId="0230626B" w14:textId="77777777" w:rsidR="00241860" w:rsidRPr="006665F8" w:rsidRDefault="00241860">
      <w:pPr>
        <w:pStyle w:val="Body"/>
        <w:rPr>
          <w:rStyle w:val="None"/>
          <w:rFonts w:ascii="Arial" w:hAnsi="Arial" w:cs="Arial"/>
        </w:rPr>
      </w:pPr>
    </w:p>
    <w:p w14:paraId="4104F042" w14:textId="77777777" w:rsidR="00241860" w:rsidRPr="006665F8" w:rsidRDefault="00241860">
      <w:pPr>
        <w:pStyle w:val="Body"/>
        <w:rPr>
          <w:rStyle w:val="None"/>
          <w:rFonts w:ascii="Arial" w:hAnsi="Arial" w:cs="Arial"/>
        </w:rPr>
      </w:pPr>
    </w:p>
    <w:p w14:paraId="0C6A23BC" w14:textId="77777777" w:rsidR="001137A7" w:rsidRPr="006665F8" w:rsidRDefault="00D932BA" w:rsidP="006900BB">
      <w:pPr>
        <w:pStyle w:val="Body"/>
        <w:spacing w:line="480" w:lineRule="auto"/>
        <w:rPr>
          <w:rStyle w:val="None"/>
          <w:rFonts w:ascii="Arial" w:hAnsi="Arial" w:cs="Arial"/>
        </w:rPr>
      </w:pPr>
      <w:r w:rsidRPr="006665F8">
        <w:rPr>
          <w:rStyle w:val="None"/>
          <w:rFonts w:ascii="Arial" w:hAnsi="Arial" w:cs="Arial"/>
        </w:rPr>
        <w:t xml:space="preserve">Future work </w:t>
      </w:r>
    </w:p>
    <w:p w14:paraId="5EE99DF7" w14:textId="77777777" w:rsidR="001137A7" w:rsidRPr="006665F8" w:rsidRDefault="00D932BA">
      <w:pPr>
        <w:pStyle w:val="Body"/>
        <w:rPr>
          <w:rStyle w:val="None"/>
          <w:rFonts w:ascii="Arial" w:hAnsi="Arial" w:cs="Arial"/>
        </w:rPr>
      </w:pPr>
      <w:r w:rsidRPr="006665F8">
        <w:rPr>
          <w:rStyle w:val="None"/>
          <w:rFonts w:ascii="Arial" w:hAnsi="Arial" w:cs="Arial"/>
        </w:rPr>
        <w:t xml:space="preserve"> </w:t>
      </w:r>
    </w:p>
    <w:p w14:paraId="435DEF30" w14:textId="77777777" w:rsidR="001137A7" w:rsidRPr="006665F8" w:rsidRDefault="00D932BA">
      <w:pPr>
        <w:pStyle w:val="Body"/>
        <w:rPr>
          <w:rStyle w:val="None"/>
          <w:rFonts w:ascii="Arial" w:hAnsi="Arial" w:cs="Arial"/>
        </w:rPr>
      </w:pPr>
      <w:r w:rsidRPr="006665F8">
        <w:rPr>
          <w:rStyle w:val="None"/>
          <w:rFonts w:ascii="Arial" w:hAnsi="Arial" w:cs="Arial"/>
          <w:b/>
          <w:bCs/>
        </w:rPr>
        <w:t>Conclusion</w:t>
      </w:r>
      <w:r w:rsidRPr="006665F8">
        <w:rPr>
          <w:rStyle w:val="None"/>
          <w:rFonts w:ascii="Arial" w:hAnsi="Arial" w:cs="Arial"/>
        </w:rPr>
        <w:t xml:space="preserve"> </w:t>
      </w:r>
    </w:p>
    <w:p w14:paraId="05ADD1D8" w14:textId="77777777" w:rsidR="001137A7" w:rsidRPr="006665F8" w:rsidRDefault="001137A7">
      <w:pPr>
        <w:pStyle w:val="Body"/>
        <w:rPr>
          <w:rFonts w:ascii="Arial" w:hAnsi="Arial" w:cs="Arial"/>
        </w:rPr>
      </w:pPr>
    </w:p>
    <w:p w14:paraId="66D9EBF3" w14:textId="513DC3EF" w:rsidR="00087DDD" w:rsidRPr="006665F8" w:rsidRDefault="00087DDD">
      <w:pPr>
        <w:pStyle w:val="Body"/>
        <w:rPr>
          <w:rFonts w:ascii="Arial" w:hAnsi="Arial" w:cs="Arial"/>
          <w:b/>
        </w:rPr>
      </w:pPr>
      <w:r w:rsidRPr="006665F8">
        <w:rPr>
          <w:rFonts w:ascii="Arial" w:hAnsi="Arial" w:cs="Arial"/>
          <w:b/>
        </w:rPr>
        <w:t>Reference</w:t>
      </w:r>
    </w:p>
    <w:p w14:paraId="7857F0EE" w14:textId="77777777" w:rsidR="001137A7" w:rsidRPr="006665F8" w:rsidRDefault="00D932BA">
      <w:pPr>
        <w:pStyle w:val="Body"/>
        <w:rPr>
          <w:rStyle w:val="None"/>
          <w:rFonts w:ascii="Arial" w:hAnsi="Arial" w:cs="Arial"/>
        </w:rPr>
      </w:pPr>
      <w:r w:rsidRPr="006665F8">
        <w:rPr>
          <w:rStyle w:val="None"/>
          <w:rFonts w:ascii="Arial" w:hAnsi="Arial" w:cs="Arial"/>
        </w:rPr>
        <w:t xml:space="preserve"> [1] Mining association rules between sets of items in large databases</w:t>
      </w:r>
    </w:p>
    <w:p w14:paraId="60C2D3C5" w14:textId="77777777" w:rsidR="001137A7" w:rsidRPr="006665F8" w:rsidRDefault="00D932BA">
      <w:pPr>
        <w:pStyle w:val="Body"/>
        <w:rPr>
          <w:rStyle w:val="None"/>
          <w:rFonts w:ascii="Arial" w:hAnsi="Arial" w:cs="Arial"/>
        </w:rPr>
      </w:pPr>
      <w:r w:rsidRPr="006665F8">
        <w:rPr>
          <w:rStyle w:val="None"/>
          <w:rFonts w:ascii="Arial" w:hAnsi="Arial" w:cs="Arial"/>
        </w:rPr>
        <w:t xml:space="preserve">Agrawal, </w:t>
      </w:r>
      <w:proofErr w:type="spellStart"/>
      <w:r w:rsidRPr="006665F8">
        <w:rPr>
          <w:rStyle w:val="None"/>
          <w:rFonts w:ascii="Arial" w:hAnsi="Arial" w:cs="Arial"/>
        </w:rPr>
        <w:t>Imielinski</w:t>
      </w:r>
      <w:proofErr w:type="spellEnd"/>
      <w:r w:rsidRPr="006665F8">
        <w:rPr>
          <w:rStyle w:val="None"/>
          <w:rFonts w:ascii="Arial" w:hAnsi="Arial" w:cs="Arial"/>
        </w:rPr>
        <w:t>, &amp; Swami,1993</w:t>
      </w:r>
    </w:p>
    <w:p w14:paraId="2D430967" w14:textId="77777777" w:rsidR="001137A7" w:rsidRPr="006665F8" w:rsidRDefault="00D932BA">
      <w:pPr>
        <w:pStyle w:val="Body"/>
        <w:rPr>
          <w:rStyle w:val="None"/>
          <w:rFonts w:ascii="Arial" w:hAnsi="Arial" w:cs="Arial"/>
        </w:rPr>
      </w:pPr>
      <w:r w:rsidRPr="006665F8">
        <w:rPr>
          <w:rStyle w:val="None"/>
          <w:rFonts w:ascii="Arial" w:hAnsi="Arial" w:cs="Arial"/>
        </w:rPr>
        <w:t xml:space="preserve">[2] IHTT: Transforming Health Care through Big Data Strategies for leveraging big data in the health care industry; 2013. http://ihealthtran.com/ </w:t>
      </w:r>
      <w:proofErr w:type="spellStart"/>
      <w:r w:rsidRPr="006665F8">
        <w:rPr>
          <w:rStyle w:val="None"/>
          <w:rFonts w:ascii="Arial" w:hAnsi="Arial" w:cs="Arial"/>
        </w:rPr>
        <w:t>wordpress</w:t>
      </w:r>
      <w:proofErr w:type="spellEnd"/>
      <w:r w:rsidRPr="006665F8">
        <w:rPr>
          <w:rStyle w:val="None"/>
          <w:rFonts w:ascii="Arial" w:hAnsi="Arial" w:cs="Arial"/>
        </w:rPr>
        <w:t xml:space="preserve">/2013/03/iht%C2%B2-releases-big-data-research- report- download-today/. </w:t>
      </w:r>
    </w:p>
    <w:p w14:paraId="7FCC9047" w14:textId="77777777" w:rsidR="001137A7" w:rsidRPr="006665F8" w:rsidRDefault="00D932BA">
      <w:pPr>
        <w:pStyle w:val="Body"/>
        <w:rPr>
          <w:rStyle w:val="None"/>
          <w:rFonts w:ascii="Arial" w:hAnsi="Arial" w:cs="Arial"/>
        </w:rPr>
      </w:pPr>
      <w:r w:rsidRPr="006665F8">
        <w:rPr>
          <w:rStyle w:val="None"/>
          <w:rFonts w:ascii="Arial" w:hAnsi="Arial" w:cs="Arial"/>
        </w:rPr>
        <w:t xml:space="preserve">[3] Constraining and summarizing association rules in medical data </w:t>
      </w:r>
    </w:p>
    <w:p w14:paraId="435B92AE" w14:textId="64A83D3E" w:rsidR="000C5646" w:rsidRPr="006665F8" w:rsidRDefault="000C5646">
      <w:pPr>
        <w:pStyle w:val="Body"/>
        <w:rPr>
          <w:rStyle w:val="None"/>
          <w:rFonts w:ascii="Arial" w:hAnsi="Arial" w:cs="Arial"/>
        </w:rPr>
      </w:pPr>
      <w:r w:rsidRPr="006665F8">
        <w:rPr>
          <w:rStyle w:val="None"/>
          <w:rFonts w:ascii="Arial" w:hAnsi="Arial" w:cs="Arial"/>
        </w:rPr>
        <w:t xml:space="preserve">Ordonez, C., </w:t>
      </w:r>
      <w:proofErr w:type="spellStart"/>
      <w:r w:rsidRPr="006665F8">
        <w:rPr>
          <w:rStyle w:val="None"/>
          <w:rFonts w:ascii="Arial" w:hAnsi="Arial" w:cs="Arial"/>
        </w:rPr>
        <w:t>Ezquerra</w:t>
      </w:r>
      <w:proofErr w:type="spellEnd"/>
      <w:r w:rsidRPr="006665F8">
        <w:rPr>
          <w:rStyle w:val="None"/>
          <w:rFonts w:ascii="Arial" w:hAnsi="Arial" w:cs="Arial"/>
        </w:rPr>
        <w:t xml:space="preserve">, N. &amp; Santana, C.A. </w:t>
      </w:r>
      <w:proofErr w:type="spellStart"/>
      <w:r w:rsidRPr="006665F8">
        <w:rPr>
          <w:rStyle w:val="None"/>
          <w:rFonts w:ascii="Arial" w:hAnsi="Arial" w:cs="Arial"/>
        </w:rPr>
        <w:t>Knowl</w:t>
      </w:r>
      <w:proofErr w:type="spellEnd"/>
      <w:r w:rsidRPr="006665F8">
        <w:rPr>
          <w:rStyle w:val="None"/>
          <w:rFonts w:ascii="Arial" w:hAnsi="Arial" w:cs="Arial"/>
        </w:rPr>
        <w:t xml:space="preserve"> </w:t>
      </w:r>
      <w:proofErr w:type="spellStart"/>
      <w:r w:rsidRPr="006665F8">
        <w:rPr>
          <w:rStyle w:val="None"/>
          <w:rFonts w:ascii="Arial" w:hAnsi="Arial" w:cs="Arial"/>
        </w:rPr>
        <w:t>Inf</w:t>
      </w:r>
      <w:proofErr w:type="spellEnd"/>
      <w:r w:rsidRPr="006665F8">
        <w:rPr>
          <w:rStyle w:val="None"/>
          <w:rFonts w:ascii="Arial" w:hAnsi="Arial" w:cs="Arial"/>
        </w:rPr>
        <w:t xml:space="preserve"> </w:t>
      </w:r>
      <w:proofErr w:type="spellStart"/>
      <w:r w:rsidRPr="006665F8">
        <w:rPr>
          <w:rStyle w:val="None"/>
          <w:rFonts w:ascii="Arial" w:hAnsi="Arial" w:cs="Arial"/>
        </w:rPr>
        <w:t>Syst</w:t>
      </w:r>
      <w:proofErr w:type="spellEnd"/>
      <w:r w:rsidRPr="006665F8">
        <w:rPr>
          <w:rStyle w:val="None"/>
          <w:rFonts w:ascii="Arial" w:hAnsi="Arial" w:cs="Arial"/>
        </w:rPr>
        <w:t xml:space="preserve"> (2006) 9: 1. doi:10.1007/s10115-005-0226-5</w:t>
      </w:r>
    </w:p>
    <w:p w14:paraId="65C7E828" w14:textId="5CD5B447" w:rsidR="001137A7" w:rsidRPr="006665F8" w:rsidRDefault="00D932BA">
      <w:pPr>
        <w:pStyle w:val="Body"/>
        <w:rPr>
          <w:rStyle w:val="None"/>
          <w:rFonts w:ascii="Arial" w:hAnsi="Arial" w:cs="Arial"/>
        </w:rPr>
      </w:pPr>
      <w:r w:rsidRPr="006665F8">
        <w:rPr>
          <w:rStyle w:val="None"/>
          <w:rFonts w:ascii="Arial" w:hAnsi="Arial" w:cs="Arial"/>
        </w:rPr>
        <w:t>[4] Mining Patterns of Adverse Events Using Aggregated Clinical Trial Results</w:t>
      </w:r>
      <w:r w:rsidR="00731443" w:rsidRPr="006665F8">
        <w:rPr>
          <w:rStyle w:val="None"/>
          <w:rFonts w:ascii="Arial" w:hAnsi="Arial" w:cs="Arial"/>
        </w:rPr>
        <w:t xml:space="preserve"> (</w:t>
      </w:r>
      <w:proofErr w:type="spellStart"/>
      <w:r w:rsidRPr="006665F8">
        <w:rPr>
          <w:rStyle w:val="None"/>
          <w:rFonts w:ascii="Arial" w:hAnsi="Arial" w:cs="Arial"/>
        </w:rPr>
        <w:t>Zhihui</w:t>
      </w:r>
      <w:proofErr w:type="spellEnd"/>
      <w:r w:rsidRPr="006665F8">
        <w:rPr>
          <w:rStyle w:val="None"/>
          <w:rFonts w:ascii="Arial" w:hAnsi="Arial" w:cs="Arial"/>
        </w:rPr>
        <w:t xml:space="preserve"> Luo, PhD, </w:t>
      </w:r>
      <w:proofErr w:type="spellStart"/>
      <w:r w:rsidRPr="006665F8">
        <w:rPr>
          <w:rStyle w:val="None"/>
          <w:rFonts w:ascii="Arial" w:hAnsi="Arial" w:cs="Arial"/>
        </w:rPr>
        <w:t>Guo-Qiang</w:t>
      </w:r>
      <w:proofErr w:type="spellEnd"/>
      <w:r w:rsidRPr="006665F8">
        <w:rPr>
          <w:rStyle w:val="None"/>
          <w:rFonts w:ascii="Arial" w:hAnsi="Arial" w:cs="Arial"/>
        </w:rPr>
        <w:t xml:space="preserve"> Zhang, PhD, </w:t>
      </w:r>
      <w:proofErr w:type="spellStart"/>
      <w:r w:rsidRPr="006665F8">
        <w:rPr>
          <w:rStyle w:val="None"/>
          <w:rFonts w:ascii="Arial" w:hAnsi="Arial" w:cs="Arial"/>
        </w:rPr>
        <w:t>Rong</w:t>
      </w:r>
      <w:proofErr w:type="spellEnd"/>
      <w:r w:rsidRPr="006665F8">
        <w:rPr>
          <w:rStyle w:val="None"/>
          <w:rFonts w:ascii="Arial" w:hAnsi="Arial" w:cs="Arial"/>
        </w:rPr>
        <w:t xml:space="preserve"> Xu, PhD) </w:t>
      </w:r>
    </w:p>
    <w:p w14:paraId="55C4E83C" w14:textId="7C6231A9" w:rsidR="001137A7" w:rsidRPr="006665F8" w:rsidRDefault="00D932BA">
      <w:pPr>
        <w:pStyle w:val="Body"/>
        <w:rPr>
          <w:rFonts w:ascii="Arial" w:hAnsi="Arial" w:cs="Arial"/>
        </w:rPr>
      </w:pPr>
      <w:r w:rsidRPr="006665F8">
        <w:rPr>
          <w:rStyle w:val="None"/>
          <w:rFonts w:ascii="Arial" w:hAnsi="Arial" w:cs="Arial"/>
          <w:lang w:val="de-DE"/>
        </w:rPr>
        <w:t>[5] Tan, Pang-Ning; Michael, Steinbach; Kumar, Vipin (2005).</w:t>
      </w:r>
      <w:r w:rsidRPr="006665F8">
        <w:rPr>
          <w:rStyle w:val="None"/>
          <w:rFonts w:ascii="Arial" w:hAnsi="Arial" w:cs="Arial"/>
        </w:rPr>
        <w:t> </w:t>
      </w:r>
      <w:hyperlink r:id="rId11" w:history="1">
        <w:r w:rsidRPr="006665F8">
          <w:rPr>
            <w:rStyle w:val="Hyperlink5"/>
            <w:rFonts w:ascii="Arial" w:hAnsi="Arial" w:cs="Arial"/>
            <w:sz w:val="22"/>
            <w:szCs w:val="22"/>
          </w:rPr>
          <w:t>"Chapter 6. Association Analysis: Basic Concepts and Algorithms"</w:t>
        </w:r>
      </w:hyperlink>
      <w:r w:rsidRPr="006665F8">
        <w:rPr>
          <w:rStyle w:val="Hyperlink5"/>
          <w:rFonts w:ascii="Arial" w:hAnsi="Arial" w:cs="Arial"/>
          <w:sz w:val="22"/>
          <w:szCs w:val="22"/>
        </w:rPr>
        <w:t>(PDF).</w:t>
      </w:r>
      <w:r w:rsidRPr="006665F8">
        <w:rPr>
          <w:rStyle w:val="None"/>
          <w:rFonts w:ascii="Arial" w:hAnsi="Arial" w:cs="Arial"/>
        </w:rPr>
        <w:t> </w:t>
      </w:r>
      <w:r w:rsidRPr="006665F8">
        <w:rPr>
          <w:rStyle w:val="Hyperlink5"/>
          <w:rFonts w:ascii="Arial" w:hAnsi="Arial" w:cs="Arial"/>
          <w:sz w:val="22"/>
          <w:szCs w:val="22"/>
        </w:rPr>
        <w:t>Introduction to Data Mining.</w:t>
      </w:r>
      <w:r w:rsidRPr="006665F8">
        <w:rPr>
          <w:rStyle w:val="None"/>
          <w:rFonts w:ascii="Arial" w:hAnsi="Arial" w:cs="Arial"/>
        </w:rPr>
        <w:t> </w:t>
      </w:r>
      <w:hyperlink r:id="rId12" w:history="1">
        <w:r w:rsidRPr="006665F8">
          <w:rPr>
            <w:rStyle w:val="Hyperlink5"/>
            <w:rFonts w:ascii="Arial" w:hAnsi="Arial" w:cs="Arial"/>
            <w:sz w:val="22"/>
            <w:szCs w:val="22"/>
          </w:rPr>
          <w:t>Addison-Wesley</w:t>
        </w:r>
      </w:hyperlink>
      <w:r w:rsidRPr="006665F8">
        <w:rPr>
          <w:rStyle w:val="Hyperlink5"/>
          <w:rFonts w:ascii="Arial" w:hAnsi="Arial" w:cs="Arial"/>
          <w:sz w:val="22"/>
          <w:szCs w:val="22"/>
        </w:rPr>
        <w:t>.</w:t>
      </w:r>
      <w:r w:rsidRPr="006665F8">
        <w:rPr>
          <w:rStyle w:val="None"/>
          <w:rFonts w:ascii="Arial" w:hAnsi="Arial" w:cs="Arial"/>
        </w:rPr>
        <w:t> </w:t>
      </w:r>
      <w:hyperlink r:id="rId13" w:history="1">
        <w:r w:rsidRPr="006665F8">
          <w:rPr>
            <w:rStyle w:val="Hyperlink5"/>
            <w:rFonts w:ascii="Arial" w:hAnsi="Arial" w:cs="Arial"/>
            <w:sz w:val="22"/>
            <w:szCs w:val="22"/>
          </w:rPr>
          <w:t>ISBN</w:t>
        </w:r>
      </w:hyperlink>
      <w:r w:rsidRPr="006665F8">
        <w:rPr>
          <w:rStyle w:val="None"/>
          <w:rFonts w:ascii="Arial" w:hAnsi="Arial" w:cs="Arial"/>
        </w:rPr>
        <w:t> </w:t>
      </w:r>
      <w:hyperlink r:id="rId14" w:history="1">
        <w:r w:rsidRPr="006665F8">
          <w:rPr>
            <w:rStyle w:val="Hyperlink5"/>
            <w:rFonts w:ascii="Arial" w:hAnsi="Arial" w:cs="Arial"/>
            <w:sz w:val="22"/>
            <w:szCs w:val="22"/>
          </w:rPr>
          <w:t>0-321-32136-7</w:t>
        </w:r>
      </w:hyperlink>
      <w:r w:rsidRPr="006665F8">
        <w:rPr>
          <w:rStyle w:val="Hyperlink5"/>
          <w:rFonts w:ascii="Arial" w:hAnsi="Arial" w:cs="Arial"/>
          <w:sz w:val="22"/>
          <w:szCs w:val="22"/>
        </w:rPr>
        <w:t>.</w:t>
      </w:r>
    </w:p>
    <w:p w14:paraId="7E0E216E" w14:textId="77777777" w:rsidR="001137A7" w:rsidRPr="006665F8" w:rsidRDefault="00D932BA">
      <w:pPr>
        <w:pStyle w:val="Body"/>
        <w:rPr>
          <w:rStyle w:val="Hyperlink5"/>
          <w:rFonts w:ascii="Arial" w:hAnsi="Arial" w:cs="Arial"/>
          <w:sz w:val="22"/>
          <w:szCs w:val="22"/>
        </w:rPr>
      </w:pPr>
      <w:r w:rsidRPr="006665F8">
        <w:rPr>
          <w:rStyle w:val="Hyperlink5"/>
          <w:rFonts w:ascii="Arial" w:hAnsi="Arial" w:cs="Arial"/>
          <w:sz w:val="22"/>
          <w:szCs w:val="22"/>
        </w:rPr>
        <w:t>[6] Mining frequent patterns without candidate generation</w:t>
      </w:r>
    </w:p>
    <w:p w14:paraId="7F257EC8" w14:textId="77777777" w:rsidR="001137A7" w:rsidRPr="006665F8" w:rsidRDefault="00D932BA">
      <w:pPr>
        <w:pStyle w:val="Body"/>
        <w:rPr>
          <w:rStyle w:val="Hyperlink5"/>
          <w:rFonts w:ascii="Arial" w:hAnsi="Arial" w:cs="Arial"/>
          <w:sz w:val="22"/>
          <w:szCs w:val="22"/>
        </w:rPr>
      </w:pPr>
      <w:r w:rsidRPr="006665F8">
        <w:rPr>
          <w:rStyle w:val="Hyperlink5"/>
          <w:rFonts w:ascii="Arial" w:hAnsi="Arial" w:cs="Arial"/>
          <w:sz w:val="22"/>
          <w:szCs w:val="22"/>
          <w:lang w:val="de-DE"/>
        </w:rPr>
        <w:t>Jiawei Han, Jian Pei, Yiwen Yin, 2000</w:t>
      </w:r>
    </w:p>
    <w:tbl>
      <w:tblPr>
        <w:tblW w:w="75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598"/>
      </w:tblGrid>
      <w:tr w:rsidR="001137A7" w:rsidRPr="006665F8" w14:paraId="5BB17677" w14:textId="77777777">
        <w:trPr>
          <w:trHeight w:val="220"/>
        </w:trPr>
        <w:tc>
          <w:tcPr>
            <w:tcW w:w="7598" w:type="dxa"/>
            <w:tcBorders>
              <w:top w:val="nil"/>
              <w:left w:val="nil"/>
              <w:bottom w:val="nil"/>
              <w:right w:val="nil"/>
            </w:tcBorders>
            <w:shd w:val="clear" w:color="auto" w:fill="FFFFFF"/>
            <w:tcMar>
              <w:top w:w="80" w:type="dxa"/>
              <w:left w:w="80" w:type="dxa"/>
              <w:bottom w:w="80" w:type="dxa"/>
              <w:right w:w="80" w:type="dxa"/>
            </w:tcMar>
          </w:tcPr>
          <w:p w14:paraId="5C7DA861" w14:textId="77777777" w:rsidR="001137A7" w:rsidRPr="006665F8" w:rsidRDefault="00D932BA">
            <w:pPr>
              <w:pStyle w:val="Body"/>
              <w:rPr>
                <w:rFonts w:ascii="Arial" w:hAnsi="Arial" w:cs="Arial"/>
              </w:rPr>
            </w:pPr>
            <w:r w:rsidRPr="006665F8">
              <w:rPr>
                <w:rStyle w:val="Hyperlink0"/>
                <w:rFonts w:ascii="Arial" w:hAnsi="Arial" w:cs="Arial"/>
              </w:rPr>
              <w:lastRenderedPageBreak/>
              <w:t>SIGMOD '00 Proceedings of the 2000 ACM SIGMOD international conference on Management of data</w:t>
            </w:r>
          </w:p>
        </w:tc>
      </w:tr>
      <w:tr w:rsidR="001137A7" w:rsidRPr="006665F8" w14:paraId="11EA42F6" w14:textId="77777777" w:rsidTr="0022632C">
        <w:trPr>
          <w:trHeight w:val="496"/>
        </w:trPr>
        <w:tc>
          <w:tcPr>
            <w:tcW w:w="7598" w:type="dxa"/>
            <w:tcBorders>
              <w:top w:val="nil"/>
              <w:left w:val="nil"/>
              <w:bottom w:val="nil"/>
              <w:right w:val="nil"/>
            </w:tcBorders>
            <w:shd w:val="clear" w:color="auto" w:fill="FFFFFF"/>
            <w:tcMar>
              <w:top w:w="80" w:type="dxa"/>
              <w:left w:w="80" w:type="dxa"/>
              <w:bottom w:w="80" w:type="dxa"/>
              <w:right w:w="80" w:type="dxa"/>
            </w:tcMar>
          </w:tcPr>
          <w:p w14:paraId="421A9C48" w14:textId="77777777" w:rsidR="001137A7" w:rsidRPr="006665F8" w:rsidRDefault="00D932BA">
            <w:pPr>
              <w:pStyle w:val="Body"/>
              <w:rPr>
                <w:rFonts w:ascii="Arial" w:hAnsi="Arial" w:cs="Arial"/>
              </w:rPr>
            </w:pPr>
            <w:r w:rsidRPr="006665F8">
              <w:rPr>
                <w:rStyle w:val="Hyperlink0"/>
                <w:rFonts w:ascii="Arial" w:hAnsi="Arial" w:cs="Arial"/>
              </w:rPr>
              <w:t>Pages 1-12 </w:t>
            </w:r>
          </w:p>
        </w:tc>
      </w:tr>
    </w:tbl>
    <w:p w14:paraId="631791CF" w14:textId="77777777" w:rsidR="001137A7" w:rsidRPr="006665F8" w:rsidRDefault="001137A7">
      <w:pPr>
        <w:pStyle w:val="Body"/>
        <w:widowControl w:val="0"/>
        <w:spacing w:line="240" w:lineRule="auto"/>
        <w:rPr>
          <w:rStyle w:val="Hyperlink5"/>
          <w:rFonts w:ascii="Arial" w:hAnsi="Arial" w:cs="Arial"/>
          <w:sz w:val="22"/>
          <w:szCs w:val="22"/>
        </w:rPr>
      </w:pPr>
    </w:p>
    <w:p w14:paraId="0D71F797" w14:textId="351E4F6E" w:rsidR="00731443" w:rsidRPr="006665F8" w:rsidRDefault="00D932BA" w:rsidP="00087DDD">
      <w:pPr>
        <w:pStyle w:val="Body"/>
        <w:rPr>
          <w:rStyle w:val="Hyperlink5"/>
          <w:rFonts w:ascii="Arial" w:hAnsi="Arial" w:cs="Arial"/>
          <w:sz w:val="22"/>
          <w:szCs w:val="22"/>
          <w:lang w:val="nl-NL"/>
        </w:rPr>
      </w:pPr>
      <w:r w:rsidRPr="006665F8">
        <w:rPr>
          <w:rStyle w:val="Hyperlink5"/>
          <w:rFonts w:ascii="Arial" w:hAnsi="Arial" w:cs="Arial"/>
          <w:sz w:val="22"/>
          <w:szCs w:val="22"/>
        </w:rPr>
        <w:t xml:space="preserve">[7] </w:t>
      </w:r>
      <w:r w:rsidR="00731443" w:rsidRPr="006665F8">
        <w:rPr>
          <w:rStyle w:val="Hyperlink5"/>
          <w:rFonts w:ascii="Arial" w:hAnsi="Arial" w:cs="Arial"/>
          <w:color w:val="000000" w:themeColor="text1"/>
          <w:sz w:val="22"/>
          <w:szCs w:val="22"/>
        </w:rPr>
        <w:t xml:space="preserve">Mining Association Rules with Item Constraints, Ramakrishnan </w:t>
      </w:r>
      <w:proofErr w:type="spellStart"/>
      <w:r w:rsidR="00731443" w:rsidRPr="006665F8">
        <w:rPr>
          <w:rStyle w:val="Hyperlink5"/>
          <w:rFonts w:ascii="Arial" w:hAnsi="Arial" w:cs="Arial"/>
          <w:color w:val="000000" w:themeColor="text1"/>
          <w:sz w:val="22"/>
          <w:szCs w:val="22"/>
        </w:rPr>
        <w:t>Srikant</w:t>
      </w:r>
      <w:proofErr w:type="spellEnd"/>
      <w:r w:rsidR="00731443" w:rsidRPr="006665F8">
        <w:rPr>
          <w:rStyle w:val="Hyperlink5"/>
          <w:rFonts w:ascii="Arial" w:hAnsi="Arial" w:cs="Arial"/>
          <w:color w:val="000000" w:themeColor="text1"/>
          <w:sz w:val="22"/>
          <w:szCs w:val="22"/>
        </w:rPr>
        <w:t xml:space="preserve"> and Quoc Vu and Rakesh Agrawal, 1997 </w:t>
      </w:r>
    </w:p>
    <w:p w14:paraId="638E804C" w14:textId="77777777" w:rsidR="001137A7" w:rsidRPr="006665F8" w:rsidRDefault="00D932BA" w:rsidP="00731443">
      <w:pPr>
        <w:pStyle w:val="Body"/>
        <w:rPr>
          <w:rStyle w:val="Hyperlink5"/>
          <w:rFonts w:ascii="Arial" w:hAnsi="Arial" w:cs="Arial"/>
          <w:color w:val="000000" w:themeColor="text1"/>
          <w:sz w:val="22"/>
          <w:szCs w:val="22"/>
        </w:rPr>
      </w:pPr>
      <w:r w:rsidRPr="006665F8">
        <w:rPr>
          <w:rStyle w:val="Hyperlink5"/>
          <w:rFonts w:ascii="Arial" w:hAnsi="Arial" w:cs="Arial"/>
          <w:color w:val="000000" w:themeColor="text1"/>
          <w:sz w:val="22"/>
          <w:szCs w:val="22"/>
        </w:rPr>
        <w:t>[8] Prospective study of pneumonia hospitalizations and mortality of U.S. older people: the role of chronic conditions, health behaviors, and nutritional status.</w:t>
      </w:r>
    </w:p>
    <w:p w14:paraId="1E595EE5" w14:textId="219980DD" w:rsidR="00731443" w:rsidRPr="006665F8" w:rsidRDefault="00C508A1" w:rsidP="00731443">
      <w:pPr>
        <w:pStyle w:val="Body"/>
        <w:ind w:firstLine="220"/>
        <w:rPr>
          <w:rStyle w:val="Hyperlink5"/>
          <w:rFonts w:ascii="Arial" w:hAnsi="Arial" w:cs="Arial"/>
          <w:color w:val="000000" w:themeColor="text1"/>
          <w:sz w:val="22"/>
          <w:szCs w:val="22"/>
        </w:rPr>
      </w:pPr>
      <w:hyperlink r:id="rId15" w:history="1">
        <w:r w:rsidR="00731443" w:rsidRPr="006665F8">
          <w:rPr>
            <w:rStyle w:val="Hyperlink"/>
            <w:rFonts w:ascii="Arial" w:hAnsi="Arial" w:cs="Arial"/>
            <w:color w:val="000000" w:themeColor="text1"/>
          </w:rPr>
          <w:t>http://www.ncbi.nlm.nih.gov/pmc/articles/PMC1579936/</w:t>
        </w:r>
      </w:hyperlink>
    </w:p>
    <w:p w14:paraId="6ED7CE5B" w14:textId="77777777" w:rsidR="001137A7" w:rsidRPr="006665F8" w:rsidRDefault="00D932BA" w:rsidP="00731443">
      <w:pPr>
        <w:pStyle w:val="Heading"/>
        <w:shd w:val="clear" w:color="auto" w:fill="FFFFFF"/>
        <w:spacing w:before="0" w:after="180"/>
        <w:rPr>
          <w:rStyle w:val="None"/>
          <w:rFonts w:ascii="Arial" w:eastAsia="Calibri" w:hAnsi="Arial" w:cs="Arial"/>
          <w:b w:val="0"/>
          <w:bCs w:val="0"/>
          <w:color w:val="000000" w:themeColor="text1"/>
          <w:kern w:val="0"/>
          <w:sz w:val="22"/>
          <w:szCs w:val="22"/>
        </w:rPr>
      </w:pPr>
      <w:r w:rsidRPr="006665F8">
        <w:rPr>
          <w:rStyle w:val="None"/>
          <w:rFonts w:ascii="Arial" w:hAnsi="Arial" w:cs="Arial"/>
          <w:color w:val="000000" w:themeColor="text1"/>
          <w:sz w:val="22"/>
          <w:szCs w:val="22"/>
        </w:rPr>
        <w:t>[</w:t>
      </w:r>
      <w:r w:rsidRPr="006665F8">
        <w:rPr>
          <w:rStyle w:val="None"/>
          <w:rFonts w:ascii="Arial" w:hAnsi="Arial" w:cs="Arial"/>
          <w:b w:val="0"/>
          <w:bCs w:val="0"/>
          <w:color w:val="000000" w:themeColor="text1"/>
          <w:kern w:val="0"/>
          <w:sz w:val="22"/>
          <w:szCs w:val="22"/>
        </w:rPr>
        <w:t>9] Understanding Clinical Dehydration and Its Treatment</w:t>
      </w:r>
    </w:p>
    <w:p w14:paraId="061561D3" w14:textId="6DE5BD3B" w:rsidR="00731443" w:rsidRPr="006665F8" w:rsidRDefault="00C508A1" w:rsidP="00731443">
      <w:pPr>
        <w:pStyle w:val="Body"/>
        <w:rPr>
          <w:rStyle w:val="Hyperlink5"/>
          <w:rFonts w:ascii="Arial" w:hAnsi="Arial" w:cs="Arial"/>
          <w:color w:val="000000" w:themeColor="text1"/>
          <w:sz w:val="22"/>
          <w:szCs w:val="22"/>
        </w:rPr>
      </w:pPr>
      <w:hyperlink r:id="rId16" w:history="1">
        <w:r w:rsidR="00731443" w:rsidRPr="006665F8">
          <w:rPr>
            <w:rStyle w:val="Hyperlink5"/>
            <w:rFonts w:ascii="Arial" w:hAnsi="Arial" w:cs="Arial"/>
            <w:color w:val="000000" w:themeColor="text1"/>
            <w:sz w:val="22"/>
            <w:szCs w:val="22"/>
          </w:rPr>
          <w:t>http://www.sciencedirect.com/science/article/pii/S1525861008001072</w:t>
        </w:r>
      </w:hyperlink>
    </w:p>
    <w:p w14:paraId="72B0E5C7" w14:textId="77777777" w:rsidR="001137A7" w:rsidRPr="006665F8" w:rsidRDefault="00D932BA" w:rsidP="00731443">
      <w:pPr>
        <w:pStyle w:val="Body"/>
        <w:rPr>
          <w:rStyle w:val="Hyperlink5"/>
          <w:rFonts w:ascii="Arial" w:hAnsi="Arial" w:cs="Arial"/>
          <w:color w:val="000000" w:themeColor="text1"/>
          <w:sz w:val="22"/>
          <w:szCs w:val="22"/>
        </w:rPr>
      </w:pPr>
      <w:r w:rsidRPr="006665F8">
        <w:rPr>
          <w:rStyle w:val="Hyperlink5"/>
          <w:rFonts w:ascii="Arial" w:hAnsi="Arial" w:cs="Arial"/>
          <w:color w:val="000000" w:themeColor="text1"/>
          <w:sz w:val="22"/>
          <w:szCs w:val="22"/>
        </w:rPr>
        <w:t xml:space="preserve">[10] Inappropriate initial antimicrobial therapy and its effect on survival in a clinical trial of </w:t>
      </w:r>
      <w:proofErr w:type="spellStart"/>
      <w:r w:rsidRPr="006665F8">
        <w:rPr>
          <w:rStyle w:val="Hyperlink5"/>
          <w:rFonts w:ascii="Arial" w:hAnsi="Arial" w:cs="Arial"/>
          <w:color w:val="000000" w:themeColor="text1"/>
          <w:sz w:val="22"/>
          <w:szCs w:val="22"/>
        </w:rPr>
        <w:t>immunomodulating</w:t>
      </w:r>
      <w:proofErr w:type="spellEnd"/>
      <w:r w:rsidRPr="006665F8">
        <w:rPr>
          <w:rStyle w:val="Hyperlink5"/>
          <w:rFonts w:ascii="Arial" w:hAnsi="Arial" w:cs="Arial"/>
          <w:color w:val="000000" w:themeColor="text1"/>
          <w:sz w:val="22"/>
          <w:szCs w:val="22"/>
        </w:rPr>
        <w:t xml:space="preserve"> therapy for severe sepsis</w:t>
      </w:r>
      <w:r w:rsidRPr="006665F8">
        <w:rPr>
          <w:rStyle w:val="None"/>
          <w:rFonts w:ascii="Arial" w:hAnsi="Arial" w:cs="Arial"/>
          <w:color w:val="000000" w:themeColor="text1"/>
        </w:rPr>
        <w:t> </w:t>
      </w:r>
    </w:p>
    <w:p w14:paraId="076BEAD9" w14:textId="363B5E5A" w:rsidR="001137A7" w:rsidRPr="006665F8" w:rsidRDefault="00C508A1" w:rsidP="00731443">
      <w:pPr>
        <w:pStyle w:val="Body"/>
        <w:rPr>
          <w:rStyle w:val="Hyperlink5"/>
          <w:rFonts w:ascii="Arial" w:hAnsi="Arial" w:cs="Arial"/>
          <w:color w:val="000000" w:themeColor="text1"/>
          <w:sz w:val="22"/>
          <w:szCs w:val="22"/>
        </w:rPr>
      </w:pPr>
      <w:hyperlink r:id="rId17" w:history="1">
        <w:r w:rsidR="00731443" w:rsidRPr="006665F8">
          <w:rPr>
            <w:rStyle w:val="Hyperlink"/>
            <w:rFonts w:ascii="Arial" w:hAnsi="Arial" w:cs="Arial"/>
            <w:color w:val="000000" w:themeColor="text1"/>
          </w:rPr>
          <w:t>http://www.sciencedirect.com/science/article/pii/S0002934303005059</w:t>
        </w:r>
      </w:hyperlink>
    </w:p>
    <w:p w14:paraId="352B41A5" w14:textId="77777777" w:rsidR="00731443" w:rsidRPr="006665F8" w:rsidRDefault="00731443" w:rsidP="00731443">
      <w:pPr>
        <w:pStyle w:val="Body"/>
        <w:rPr>
          <w:rStyle w:val="Hyperlink5"/>
          <w:rFonts w:ascii="Arial" w:hAnsi="Arial" w:cs="Arial"/>
          <w:sz w:val="22"/>
          <w:szCs w:val="22"/>
        </w:rPr>
      </w:pPr>
    </w:p>
    <w:p w14:paraId="521D3B81" w14:textId="77777777" w:rsidR="001137A7" w:rsidRPr="006665F8" w:rsidRDefault="00D932BA" w:rsidP="00731443">
      <w:pPr>
        <w:pStyle w:val="Body"/>
        <w:rPr>
          <w:rStyle w:val="Hyperlink5"/>
          <w:rFonts w:ascii="Arial" w:hAnsi="Arial" w:cs="Arial"/>
          <w:sz w:val="22"/>
          <w:szCs w:val="22"/>
        </w:rPr>
      </w:pPr>
      <w:r w:rsidRPr="006665F8">
        <w:rPr>
          <w:rStyle w:val="Hyperlink5"/>
          <w:rFonts w:ascii="Arial" w:hAnsi="Arial" w:cs="Arial"/>
          <w:sz w:val="22"/>
          <w:szCs w:val="22"/>
        </w:rPr>
        <w:t xml:space="preserve">[11] Reduced </w:t>
      </w:r>
      <w:proofErr w:type="spellStart"/>
      <w:r w:rsidRPr="006665F8">
        <w:rPr>
          <w:rStyle w:val="Hyperlink5"/>
          <w:rFonts w:ascii="Arial" w:hAnsi="Arial" w:cs="Arial"/>
          <w:sz w:val="22"/>
          <w:szCs w:val="22"/>
        </w:rPr>
        <w:t>osmolarity</w:t>
      </w:r>
      <w:proofErr w:type="spellEnd"/>
      <w:r w:rsidRPr="006665F8">
        <w:rPr>
          <w:rStyle w:val="Hyperlink5"/>
          <w:rFonts w:ascii="Arial" w:hAnsi="Arial" w:cs="Arial"/>
          <w:sz w:val="22"/>
          <w:szCs w:val="22"/>
        </w:rPr>
        <w:t xml:space="preserve"> oral rehydration solution for treating dehydration due to </w:t>
      </w:r>
      <w:proofErr w:type="spellStart"/>
      <w:r w:rsidRPr="006665F8">
        <w:rPr>
          <w:rStyle w:val="Hyperlink5"/>
          <w:rFonts w:ascii="Arial" w:hAnsi="Arial" w:cs="Arial"/>
          <w:sz w:val="22"/>
          <w:szCs w:val="22"/>
        </w:rPr>
        <w:t>diarrhoea</w:t>
      </w:r>
      <w:proofErr w:type="spellEnd"/>
      <w:r w:rsidRPr="006665F8">
        <w:rPr>
          <w:rStyle w:val="Hyperlink5"/>
          <w:rFonts w:ascii="Arial" w:hAnsi="Arial" w:cs="Arial"/>
          <w:sz w:val="22"/>
          <w:szCs w:val="22"/>
        </w:rPr>
        <w:t xml:space="preserve"> in children: systematic review</w:t>
      </w:r>
    </w:p>
    <w:p w14:paraId="3DBF15C3" w14:textId="77777777" w:rsidR="00DB61BD" w:rsidRPr="006665F8" w:rsidRDefault="00C508A1" w:rsidP="00DB61BD">
      <w:pPr>
        <w:pStyle w:val="EndNoteBibliography"/>
        <w:rPr>
          <w:rFonts w:ascii="Arial" w:hAnsi="Arial" w:cs="Arial"/>
          <w:noProof/>
        </w:rPr>
      </w:pPr>
      <w:hyperlink r:id="rId18" w:history="1">
        <w:r w:rsidR="000476E9" w:rsidRPr="006665F8">
          <w:rPr>
            <w:rStyle w:val="Hyperlink"/>
            <w:rFonts w:ascii="Arial" w:hAnsi="Arial" w:cs="Arial"/>
          </w:rPr>
          <w:t>http://www.bmj.com/content/323/7304/81?linkType=FULL&amp;resid=323/7304/81&amp;journalCode=bmj</w:t>
        </w:r>
      </w:hyperlink>
      <w:r w:rsidR="0005133D" w:rsidRPr="006665F8">
        <w:rPr>
          <w:rStyle w:val="Hyperlink5"/>
          <w:rFonts w:ascii="Arial" w:hAnsi="Arial" w:cs="Arial"/>
          <w:sz w:val="22"/>
          <w:szCs w:val="22"/>
        </w:rPr>
        <w:fldChar w:fldCharType="begin"/>
      </w:r>
      <w:r w:rsidR="0005133D" w:rsidRPr="006665F8">
        <w:rPr>
          <w:rStyle w:val="Hyperlink5"/>
          <w:rFonts w:ascii="Arial" w:hAnsi="Arial" w:cs="Arial"/>
          <w:sz w:val="22"/>
          <w:szCs w:val="22"/>
        </w:rPr>
        <w:instrText xml:space="preserve"> ADDIN EN.REFLIST </w:instrText>
      </w:r>
      <w:r w:rsidR="0005133D" w:rsidRPr="006665F8">
        <w:rPr>
          <w:rStyle w:val="Hyperlink5"/>
          <w:rFonts w:ascii="Arial" w:hAnsi="Arial" w:cs="Arial"/>
          <w:sz w:val="22"/>
          <w:szCs w:val="22"/>
        </w:rPr>
        <w:fldChar w:fldCharType="separate"/>
      </w:r>
      <w:r w:rsidR="00DB61BD" w:rsidRPr="006665F8">
        <w:rPr>
          <w:rFonts w:ascii="Arial" w:hAnsi="Arial" w:cs="Arial"/>
          <w:noProof/>
        </w:rPr>
        <w:t xml:space="preserve">Brossette, S. E., et al. (1998). "Association Rules and Data Mining in Hospital Infection Control and Public Health Surveillance." </w:t>
      </w:r>
      <w:r w:rsidR="00DB61BD" w:rsidRPr="006665F8">
        <w:rPr>
          <w:rFonts w:ascii="Arial" w:hAnsi="Arial" w:cs="Arial"/>
          <w:noProof/>
          <w:u w:val="single"/>
        </w:rPr>
        <w:t>Journal of the American Medical Informatics Association</w:t>
      </w:r>
      <w:r w:rsidR="00DB61BD" w:rsidRPr="006665F8">
        <w:rPr>
          <w:rFonts w:ascii="Arial" w:hAnsi="Arial" w:cs="Arial"/>
          <w:noProof/>
        </w:rPr>
        <w:t xml:space="preserve"> </w:t>
      </w:r>
      <w:r w:rsidR="00DB61BD" w:rsidRPr="006665F8">
        <w:rPr>
          <w:rFonts w:ascii="Arial" w:hAnsi="Arial" w:cs="Arial"/>
          <w:b/>
          <w:noProof/>
        </w:rPr>
        <w:t>5</w:t>
      </w:r>
      <w:r w:rsidR="00DB61BD" w:rsidRPr="006665F8">
        <w:rPr>
          <w:rFonts w:ascii="Arial" w:hAnsi="Arial" w:cs="Arial"/>
          <w:noProof/>
        </w:rPr>
        <w:t>(4): 373-381.</w:t>
      </w:r>
    </w:p>
    <w:p w14:paraId="719E00A1" w14:textId="77777777" w:rsidR="00DB61BD" w:rsidRPr="006665F8" w:rsidRDefault="00DB61BD" w:rsidP="00DB61BD">
      <w:pPr>
        <w:pStyle w:val="EndNoteBibliography"/>
        <w:ind w:left="720" w:hanging="720"/>
        <w:rPr>
          <w:rFonts w:ascii="Arial" w:hAnsi="Arial" w:cs="Arial"/>
          <w:noProof/>
        </w:rPr>
      </w:pPr>
      <w:r w:rsidRPr="006665F8">
        <w:rPr>
          <w:rFonts w:ascii="Arial" w:hAnsi="Arial" w:cs="Arial"/>
          <w:noProof/>
        </w:rPr>
        <w:tab/>
      </w:r>
    </w:p>
    <w:p w14:paraId="3BED32DB" w14:textId="77777777" w:rsidR="00DB61BD" w:rsidRPr="006665F8" w:rsidRDefault="00DB61BD" w:rsidP="00DB61BD">
      <w:pPr>
        <w:pStyle w:val="EndNoteBibliography"/>
        <w:rPr>
          <w:rFonts w:ascii="Arial" w:hAnsi="Arial" w:cs="Arial"/>
          <w:noProof/>
        </w:rPr>
      </w:pPr>
      <w:r w:rsidRPr="006665F8">
        <w:rPr>
          <w:rFonts w:ascii="Arial" w:hAnsi="Arial" w:cs="Arial"/>
          <w:noProof/>
        </w:rPr>
        <w:t xml:space="preserve">Brown, E. G., et al. (1999). "The medical dictionary for regulatory activities (MedDRA)." </w:t>
      </w:r>
      <w:r w:rsidRPr="006665F8">
        <w:rPr>
          <w:rFonts w:ascii="Arial" w:hAnsi="Arial" w:cs="Arial"/>
          <w:noProof/>
          <w:u w:val="single"/>
        </w:rPr>
        <w:t>Drug Safety</w:t>
      </w:r>
      <w:r w:rsidRPr="006665F8">
        <w:rPr>
          <w:rFonts w:ascii="Arial" w:hAnsi="Arial" w:cs="Arial"/>
          <w:noProof/>
        </w:rPr>
        <w:t xml:space="preserve"> </w:t>
      </w:r>
      <w:r w:rsidRPr="006665F8">
        <w:rPr>
          <w:rFonts w:ascii="Arial" w:hAnsi="Arial" w:cs="Arial"/>
          <w:b/>
          <w:noProof/>
        </w:rPr>
        <w:t>20</w:t>
      </w:r>
      <w:r w:rsidRPr="006665F8">
        <w:rPr>
          <w:rFonts w:ascii="Arial" w:hAnsi="Arial" w:cs="Arial"/>
          <w:noProof/>
        </w:rPr>
        <w:t>(2): 109-117.</w:t>
      </w:r>
    </w:p>
    <w:p w14:paraId="3AB741AD" w14:textId="77777777" w:rsidR="00DB61BD" w:rsidRPr="006665F8" w:rsidRDefault="00DB61BD" w:rsidP="00DB61BD">
      <w:pPr>
        <w:pStyle w:val="EndNoteBibliography"/>
        <w:ind w:left="720" w:hanging="720"/>
        <w:rPr>
          <w:rFonts w:ascii="Arial" w:hAnsi="Arial" w:cs="Arial"/>
          <w:noProof/>
        </w:rPr>
      </w:pPr>
      <w:r w:rsidRPr="006665F8">
        <w:rPr>
          <w:rFonts w:ascii="Arial" w:hAnsi="Arial" w:cs="Arial"/>
          <w:noProof/>
        </w:rPr>
        <w:tab/>
      </w:r>
    </w:p>
    <w:p w14:paraId="56BBDDFF" w14:textId="77777777" w:rsidR="00DB61BD" w:rsidRPr="006665F8" w:rsidRDefault="00DB61BD" w:rsidP="00DB61BD">
      <w:pPr>
        <w:pStyle w:val="EndNoteBibliography"/>
        <w:rPr>
          <w:rFonts w:ascii="Arial" w:hAnsi="Arial" w:cs="Arial"/>
          <w:noProof/>
        </w:rPr>
      </w:pPr>
      <w:r w:rsidRPr="006665F8">
        <w:rPr>
          <w:rFonts w:ascii="Arial" w:hAnsi="Arial" w:cs="Arial"/>
          <w:noProof/>
        </w:rPr>
        <w:t xml:space="preserve">Harbarth, S., et al. (2003). "Inappropriate initial antimicrobial therapy and its effect on survival in a clinical trial of immunomodulating therapy for severe sepsis." </w:t>
      </w:r>
      <w:r w:rsidRPr="006665F8">
        <w:rPr>
          <w:rFonts w:ascii="Arial" w:hAnsi="Arial" w:cs="Arial"/>
          <w:noProof/>
          <w:u w:val="single"/>
        </w:rPr>
        <w:t>The American Journal of Medicine</w:t>
      </w:r>
      <w:r w:rsidRPr="006665F8">
        <w:rPr>
          <w:rFonts w:ascii="Arial" w:hAnsi="Arial" w:cs="Arial"/>
          <w:noProof/>
        </w:rPr>
        <w:t xml:space="preserve"> </w:t>
      </w:r>
      <w:r w:rsidRPr="006665F8">
        <w:rPr>
          <w:rFonts w:ascii="Arial" w:hAnsi="Arial" w:cs="Arial"/>
          <w:b/>
          <w:noProof/>
        </w:rPr>
        <w:t>115</w:t>
      </w:r>
      <w:r w:rsidRPr="006665F8">
        <w:rPr>
          <w:rFonts w:ascii="Arial" w:hAnsi="Arial" w:cs="Arial"/>
          <w:noProof/>
        </w:rPr>
        <w:t>(7): 529-535.</w:t>
      </w:r>
    </w:p>
    <w:p w14:paraId="6EF9E1C5" w14:textId="77777777" w:rsidR="00DB61BD" w:rsidRPr="006665F8" w:rsidRDefault="00DB61BD" w:rsidP="00DB61BD">
      <w:pPr>
        <w:pStyle w:val="EndNoteBibliography"/>
        <w:ind w:left="720" w:hanging="720"/>
        <w:rPr>
          <w:rFonts w:ascii="Arial" w:hAnsi="Arial" w:cs="Arial"/>
          <w:noProof/>
        </w:rPr>
      </w:pPr>
      <w:r w:rsidRPr="006665F8">
        <w:rPr>
          <w:rFonts w:ascii="Arial" w:hAnsi="Arial" w:cs="Arial"/>
          <w:noProof/>
        </w:rPr>
        <w:tab/>
        <w:t>Purpose To examine the effect of inappropriate initial antimicrobial therapy on the prognosis of patients with sepsis who were enrolled in a clinical trial of an immunomodulating agent conducted in 108 hospitals in North America and Europe. Methods We assessed initial antimicrobial choice and results of microbiologic cultures in 904 patients who had microbiologically confirmed severe sepsis or early septic shock. If a patient did not receive at least one antimicrobial agent to which the causative microorganisms were susceptible within 24 hours from the diagnosis of severe sepsis, then the initial antimicrobial treatment was considered to be inappropriate. A propensity score that adjusted for factors associated with inappropriate antimicrobial treatment was calculated and included in multivariable models to adjust for confounding. Results A total of 468 patients (52%) had documented bloodstream infection, and 211 patients (23%) received inappropriate initial antimicrobial therapy. Characteristics associated with inappropriate treatment were study enrollment in Europe, admission to surgery, nosocomial infection, infection with multiresistant microorganisms, and fungal or polymicrobial infection (all P &amp;lt;0.05). The 28-day mortality was 24% (168/693) for patients in the adequately treated group versus 39% (82/211) for patients receiving inappropriate initial antimicrobial therapy (P &amp;lt;0.001). After adjusting for comorbid conditions, severity of illness, site of infection, and the propensity score, inappropriate antimicrobial therapy was independently associated with increased mortality (odds ratio = 1.8; 95% confidence interval: 1.2 to 2.6). Conclusion In a large cohort of patients with microbiologically confirmed severe sepsis, appropriate initial antimicrobial therapy was an important determinant of survival. New approaches aimed at improving detection and treatment of early sepsis are needed.</w:t>
      </w:r>
    </w:p>
    <w:p w14:paraId="43BDC75A" w14:textId="77777777" w:rsidR="00DB61BD" w:rsidRPr="006665F8" w:rsidRDefault="00DB61BD" w:rsidP="00DB61BD">
      <w:pPr>
        <w:pStyle w:val="EndNoteBibliography"/>
        <w:rPr>
          <w:rFonts w:ascii="Arial" w:hAnsi="Arial" w:cs="Arial"/>
          <w:noProof/>
        </w:rPr>
      </w:pPr>
    </w:p>
    <w:p w14:paraId="3C1F386F" w14:textId="77777777" w:rsidR="00DB61BD" w:rsidRPr="006665F8" w:rsidRDefault="00DB61BD" w:rsidP="00DB61BD">
      <w:pPr>
        <w:pStyle w:val="EndNoteBibliography"/>
        <w:rPr>
          <w:rFonts w:ascii="Arial" w:hAnsi="Arial" w:cs="Arial"/>
          <w:noProof/>
        </w:rPr>
      </w:pPr>
      <w:r w:rsidRPr="006665F8">
        <w:rPr>
          <w:rFonts w:ascii="Arial" w:hAnsi="Arial" w:cs="Arial"/>
          <w:noProof/>
        </w:rPr>
        <w:lastRenderedPageBreak/>
        <w:t xml:space="preserve">Harpaz, R., et al. (2010). "Mining multi-item drug adverse effect associations in spontaneous reporting systems." </w:t>
      </w:r>
      <w:r w:rsidRPr="006665F8">
        <w:rPr>
          <w:rFonts w:ascii="Arial" w:hAnsi="Arial" w:cs="Arial"/>
          <w:noProof/>
          <w:u w:val="single"/>
        </w:rPr>
        <w:t>BMC bioinformatics</w:t>
      </w:r>
      <w:r w:rsidRPr="006665F8">
        <w:rPr>
          <w:rFonts w:ascii="Arial" w:hAnsi="Arial" w:cs="Arial"/>
          <w:noProof/>
        </w:rPr>
        <w:t xml:space="preserve"> </w:t>
      </w:r>
      <w:r w:rsidRPr="006665F8">
        <w:rPr>
          <w:rFonts w:ascii="Arial" w:hAnsi="Arial" w:cs="Arial"/>
          <w:b/>
          <w:noProof/>
        </w:rPr>
        <w:t>11 Suppl 9</w:t>
      </w:r>
      <w:r w:rsidRPr="006665F8">
        <w:rPr>
          <w:rFonts w:ascii="Arial" w:hAnsi="Arial" w:cs="Arial"/>
          <w:noProof/>
        </w:rPr>
        <w:t>.</w:t>
      </w:r>
    </w:p>
    <w:p w14:paraId="5B154312" w14:textId="77777777" w:rsidR="00DB61BD" w:rsidRPr="006665F8" w:rsidRDefault="00DB61BD" w:rsidP="00DB61BD">
      <w:pPr>
        <w:pStyle w:val="EndNoteBibliography"/>
        <w:ind w:left="720" w:hanging="720"/>
        <w:rPr>
          <w:rFonts w:ascii="Arial" w:hAnsi="Arial" w:cs="Arial"/>
          <w:noProof/>
        </w:rPr>
      </w:pPr>
      <w:r w:rsidRPr="006665F8">
        <w:rPr>
          <w:rFonts w:ascii="Arial" w:hAnsi="Arial" w:cs="Arial"/>
          <w:noProof/>
        </w:rPr>
        <w:tab/>
      </w:r>
    </w:p>
    <w:p w14:paraId="7AC45192" w14:textId="77777777" w:rsidR="00DB61BD" w:rsidRPr="006665F8" w:rsidRDefault="00DB61BD" w:rsidP="00DB61BD">
      <w:pPr>
        <w:pStyle w:val="EndNoteBibliography"/>
        <w:rPr>
          <w:rFonts w:ascii="Arial" w:hAnsi="Arial" w:cs="Arial"/>
          <w:noProof/>
        </w:rPr>
      </w:pPr>
      <w:r w:rsidRPr="006665F8">
        <w:rPr>
          <w:rFonts w:ascii="Arial" w:hAnsi="Arial" w:cs="Arial"/>
          <w:noProof/>
        </w:rPr>
        <w:t xml:space="preserve">LaCroix, A. Z., et al. (1989). "Prospective study of pneumonia hospitalizations and mortality of U.S. older people: the role of chronic conditions, health behaviors, and nutritional status." </w:t>
      </w:r>
      <w:r w:rsidRPr="006665F8">
        <w:rPr>
          <w:rFonts w:ascii="Arial" w:hAnsi="Arial" w:cs="Arial"/>
          <w:noProof/>
          <w:u w:val="single"/>
        </w:rPr>
        <w:t>Public Health Reports</w:t>
      </w:r>
      <w:r w:rsidRPr="006665F8">
        <w:rPr>
          <w:rFonts w:ascii="Arial" w:hAnsi="Arial" w:cs="Arial"/>
          <w:noProof/>
        </w:rPr>
        <w:t xml:space="preserve"> </w:t>
      </w:r>
      <w:r w:rsidRPr="006665F8">
        <w:rPr>
          <w:rFonts w:ascii="Arial" w:hAnsi="Arial" w:cs="Arial"/>
          <w:b/>
          <w:noProof/>
        </w:rPr>
        <w:t>104</w:t>
      </w:r>
      <w:r w:rsidRPr="006665F8">
        <w:rPr>
          <w:rFonts w:ascii="Arial" w:hAnsi="Arial" w:cs="Arial"/>
          <w:noProof/>
        </w:rPr>
        <w:t>(4): 350-360.</w:t>
      </w:r>
    </w:p>
    <w:p w14:paraId="5D157090" w14:textId="77777777" w:rsidR="00DB61BD" w:rsidRPr="006665F8" w:rsidRDefault="00DB61BD" w:rsidP="00DB61BD">
      <w:pPr>
        <w:pStyle w:val="EndNoteBibliography"/>
        <w:ind w:left="720" w:hanging="720"/>
        <w:rPr>
          <w:rFonts w:ascii="Arial" w:hAnsi="Arial" w:cs="Arial"/>
          <w:noProof/>
        </w:rPr>
      </w:pPr>
      <w:r w:rsidRPr="006665F8">
        <w:rPr>
          <w:rFonts w:ascii="Arial" w:hAnsi="Arial" w:cs="Arial"/>
          <w:noProof/>
        </w:rPr>
        <w:tab/>
        <w:t>Mortality and hospitalization rates for pneumonia have increased among older Americans during recent years (1979-86), despite a national commitment to the reduction of premature deaths from pneumonia. A prospective study of deaths and hospitalizations attributable to pneumonia was conducted among 5,474 subjects ages 55 and older who participated in the NHANES I Epidemiologic Followup Study. Prevalent chronic conditions, health behaviors, and nutritional status indicators, measured at baseline, were examined in relation to pneumonia hospitalization and death during 12 years of followup. Mortality and hospitalization rates for pneumonia were higher among men than women, and higher among those ages 65 and older than among those 55-64 of both sexes. Risk of pneumonia death was higher among subjects with a history of congestive heart failure, stroke, cancer, or diabetes. Risk of pneumonia hospitalization was higher among subjects with a history of chronic obstructive pulmonary disease and among men who were current smokers. Daily alcohol consumption did not increase risk of pneumonia in this study population. Four measures of nutritional status were examined taking age, prevalent chronic conditions, and cigarette smoking into account: body mass index, arm muscle area, and serum albumin and hemoglobin levels. Risk of pneumonia death was 2.6 times higher in men in the lowest quartile, compared with men in the highest quartile, of body mass index. Similarly, the risk was 4.5 times higher among men in the lowest quartile of arm muscle area. Risk of death from pneumonia was 3.6 times higher among women in the lowest quartile of serum albumin levels compared with women in the highest quartile. Relative risks for these nutritional status indicators remained elevated after adjusting for age and the medical history risk factors. These risk factors should be taken into account when designing and evaluating pneumonia vaccination trials and community prevention programs.</w:t>
      </w:r>
    </w:p>
    <w:p w14:paraId="0FF9E6FA" w14:textId="77777777" w:rsidR="00DB61BD" w:rsidRPr="006665F8" w:rsidRDefault="00DB61BD" w:rsidP="00DB61BD">
      <w:pPr>
        <w:pStyle w:val="EndNoteBibliography"/>
        <w:rPr>
          <w:rFonts w:ascii="Arial" w:hAnsi="Arial" w:cs="Arial"/>
          <w:noProof/>
        </w:rPr>
      </w:pPr>
    </w:p>
    <w:p w14:paraId="5BC47624" w14:textId="77777777" w:rsidR="00DB61BD" w:rsidRPr="006665F8" w:rsidRDefault="00DB61BD" w:rsidP="00DB61BD">
      <w:pPr>
        <w:pStyle w:val="EndNoteBibliography"/>
        <w:rPr>
          <w:rFonts w:ascii="Arial" w:hAnsi="Arial" w:cs="Arial"/>
          <w:noProof/>
        </w:rPr>
      </w:pPr>
      <w:r w:rsidRPr="006665F8">
        <w:rPr>
          <w:rFonts w:ascii="Arial" w:hAnsi="Arial" w:cs="Arial"/>
          <w:noProof/>
        </w:rPr>
        <w:t xml:space="preserve">Sharma, D. (2016). "PRM170 - Application Of Association Rules In Clinical Data Mining: A Case Study For Identifying Adverse Drug Reactions." </w:t>
      </w:r>
      <w:r w:rsidRPr="006665F8">
        <w:rPr>
          <w:rFonts w:ascii="Arial" w:hAnsi="Arial" w:cs="Arial"/>
          <w:noProof/>
          <w:u w:val="single"/>
        </w:rPr>
        <w:t>Value in Health</w:t>
      </w:r>
      <w:r w:rsidRPr="006665F8">
        <w:rPr>
          <w:rFonts w:ascii="Arial" w:hAnsi="Arial" w:cs="Arial"/>
          <w:noProof/>
        </w:rPr>
        <w:t xml:space="preserve"> </w:t>
      </w:r>
      <w:r w:rsidRPr="006665F8">
        <w:rPr>
          <w:rFonts w:ascii="Arial" w:hAnsi="Arial" w:cs="Arial"/>
          <w:b/>
          <w:noProof/>
        </w:rPr>
        <w:t>19</w:t>
      </w:r>
      <w:r w:rsidRPr="006665F8">
        <w:rPr>
          <w:rFonts w:ascii="Arial" w:hAnsi="Arial" w:cs="Arial"/>
          <w:noProof/>
        </w:rPr>
        <w:t>(3): A101.</w:t>
      </w:r>
    </w:p>
    <w:p w14:paraId="499B16F9" w14:textId="77777777" w:rsidR="00DB61BD" w:rsidRPr="006665F8" w:rsidRDefault="00DB61BD" w:rsidP="00DB61BD">
      <w:pPr>
        <w:pStyle w:val="EndNoteBibliography"/>
        <w:ind w:left="720" w:hanging="720"/>
        <w:rPr>
          <w:rFonts w:ascii="Arial" w:hAnsi="Arial" w:cs="Arial"/>
          <w:noProof/>
        </w:rPr>
      </w:pPr>
      <w:r w:rsidRPr="006665F8">
        <w:rPr>
          <w:rFonts w:ascii="Arial" w:hAnsi="Arial" w:cs="Arial"/>
          <w:noProof/>
        </w:rPr>
        <w:tab/>
      </w:r>
    </w:p>
    <w:p w14:paraId="697896FC" w14:textId="77777777" w:rsidR="00DB61BD" w:rsidRPr="006665F8" w:rsidRDefault="00DB61BD" w:rsidP="00DB61BD">
      <w:pPr>
        <w:pStyle w:val="EndNoteBibliography"/>
        <w:rPr>
          <w:rFonts w:ascii="Arial" w:hAnsi="Arial" w:cs="Arial"/>
          <w:noProof/>
        </w:rPr>
      </w:pPr>
      <w:r w:rsidRPr="006665F8">
        <w:rPr>
          <w:rFonts w:ascii="Arial" w:hAnsi="Arial" w:cs="Arial"/>
          <w:noProof/>
        </w:rPr>
        <w:t xml:space="preserve">Tai, Y.-M. and H.-W. Chiu (2009). "Comorbidity study of ADHD: Applying association rule mining (ARM) to National Health Insurance Database of Taiwan." </w:t>
      </w:r>
      <w:r w:rsidRPr="006665F8">
        <w:rPr>
          <w:rFonts w:ascii="Arial" w:hAnsi="Arial" w:cs="Arial"/>
          <w:noProof/>
          <w:u w:val="single"/>
        </w:rPr>
        <w:t>International Journal of Medical Informatics</w:t>
      </w:r>
      <w:r w:rsidRPr="006665F8">
        <w:rPr>
          <w:rFonts w:ascii="Arial" w:hAnsi="Arial" w:cs="Arial"/>
          <w:noProof/>
        </w:rPr>
        <w:t xml:space="preserve"> </w:t>
      </w:r>
      <w:r w:rsidRPr="006665F8">
        <w:rPr>
          <w:rFonts w:ascii="Arial" w:hAnsi="Arial" w:cs="Arial"/>
          <w:b/>
          <w:noProof/>
        </w:rPr>
        <w:t>78</w:t>
      </w:r>
      <w:r w:rsidRPr="006665F8">
        <w:rPr>
          <w:rFonts w:ascii="Arial" w:hAnsi="Arial" w:cs="Arial"/>
          <w:noProof/>
        </w:rPr>
        <w:t>(12): e75-e83.</w:t>
      </w:r>
    </w:p>
    <w:p w14:paraId="3DC4EDAD" w14:textId="77777777" w:rsidR="00DB61BD" w:rsidRPr="006665F8" w:rsidRDefault="00DB61BD" w:rsidP="00DB61BD">
      <w:pPr>
        <w:pStyle w:val="EndNoteBibliography"/>
        <w:ind w:left="720" w:hanging="720"/>
        <w:rPr>
          <w:rFonts w:ascii="Arial" w:hAnsi="Arial" w:cs="Arial"/>
          <w:noProof/>
        </w:rPr>
      </w:pPr>
      <w:r w:rsidRPr="006665F8">
        <w:rPr>
          <w:rFonts w:ascii="Arial" w:hAnsi="Arial" w:cs="Arial"/>
          <w:noProof/>
        </w:rPr>
        <w:tab/>
        <w:t>Objective This paper intends to apply association rule mining (ARM) to explore the labyrinthian network of ADHD comorbidity, and to examine the practicality of ARM in comorbidity studies using clinic databases. Methods From clinic records of enrollees of Taiwan National Health Insurance (NHI), 18,321 youngsters aged 18 or less with diagnosis of ADHD in 2001 were recruited as case group in this study. And all their clinic diagnoses made from 2000 to 2002, as comorbidity, were categorized according to “The International Classification of Disease, 9th Revision, Clinical Modification” (ICD-9-CM) diagnosis system. For comparison, fourfold non-ADHD controls were recruited from 2001s NHI enrollees on a random base but matched gender and age of cases. ARM was done with Apriori algorithm to examine the strengths of associations among those diagnoses. The support and confidence values of ARM results were examined. Comorbidity rates and relative risk (RR) ratios of both groups of each diagnosis were compared one another. Results ADHD case group has apparently higher risk of comorbidity with psychiatric comorbidity than with other physical illnesses. From results of ARM, developmental delay (DD) appears as an important node between ADHD and anxiety disorder (support: 5.12%, confidence: 97.42%), mild mental retardation (support: 4.42%, confidence: 92.09%) and autism (support: 6.49%, confidence: 94.93%). Conclusions The finding of this study, an important role of DD between ADHD and other psychiatric comorbidity, supports neurological findings in developmental delay of ADHD children's front cortex, as well as some epidemiology findings. This study also demonstrated the practicality of ARM in comorbidity studies using enormous clinic databases like NHIRD.</w:t>
      </w:r>
    </w:p>
    <w:p w14:paraId="70072B4C" w14:textId="77777777" w:rsidR="00DB61BD" w:rsidRPr="006665F8" w:rsidRDefault="00DB61BD" w:rsidP="00DB61BD">
      <w:pPr>
        <w:pStyle w:val="EndNoteBibliography"/>
        <w:rPr>
          <w:rFonts w:ascii="Arial" w:hAnsi="Arial" w:cs="Arial"/>
          <w:noProof/>
        </w:rPr>
      </w:pPr>
    </w:p>
    <w:p w14:paraId="53882FD3" w14:textId="77777777" w:rsidR="00DB61BD" w:rsidRPr="006665F8" w:rsidRDefault="00DB61BD" w:rsidP="00DB61BD">
      <w:pPr>
        <w:pStyle w:val="EndNoteBibliography"/>
        <w:rPr>
          <w:rFonts w:ascii="Arial" w:hAnsi="Arial" w:cs="Arial"/>
          <w:noProof/>
        </w:rPr>
      </w:pPr>
      <w:r w:rsidRPr="006665F8">
        <w:rPr>
          <w:rFonts w:ascii="Arial" w:hAnsi="Arial" w:cs="Arial"/>
          <w:noProof/>
        </w:rPr>
        <w:t xml:space="preserve">Thomas, D. R., et al. (2008). "Understanding Clinical Dehydration and Its Treatment." </w:t>
      </w:r>
      <w:r w:rsidRPr="006665F8">
        <w:rPr>
          <w:rFonts w:ascii="Arial" w:hAnsi="Arial" w:cs="Arial"/>
          <w:noProof/>
          <w:u w:val="single"/>
        </w:rPr>
        <w:t>Journal of the American Medical Directors Association</w:t>
      </w:r>
      <w:r w:rsidRPr="006665F8">
        <w:rPr>
          <w:rFonts w:ascii="Arial" w:hAnsi="Arial" w:cs="Arial"/>
          <w:noProof/>
        </w:rPr>
        <w:t xml:space="preserve"> </w:t>
      </w:r>
      <w:r w:rsidRPr="006665F8">
        <w:rPr>
          <w:rFonts w:ascii="Arial" w:hAnsi="Arial" w:cs="Arial"/>
          <w:b/>
          <w:noProof/>
        </w:rPr>
        <w:t>9</w:t>
      </w:r>
      <w:r w:rsidRPr="006665F8">
        <w:rPr>
          <w:rFonts w:ascii="Arial" w:hAnsi="Arial" w:cs="Arial"/>
          <w:noProof/>
        </w:rPr>
        <w:t>(5): 292-301.</w:t>
      </w:r>
    </w:p>
    <w:p w14:paraId="395DFC6E" w14:textId="77777777" w:rsidR="00DB61BD" w:rsidRPr="006665F8" w:rsidRDefault="00DB61BD" w:rsidP="00DB61BD">
      <w:pPr>
        <w:pStyle w:val="EndNoteBibliography"/>
        <w:ind w:left="720" w:hanging="720"/>
        <w:rPr>
          <w:rFonts w:ascii="Arial" w:hAnsi="Arial" w:cs="Arial"/>
          <w:noProof/>
        </w:rPr>
      </w:pPr>
      <w:r w:rsidRPr="006665F8">
        <w:rPr>
          <w:rFonts w:ascii="Arial" w:hAnsi="Arial" w:cs="Arial"/>
          <w:noProof/>
        </w:rPr>
        <w:tab/>
        <w:t xml:space="preserve">Dehydration in clinical practice, as opposed to a physiological definition, refers to the loss of body water, with or without salt, at a rate greater than the body can replace it. We argue that the clinical definition for dehydration, ie, loss of total body water, addresses the medical needs of the patient most effectively. There are 2 types of dehydration, namely water loss dehydration (hyperosmolar, due either to increased sodium or glucose) and salt and water loss dehydration (hyponatremia). The diagnosis requires an appraisal of the patient and laboratory testing, clinical assessment, and knowledge of the patient's history. Long-term care facilities are reluctant to have practitioners make a diagnosis, in part because dehydration is a sentinel event thought to reflect poor care. Facilities should have an interdisciplinary educational focus on the prevention of dehydration in view of the poor outcomes associated with its development. We also argue that dehydration is rarely due to neglect from formal or informal caregivers, but rather results from a combination of </w:t>
      </w:r>
      <w:r w:rsidRPr="006665F8">
        <w:rPr>
          <w:rFonts w:ascii="Arial" w:hAnsi="Arial" w:cs="Arial"/>
          <w:noProof/>
        </w:rPr>
        <w:lastRenderedPageBreak/>
        <w:t>physiological and disease processes. With the availability of recombinant hyaluronidase, subcutaneous infusion of fluids (hypodermoclysis) provides a better opportunity to treat mild to moderate dehydration in the nursing home and at home.</w:t>
      </w:r>
    </w:p>
    <w:p w14:paraId="40C40D18" w14:textId="77777777" w:rsidR="00DB61BD" w:rsidRPr="006665F8" w:rsidRDefault="00DB61BD" w:rsidP="00DB61BD">
      <w:pPr>
        <w:pStyle w:val="EndNoteBibliography"/>
        <w:rPr>
          <w:rFonts w:ascii="Arial" w:hAnsi="Arial" w:cs="Arial"/>
          <w:noProof/>
        </w:rPr>
      </w:pPr>
    </w:p>
    <w:p w14:paraId="2B276347" w14:textId="77777777" w:rsidR="00DB61BD" w:rsidRPr="006665F8" w:rsidRDefault="00DB61BD" w:rsidP="00DB61BD">
      <w:pPr>
        <w:pStyle w:val="EndNoteBibliography"/>
        <w:rPr>
          <w:rFonts w:ascii="Arial" w:hAnsi="Arial" w:cs="Arial"/>
          <w:noProof/>
        </w:rPr>
      </w:pPr>
      <w:r w:rsidRPr="006665F8">
        <w:rPr>
          <w:rFonts w:ascii="Arial" w:hAnsi="Arial" w:cs="Arial"/>
          <w:noProof/>
        </w:rPr>
        <w:t>Zhihui Luo, P., Guo-Qiang Zhang, PhD, Rong Xu, PhD (2013). "Mining Patterns of Adverse Events Using Aggregated Clinical Trial Results."</w:t>
      </w:r>
    </w:p>
    <w:p w14:paraId="416A8618" w14:textId="77777777" w:rsidR="00DB61BD" w:rsidRPr="006665F8" w:rsidRDefault="00DB61BD" w:rsidP="00DB61BD">
      <w:pPr>
        <w:pStyle w:val="EndNoteBibliography"/>
        <w:ind w:left="720" w:hanging="720"/>
        <w:rPr>
          <w:rFonts w:ascii="Arial" w:hAnsi="Arial" w:cs="Arial"/>
          <w:noProof/>
        </w:rPr>
      </w:pPr>
      <w:r w:rsidRPr="006665F8">
        <w:rPr>
          <w:rFonts w:ascii="Arial" w:hAnsi="Arial" w:cs="Arial"/>
          <w:noProof/>
        </w:rPr>
        <w:tab/>
      </w:r>
    </w:p>
    <w:p w14:paraId="71D59A82" w14:textId="21186F17" w:rsidR="000476E9" w:rsidRPr="006665F8" w:rsidRDefault="0005133D" w:rsidP="000476E9">
      <w:pPr>
        <w:pStyle w:val="Body"/>
        <w:rPr>
          <w:rStyle w:val="Hyperlink5"/>
          <w:rFonts w:ascii="Arial" w:hAnsi="Arial" w:cs="Arial"/>
          <w:sz w:val="22"/>
          <w:szCs w:val="22"/>
        </w:rPr>
      </w:pPr>
      <w:r w:rsidRPr="006665F8">
        <w:rPr>
          <w:rStyle w:val="Hyperlink5"/>
          <w:rFonts w:ascii="Arial" w:hAnsi="Arial" w:cs="Arial"/>
          <w:sz w:val="22"/>
          <w:szCs w:val="22"/>
        </w:rPr>
        <w:fldChar w:fldCharType="end"/>
      </w:r>
    </w:p>
    <w:sectPr w:rsidR="000476E9" w:rsidRPr="006665F8">
      <w:headerReference w:type="default" r:id="rId19"/>
      <w:footerReference w:type="default" r:id="rId2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Jake Luo" w:date="2016-09-13T23:11:00Z" w:initials="JL">
    <w:p w14:paraId="15EC8762" w14:textId="02F427BE" w:rsidR="00941FBD" w:rsidRDefault="00941FBD" w:rsidP="00CA5C9E">
      <w:pPr>
        <w:pStyle w:val="Body"/>
        <w:rPr>
          <w:rFonts w:ascii="Times New Roman" w:hAnsi="Times New Roman" w:cs="Times New Roman"/>
        </w:rPr>
      </w:pPr>
      <w:r>
        <w:rPr>
          <w:rStyle w:val="CommentReference"/>
        </w:rPr>
        <w:annotationRef/>
      </w:r>
      <w:r>
        <w:rPr>
          <w:rFonts w:ascii="Times New Roman" w:hAnsi="Times New Roman" w:cs="Times New Roman" w:hint="eastAsia"/>
        </w:rPr>
        <w:t>选五篇</w:t>
      </w:r>
      <w:r>
        <w:rPr>
          <w:rFonts w:ascii="Times New Roman" w:hAnsi="Times New Roman" w:cs="Times New Roman" w:hint="eastAsia"/>
        </w:rPr>
        <w:t>a</w:t>
      </w:r>
      <w:r>
        <w:rPr>
          <w:rFonts w:ascii="Times New Roman" w:hAnsi="Times New Roman" w:cs="Times New Roman"/>
        </w:rPr>
        <w:t xml:space="preserve">ssociation rule, association mining, </w:t>
      </w:r>
      <w:r>
        <w:rPr>
          <w:rFonts w:ascii="Times New Roman" w:hAnsi="Times New Roman" w:cs="Times New Roman" w:hint="eastAsia"/>
        </w:rPr>
        <w:t>在</w:t>
      </w:r>
      <w:r>
        <w:rPr>
          <w:rFonts w:ascii="Times New Roman" w:hAnsi="Times New Roman" w:cs="Times New Roman" w:hint="eastAsia"/>
        </w:rPr>
        <w:t>h</w:t>
      </w:r>
      <w:r>
        <w:rPr>
          <w:rFonts w:ascii="Times New Roman" w:hAnsi="Times New Roman" w:cs="Times New Roman"/>
        </w:rPr>
        <w:t xml:space="preserve">ealth care domain </w:t>
      </w:r>
      <w:r>
        <w:rPr>
          <w:rFonts w:ascii="Times New Roman" w:hAnsi="Times New Roman" w:cs="Times New Roman" w:hint="eastAsia"/>
        </w:rPr>
        <w:t>的论文</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仿照我的示范段落</w:t>
      </w:r>
    </w:p>
    <w:p w14:paraId="78EC8CF9" w14:textId="4EEDDAB7" w:rsidR="00941FBD" w:rsidRDefault="00941FBD" w:rsidP="00CA5C9E">
      <w:pPr>
        <w:pStyle w:val="Body"/>
        <w:rPr>
          <w:rFonts w:ascii="Times New Roman" w:hAnsi="Times New Roman" w:cs="Times New Roman"/>
        </w:rPr>
      </w:pPr>
      <w:r>
        <w:rPr>
          <w:rFonts w:ascii="Times New Roman" w:hAnsi="Times New Roman" w:cs="Times New Roman"/>
        </w:rPr>
        <w:t>[</w:t>
      </w:r>
      <w:r>
        <w:rPr>
          <w:rFonts w:ascii="Times New Roman" w:hAnsi="Times New Roman" w:cs="Times New Roman" w:hint="eastAsia"/>
        </w:rPr>
        <w:t>解决什么问题，方法，结果（</w:t>
      </w:r>
      <w:r>
        <w:rPr>
          <w:rFonts w:ascii="Times New Roman" w:hAnsi="Times New Roman" w:cs="Times New Roman" w:hint="eastAsia"/>
        </w:rPr>
        <w:t>P</w:t>
      </w:r>
      <w:r>
        <w:rPr>
          <w:rFonts w:ascii="Times New Roman" w:hAnsi="Times New Roman" w:cs="Times New Roman"/>
        </w:rPr>
        <w:t xml:space="preserve">roblem Approach </w:t>
      </w:r>
      <w:r>
        <w:rPr>
          <w:rFonts w:ascii="Times New Roman" w:hAnsi="Times New Roman" w:cs="Times New Roman" w:hint="eastAsia"/>
        </w:rPr>
        <w:t>R</w:t>
      </w:r>
      <w:r>
        <w:rPr>
          <w:rFonts w:ascii="Times New Roman" w:hAnsi="Times New Roman" w:cs="Times New Roman"/>
        </w:rPr>
        <w:t>esults</w:t>
      </w:r>
      <w:r>
        <w:rPr>
          <w:rFonts w:ascii="Times New Roman" w:hAnsi="Times New Roman" w:cs="Times New Roman" w:hint="eastAsia"/>
        </w:rPr>
        <w:t>）三句话的模式介绍别人的研究</w:t>
      </w:r>
      <w:r>
        <w:rPr>
          <w:rFonts w:ascii="Times New Roman" w:hAnsi="Times New Roman" w:cs="Times New Roman"/>
        </w:rPr>
        <w:t xml:space="preserve">] </w:t>
      </w:r>
    </w:p>
    <w:p w14:paraId="25E92492" w14:textId="61AB3A53" w:rsidR="00941FBD" w:rsidRDefault="00941FBD" w:rsidP="00CA5C9E">
      <w:pPr>
        <w:pStyle w:val="Body"/>
        <w:rPr>
          <w:rFonts w:ascii="Times New Roman" w:hAnsi="Times New Roman" w:cs="Times New Roman"/>
        </w:rPr>
      </w:pPr>
      <w:r>
        <w:rPr>
          <w:rFonts w:ascii="Times New Roman" w:hAnsi="Times New Roman" w:cs="Times New Roman" w:hint="eastAsia"/>
        </w:rPr>
        <w:t>【我删掉了</w:t>
      </w:r>
      <w:r>
        <w:rPr>
          <w:rFonts w:ascii="Times New Roman" w:hAnsi="Times New Roman" w:cs="Times New Roman" w:hint="eastAsia"/>
        </w:rPr>
        <w:t>introducton</w:t>
      </w:r>
      <w:r>
        <w:rPr>
          <w:rFonts w:ascii="Times New Roman" w:hAnsi="Times New Roman" w:cs="Times New Roman" w:hint="eastAsia"/>
        </w:rPr>
        <w:t>的很多内容，主要是相关性不强，而且我们主要是</w:t>
      </w:r>
      <w:r>
        <w:rPr>
          <w:rFonts w:ascii="Times New Roman" w:hAnsi="Times New Roman" w:cs="Times New Roman" w:hint="eastAsia"/>
        </w:rPr>
        <w:t>application</w:t>
      </w:r>
      <w:r>
        <w:rPr>
          <w:rFonts w:ascii="Times New Roman" w:hAnsi="Times New Roman" w:cs="Times New Roman" w:hint="eastAsia"/>
        </w:rPr>
        <w:t>】</w:t>
      </w:r>
    </w:p>
    <w:p w14:paraId="7C2CAF1B" w14:textId="77777777" w:rsidR="00941FBD" w:rsidRPr="00BA2BE3" w:rsidRDefault="00941FBD" w:rsidP="00CA5C9E">
      <w:pPr>
        <w:pStyle w:val="Body"/>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要求引用的</w:t>
      </w:r>
      <w:r>
        <w:rPr>
          <w:rFonts w:ascii="Times New Roman" w:hAnsi="Times New Roman" w:cs="Times New Roman"/>
        </w:rPr>
        <w:t>association</w:t>
      </w:r>
      <w:r>
        <w:rPr>
          <w:rFonts w:ascii="Times New Roman" w:hAnsi="Times New Roman" w:cs="Times New Roman" w:hint="eastAsia"/>
        </w:rPr>
        <w:t xml:space="preserve"> mining paper</w:t>
      </w:r>
      <w:r>
        <w:rPr>
          <w:rFonts w:ascii="Times New Roman" w:hAnsi="Times New Roman" w:cs="Times New Roman" w:hint="eastAsia"/>
        </w:rPr>
        <w:t>在健康医疗领域，</w:t>
      </w:r>
      <w:r>
        <w:rPr>
          <w:rFonts w:ascii="Times New Roman" w:hAnsi="Times New Roman" w:cs="Times New Roman" w:hint="eastAsia"/>
        </w:rPr>
        <w:t xml:space="preserve"> </w:t>
      </w:r>
      <w:r>
        <w:rPr>
          <w:rFonts w:ascii="Times New Roman" w:hAnsi="Times New Roman" w:cs="Times New Roman" w:hint="eastAsia"/>
        </w:rPr>
        <w:t>然后介绍别人的方法的时候，用</w:t>
      </w:r>
      <w:r>
        <w:rPr>
          <w:rFonts w:ascii="Times New Roman" w:hAnsi="Times New Roman" w:cs="Times New Roman" w:hint="eastAsia"/>
        </w:rPr>
        <w:t>]</w:t>
      </w:r>
    </w:p>
    <w:p w14:paraId="5946963E" w14:textId="77777777" w:rsidR="00941FBD" w:rsidRDefault="00941FBD" w:rsidP="00CA5C9E">
      <w:pPr>
        <w:pStyle w:val="Body"/>
        <w:rPr>
          <w:rFonts w:ascii="Times New Roman" w:hAnsi="Times New Roman" w:cs="Times New Roman"/>
        </w:rPr>
      </w:pPr>
      <w:r>
        <w:rPr>
          <w:rStyle w:val="None"/>
          <w:rFonts w:ascii="Times New Roman" w:hAnsi="Times New Roman" w:cs="Times New Roman" w:hint="eastAsia"/>
        </w:rPr>
        <w:t>这些文章是我推荐给你看的，请好好翻读</w:t>
      </w:r>
      <w:r w:rsidRPr="004B01CD">
        <w:rPr>
          <w:rStyle w:val="None"/>
          <w:rFonts w:ascii="Times New Roman" w:hAnsi="Times New Roman" w:cs="Times New Roman"/>
        </w:rPr>
        <w:t xml:space="preserve">these.. </w:t>
      </w:r>
      <w:r w:rsidRPr="00BA2BE3">
        <w:rPr>
          <w:rFonts w:ascii="Times New Roman" w:hAnsi="Times New Roman" w:cs="Times New Roman"/>
        </w:rPr>
        <w:annotationRef/>
      </w:r>
      <w:r w:rsidRPr="00BA2BE3">
        <w:rPr>
          <w:rFonts w:ascii="Times New Roman" w:hAnsi="Times New Roman" w:cs="Times New Roman"/>
        </w:rPr>
        <w:t>)</w:t>
      </w:r>
      <w:r>
        <w:rPr>
          <w:rFonts w:ascii="Times New Roman" w:hAnsi="Times New Roman" w:cs="Times New Roman" w:hint="eastAsia"/>
        </w:rPr>
        <w:t>：</w:t>
      </w:r>
    </w:p>
    <w:p w14:paraId="03FEB70C" w14:textId="77777777" w:rsidR="00941FBD" w:rsidRDefault="00C508A1" w:rsidP="00CA5C9E">
      <w:pPr>
        <w:pStyle w:val="Heading3"/>
        <w:shd w:val="clear" w:color="auto" w:fill="FFFFFF"/>
        <w:spacing w:before="0" w:line="285" w:lineRule="atLeast"/>
        <w:ind w:right="1500"/>
        <w:rPr>
          <w:rFonts w:ascii="Arial" w:hAnsi="Arial" w:cs="Arial"/>
          <w:color w:val="222222"/>
          <w:sz w:val="26"/>
          <w:szCs w:val="26"/>
        </w:rPr>
      </w:pPr>
      <w:hyperlink r:id="rId1" w:history="1">
        <w:r w:rsidR="00941FBD">
          <w:rPr>
            <w:rStyle w:val="Hyperlink"/>
            <w:rFonts w:ascii="Arial" w:hAnsi="Arial" w:cs="Arial"/>
            <w:b/>
            <w:bCs/>
            <w:color w:val="660099"/>
            <w:sz w:val="26"/>
            <w:szCs w:val="26"/>
          </w:rPr>
          <w:t>Comorbidity study of ADHD: applying</w:t>
        </w:r>
        <w:r w:rsidR="00941FBD">
          <w:rPr>
            <w:rStyle w:val="apple-converted-space"/>
            <w:rFonts w:ascii="Arial" w:hAnsi="Arial" w:cs="Arial"/>
            <w:b/>
            <w:bCs/>
            <w:color w:val="660099"/>
            <w:sz w:val="26"/>
            <w:szCs w:val="26"/>
          </w:rPr>
          <w:t> </w:t>
        </w:r>
        <w:r w:rsidR="00941FBD">
          <w:rPr>
            <w:rStyle w:val="Hyperlink"/>
            <w:rFonts w:ascii="Arial" w:hAnsi="Arial" w:cs="Arial"/>
            <w:color w:val="660099"/>
            <w:sz w:val="26"/>
            <w:szCs w:val="26"/>
          </w:rPr>
          <w:t>association</w:t>
        </w:r>
        <w:r w:rsidR="00941FBD">
          <w:rPr>
            <w:rStyle w:val="apple-converted-space"/>
            <w:rFonts w:ascii="Arial" w:hAnsi="Arial" w:cs="Arial"/>
            <w:color w:val="660099"/>
            <w:sz w:val="26"/>
            <w:szCs w:val="26"/>
          </w:rPr>
          <w:t> </w:t>
        </w:r>
        <w:r w:rsidR="00941FBD">
          <w:rPr>
            <w:rStyle w:val="Hyperlink"/>
            <w:rFonts w:ascii="Arial" w:hAnsi="Arial" w:cs="Arial"/>
            <w:b/>
            <w:bCs/>
            <w:color w:val="660099"/>
            <w:sz w:val="26"/>
            <w:szCs w:val="26"/>
          </w:rPr>
          <w:t>rule</w:t>
        </w:r>
        <w:r w:rsidR="00941FBD">
          <w:rPr>
            <w:rStyle w:val="apple-converted-space"/>
            <w:rFonts w:ascii="Arial" w:hAnsi="Arial" w:cs="Arial"/>
            <w:b/>
            <w:bCs/>
            <w:color w:val="660099"/>
            <w:sz w:val="26"/>
            <w:szCs w:val="26"/>
          </w:rPr>
          <w:t> </w:t>
        </w:r>
        <w:r w:rsidR="00941FBD">
          <w:rPr>
            <w:rStyle w:val="Hyperlink"/>
            <w:rFonts w:ascii="Arial" w:hAnsi="Arial" w:cs="Arial"/>
            <w:color w:val="660099"/>
            <w:sz w:val="26"/>
            <w:szCs w:val="26"/>
          </w:rPr>
          <w:t>mining</w:t>
        </w:r>
        <w:r w:rsidR="00941FBD">
          <w:rPr>
            <w:rStyle w:val="apple-converted-space"/>
            <w:rFonts w:ascii="Arial" w:hAnsi="Arial" w:cs="Arial"/>
            <w:color w:val="660099"/>
            <w:sz w:val="26"/>
            <w:szCs w:val="26"/>
          </w:rPr>
          <w:t> </w:t>
        </w:r>
        <w:r w:rsidR="00941FBD">
          <w:rPr>
            <w:rStyle w:val="Hyperlink"/>
            <w:rFonts w:ascii="Arial" w:hAnsi="Arial" w:cs="Arial"/>
            <w:b/>
            <w:bCs/>
            <w:color w:val="660099"/>
            <w:sz w:val="26"/>
            <w:szCs w:val="26"/>
          </w:rPr>
          <w:t>(ARM) to National</w:t>
        </w:r>
        <w:r w:rsidR="00941FBD">
          <w:rPr>
            <w:rStyle w:val="apple-converted-space"/>
            <w:rFonts w:ascii="Arial" w:hAnsi="Arial" w:cs="Arial"/>
            <w:b/>
            <w:bCs/>
            <w:color w:val="660099"/>
            <w:sz w:val="26"/>
            <w:szCs w:val="26"/>
          </w:rPr>
          <w:t> </w:t>
        </w:r>
        <w:r w:rsidR="00941FBD">
          <w:rPr>
            <w:rStyle w:val="Hyperlink"/>
            <w:rFonts w:ascii="Arial" w:hAnsi="Arial" w:cs="Arial"/>
            <w:color w:val="660099"/>
            <w:sz w:val="26"/>
            <w:szCs w:val="26"/>
          </w:rPr>
          <w:t>Health</w:t>
        </w:r>
        <w:r w:rsidR="00941FBD">
          <w:rPr>
            <w:rStyle w:val="apple-converted-space"/>
            <w:rFonts w:ascii="Arial" w:hAnsi="Arial" w:cs="Arial"/>
            <w:color w:val="660099"/>
            <w:sz w:val="26"/>
            <w:szCs w:val="26"/>
          </w:rPr>
          <w:t> </w:t>
        </w:r>
        <w:r w:rsidR="00941FBD">
          <w:rPr>
            <w:rStyle w:val="Hyperlink"/>
            <w:rFonts w:ascii="Arial" w:hAnsi="Arial" w:cs="Arial"/>
            <w:b/>
            <w:bCs/>
            <w:color w:val="660099"/>
            <w:sz w:val="26"/>
            <w:szCs w:val="26"/>
          </w:rPr>
          <w:t>Insurance Database of Taiwan</w:t>
        </w:r>
      </w:hyperlink>
    </w:p>
    <w:p w14:paraId="5DC0F7C3" w14:textId="77777777" w:rsidR="00941FBD" w:rsidRDefault="00941FBD" w:rsidP="00CA5C9E">
      <w:pPr>
        <w:pStyle w:val="Heading3"/>
        <w:shd w:val="clear" w:color="auto" w:fill="FFFFFF"/>
        <w:spacing w:before="0" w:line="285" w:lineRule="atLeast"/>
        <w:ind w:right="1500"/>
        <w:rPr>
          <w:rFonts w:ascii="Arial" w:hAnsi="Arial" w:cs="Arial"/>
          <w:color w:val="222222"/>
          <w:sz w:val="26"/>
          <w:szCs w:val="26"/>
        </w:rPr>
      </w:pPr>
      <w:r>
        <w:rPr>
          <w:rFonts w:ascii="Times New Roman" w:hAnsi="Times New Roman" w:cs="Times New Roman"/>
        </w:rPr>
        <w:br/>
      </w:r>
      <w:hyperlink r:id="rId2" w:history="1">
        <w:r>
          <w:rPr>
            <w:rStyle w:val="Hyperlink"/>
            <w:rFonts w:ascii="Arial" w:hAnsi="Arial" w:cs="Arial"/>
            <w:color w:val="660099"/>
            <w:sz w:val="26"/>
            <w:szCs w:val="26"/>
          </w:rPr>
          <w:t>Mining health</w:t>
        </w:r>
        <w:r>
          <w:rPr>
            <w:rStyle w:val="apple-converted-space"/>
            <w:rFonts w:ascii="Arial" w:hAnsi="Arial" w:cs="Arial"/>
            <w:color w:val="660099"/>
            <w:sz w:val="26"/>
            <w:szCs w:val="26"/>
          </w:rPr>
          <w:t> </w:t>
        </w:r>
        <w:r>
          <w:rPr>
            <w:rStyle w:val="Hyperlink"/>
            <w:rFonts w:ascii="Arial" w:hAnsi="Arial" w:cs="Arial"/>
            <w:b/>
            <w:bCs/>
            <w:color w:val="660099"/>
            <w:sz w:val="26"/>
            <w:szCs w:val="26"/>
          </w:rPr>
          <w:t>care administrative data with temporal</w:t>
        </w:r>
        <w:r>
          <w:rPr>
            <w:rStyle w:val="apple-converted-space"/>
            <w:rFonts w:ascii="Arial" w:hAnsi="Arial" w:cs="Arial"/>
            <w:b/>
            <w:bCs/>
            <w:color w:val="660099"/>
            <w:sz w:val="26"/>
            <w:szCs w:val="26"/>
          </w:rPr>
          <w:t> </w:t>
        </w:r>
        <w:r>
          <w:rPr>
            <w:rStyle w:val="Hyperlink"/>
            <w:rFonts w:ascii="Arial" w:hAnsi="Arial" w:cs="Arial"/>
            <w:color w:val="660099"/>
            <w:sz w:val="26"/>
            <w:szCs w:val="26"/>
          </w:rPr>
          <w:t>association</w:t>
        </w:r>
        <w:r>
          <w:rPr>
            <w:rStyle w:val="apple-converted-space"/>
            <w:rFonts w:ascii="Arial" w:hAnsi="Arial" w:cs="Arial"/>
            <w:color w:val="660099"/>
            <w:sz w:val="26"/>
            <w:szCs w:val="26"/>
          </w:rPr>
          <w:t> </w:t>
        </w:r>
        <w:r>
          <w:rPr>
            <w:rStyle w:val="Hyperlink"/>
            <w:rFonts w:ascii="Arial" w:hAnsi="Arial" w:cs="Arial"/>
            <w:b/>
            <w:bCs/>
            <w:color w:val="660099"/>
            <w:sz w:val="26"/>
            <w:szCs w:val="26"/>
          </w:rPr>
          <w:t>rules on hybrid events</w:t>
        </w:r>
      </w:hyperlink>
    </w:p>
    <w:p w14:paraId="695AFCFE" w14:textId="62A8986E" w:rsidR="00941FBD" w:rsidRDefault="00941FBD">
      <w:pPr>
        <w:pStyle w:val="CommentText"/>
      </w:pPr>
    </w:p>
  </w:comment>
  <w:comment w:id="7" w:author="Na Zhou" w:date="2016-08-29T12:21:00Z" w:initials="NZ">
    <w:p w14:paraId="4FA03233" w14:textId="0A0B0400" w:rsidR="00941FBD" w:rsidRDefault="00941FBD">
      <w:pPr>
        <w:pStyle w:val="CommentText"/>
      </w:pPr>
      <w:r>
        <w:rPr>
          <w:rStyle w:val="CommentReference"/>
        </w:rPr>
        <w:annotationRef/>
      </w:r>
      <w:r>
        <w:t>This is current percentage.</w:t>
      </w:r>
    </w:p>
  </w:comment>
  <w:comment w:id="9" w:author="Na Zhou" w:date="2016-08-29T12:22:00Z" w:initials="NZ">
    <w:p w14:paraId="7C88DE6B" w14:textId="447E7850" w:rsidR="00941FBD" w:rsidRDefault="00941FBD">
      <w:pPr>
        <w:pStyle w:val="CommentText"/>
      </w:pPr>
      <w:r>
        <w:rPr>
          <w:rStyle w:val="CommentReference"/>
        </w:rPr>
        <w:annotationRef/>
      </w:r>
      <w:r>
        <w:rPr>
          <w:rFonts w:cs="Arial Unicode MS"/>
        </w:rPr>
        <w:t>This is correct serious adverse event arm# from clinical trial.</w:t>
      </w:r>
    </w:p>
  </w:comment>
  <w:comment w:id="25" w:author="Na Zhou" w:date="2016-09-03T11:28:00Z" w:initials="NZ">
    <w:p w14:paraId="3BF4D2A8" w14:textId="3A4237FF" w:rsidR="00941FBD" w:rsidRDefault="00941FBD">
      <w:pPr>
        <w:pStyle w:val="CommentText"/>
      </w:pPr>
      <w:r>
        <w:rPr>
          <w:rStyle w:val="CommentReference"/>
        </w:rPr>
        <w:annotationRef/>
      </w:r>
    </w:p>
  </w:comment>
  <w:comment w:id="26" w:author="Na Zhou" w:date="2016-09-02T15:00:00Z" w:initials="NZ">
    <w:p w14:paraId="1D97F70D" w14:textId="77777777" w:rsidR="00941FBD" w:rsidRDefault="00941FBD" w:rsidP="009E0E15">
      <w:pPr>
        <w:pStyle w:val="CommentText"/>
      </w:pPr>
      <w:r>
        <w:rPr>
          <w:rStyle w:val="CommentReference"/>
        </w:rPr>
        <w:annotationRef/>
      </w:r>
      <w:r>
        <w:t>[Na] Please help this part</w:t>
      </w:r>
    </w:p>
  </w:comment>
  <w:comment w:id="40" w:author="Na Zhou" w:date="2016-09-02T15:19:00Z" w:initials="NZ">
    <w:p w14:paraId="75E3C501" w14:textId="11D79543" w:rsidR="00941FBD" w:rsidRDefault="00941FBD">
      <w:pPr>
        <w:pStyle w:val="CommentText"/>
      </w:pPr>
      <w:r>
        <w:rPr>
          <w:rStyle w:val="CommentReference"/>
        </w:rPr>
        <w:annotationRef/>
      </w:r>
      <w:r>
        <w:t>Remove</w:t>
      </w:r>
    </w:p>
  </w:comment>
  <w:comment w:id="43" w:author="Jake Luo" w:date="2016-08-03T21:48:00Z" w:initials="JL">
    <w:p w14:paraId="495148D9" w14:textId="77777777" w:rsidR="00941FBD" w:rsidRDefault="00941FBD">
      <w:pPr>
        <w:pStyle w:val="CommentText"/>
      </w:pPr>
      <w:r>
        <w:rPr>
          <w:rStyle w:val="CommentReference"/>
        </w:rPr>
        <w:annotationRef/>
      </w:r>
      <w:r>
        <w:t xml:space="preserve">TODO: re-sort table. </w:t>
      </w:r>
    </w:p>
    <w:p w14:paraId="3A10F129" w14:textId="77777777" w:rsidR="00941FBD" w:rsidRDefault="00941FBD" w:rsidP="000E61AA">
      <w:pPr>
        <w:pStyle w:val="CommentText"/>
        <w:numPr>
          <w:ilvl w:val="0"/>
          <w:numId w:val="1"/>
        </w:numPr>
      </w:pPr>
      <w:r>
        <w:t xml:space="preserve"> Remove laboratory biomarker. </w:t>
      </w:r>
    </w:p>
    <w:p w14:paraId="2A42A560" w14:textId="06A85834" w:rsidR="00941FBD" w:rsidRDefault="00941FBD" w:rsidP="000E61AA">
      <w:pPr>
        <w:pStyle w:val="CommentText"/>
        <w:numPr>
          <w:ilvl w:val="0"/>
          <w:numId w:val="1"/>
        </w:numPr>
      </w:pPr>
      <w:r>
        <w:t xml:space="preserve"> Selected prevalence&gt;20. </w:t>
      </w:r>
    </w:p>
    <w:p w14:paraId="10C47EE8" w14:textId="7BEE7917" w:rsidR="00941FBD" w:rsidRDefault="00941FBD" w:rsidP="000E61AA">
      <w:pPr>
        <w:pStyle w:val="CommentText"/>
        <w:numPr>
          <w:ilvl w:val="0"/>
          <w:numId w:val="1"/>
        </w:numPr>
      </w:pPr>
      <w:r>
        <w:t xml:space="preserve"> Rank by incidence. </w:t>
      </w:r>
    </w:p>
    <w:p w14:paraId="034C6549" w14:textId="3A337049" w:rsidR="00941FBD" w:rsidRDefault="00941FBD" w:rsidP="000E61AA">
      <w:pPr>
        <w:pStyle w:val="CommentText"/>
        <w:numPr>
          <w:ilvl w:val="0"/>
          <w:numId w:val="1"/>
        </w:numPr>
      </w:pPr>
      <w:r>
        <w:t xml:space="preserve"> Calculate a P-value Colum to replace study type</w:t>
      </w:r>
    </w:p>
    <w:p w14:paraId="798E849D" w14:textId="77777777" w:rsidR="00941FBD" w:rsidRDefault="00941FBD" w:rsidP="00072E45">
      <w:pPr>
        <w:pStyle w:val="CommentText"/>
      </w:pPr>
    </w:p>
    <w:p w14:paraId="6B8271A5" w14:textId="17697B9A" w:rsidR="00941FBD" w:rsidRDefault="00941FBD" w:rsidP="00072E45">
      <w:pPr>
        <w:pStyle w:val="CommentText"/>
      </w:pPr>
      <w:r>
        <w:t>[Na]: Done</w:t>
      </w:r>
    </w:p>
  </w:comment>
  <w:comment w:id="59" w:author="Jake Luo" w:date="2016-05-18T18:47:00Z" w:initials="">
    <w:p w14:paraId="4F0FB498" w14:textId="77777777" w:rsidR="00941FBD" w:rsidRDefault="00941FBD">
      <w:pPr>
        <w:pStyle w:val="Default"/>
      </w:pPr>
    </w:p>
    <w:p w14:paraId="289017A4" w14:textId="77777777" w:rsidR="00941FBD" w:rsidRDefault="00941FBD">
      <w:pPr>
        <w:pStyle w:val="Default"/>
      </w:pPr>
      <w:r>
        <w:rPr>
          <w:rFonts w:eastAsia="Arial Unicode MS" w:cs="Arial Unicode MS"/>
        </w:rPr>
        <w:t>Why pneumonia could cause death? Cite some papers. For example,</w:t>
      </w:r>
    </w:p>
    <w:p w14:paraId="3AE7C20D" w14:textId="77777777" w:rsidR="00941FBD" w:rsidRDefault="00941FBD">
      <w:pPr>
        <w:pStyle w:val="Default"/>
      </w:pPr>
    </w:p>
    <w:p w14:paraId="680C2D89" w14:textId="77777777" w:rsidR="00941FBD" w:rsidRDefault="00941FBD">
      <w:pPr>
        <w:pStyle w:val="Default"/>
      </w:pPr>
      <w:r>
        <w:rPr>
          <w:rFonts w:eastAsia="Arial Unicode MS" w:cs="Arial Unicode MS"/>
        </w:rPr>
        <w:t>https://scholar.google.com/scholar?hl=en&amp;q=pneumonia+death&amp;btnG=&amp;as_sdt=1%2C50&amp;as_sdtp=</w:t>
      </w:r>
    </w:p>
  </w:comment>
  <w:comment w:id="327" w:author="Jake Luo" w:date="2016-07-14T15:11:00Z" w:initials="JL">
    <w:p w14:paraId="5B581337" w14:textId="77777777" w:rsidR="00941FBD" w:rsidRDefault="00941FBD">
      <w:pPr>
        <w:pStyle w:val="CommentText"/>
      </w:pPr>
      <w:r>
        <w:rPr>
          <w:rStyle w:val="CommentReference"/>
        </w:rPr>
        <w:annotationRef/>
      </w:r>
      <w:r>
        <w:t xml:space="preserve">Incident? </w:t>
      </w:r>
    </w:p>
    <w:p w14:paraId="7EA4BC45" w14:textId="77777777" w:rsidR="00941FBD" w:rsidRDefault="00941FBD">
      <w:pPr>
        <w:pStyle w:val="CommentText"/>
      </w:pPr>
    </w:p>
    <w:p w14:paraId="42D696C1" w14:textId="73C926AA" w:rsidR="00941FBD" w:rsidRDefault="00941FBD">
      <w:pPr>
        <w:pStyle w:val="CommentText"/>
      </w:pPr>
      <w:r>
        <w:t>[Na] Adverse event #</w:t>
      </w:r>
    </w:p>
  </w:comment>
  <w:comment w:id="335" w:author="Na Zhou" w:date="2016-08-29T15:06:00Z" w:initials="NZ">
    <w:p w14:paraId="65E61BE2" w14:textId="374C21A1" w:rsidR="00941FBD" w:rsidRDefault="00941FBD">
      <w:pPr>
        <w:pStyle w:val="CommentText"/>
      </w:pPr>
      <w:r>
        <w:rPr>
          <w:rStyle w:val="CommentReference"/>
        </w:rPr>
        <w:annotationRef/>
      </w:r>
      <w:r>
        <w:t>Do we need to talk about Cardiac failure? )</w:t>
      </w: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5AFCFE" w15:done="0"/>
  <w15:commentEx w15:paraId="4FA03233" w15:done="0"/>
  <w15:commentEx w15:paraId="7C88DE6B" w15:done="0"/>
  <w15:commentEx w15:paraId="3BF4D2A8" w15:done="0"/>
  <w15:commentEx w15:paraId="1D97F70D" w15:done="0"/>
  <w15:commentEx w15:paraId="75E3C501" w15:done="0"/>
  <w15:commentEx w15:paraId="6B8271A5" w15:done="0"/>
  <w15:commentEx w15:paraId="680C2D89" w15:done="0"/>
  <w15:commentEx w15:paraId="42D696C1" w15:done="0"/>
  <w15:commentEx w15:paraId="65E61BE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37643" w14:textId="77777777" w:rsidR="00C508A1" w:rsidRDefault="00C508A1">
      <w:r>
        <w:separator/>
      </w:r>
    </w:p>
  </w:endnote>
  <w:endnote w:type="continuationSeparator" w:id="0">
    <w:p w14:paraId="685A32A8" w14:textId="77777777" w:rsidR="00C508A1" w:rsidRDefault="00C50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Calibri,Times New Roman">
    <w:altName w:val="Times New Roman"/>
    <w:panose1 w:val="00000000000000000000"/>
    <w:charset w:val="00"/>
    <w:family w:val="roman"/>
    <w:notTrueType/>
    <w:pitch w:val="default"/>
  </w:font>
  <w:font w:name="Verdana">
    <w:panose1 w:val="020B0604030504040204"/>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BE972" w14:textId="77777777" w:rsidR="00941FBD" w:rsidRDefault="00941FBD">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DD488" w14:textId="77777777" w:rsidR="00C508A1" w:rsidRDefault="00C508A1">
      <w:r>
        <w:separator/>
      </w:r>
    </w:p>
  </w:footnote>
  <w:footnote w:type="continuationSeparator" w:id="0">
    <w:p w14:paraId="422CE012" w14:textId="77777777" w:rsidR="00C508A1" w:rsidRDefault="00C508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66A65" w14:textId="77777777" w:rsidR="00941FBD" w:rsidRDefault="00941FBD">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E5CB9"/>
    <w:multiLevelType w:val="hybridMultilevel"/>
    <w:tmpl w:val="B5306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A2F62"/>
    <w:multiLevelType w:val="hybridMultilevel"/>
    <w:tmpl w:val="755CD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F449D"/>
    <w:multiLevelType w:val="hybridMultilevel"/>
    <w:tmpl w:val="B5306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e Luo">
    <w15:presenceInfo w15:providerId="Windows Live" w15:userId="a6f977b5c27a3cf3"/>
  </w15:person>
  <w15:person w15:author="Na Zhou">
    <w15:presenceInfo w15:providerId="None" w15:userId="Na 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s0wfdro000d6ept9a5tdx6ps5drxx5ssz2&quot;&gt;My EndNote Library&lt;record-ids&gt;&lt;item&gt;8&lt;/item&gt;&lt;item&gt;14&lt;/item&gt;&lt;item&gt;15&lt;/item&gt;&lt;item&gt;16&lt;/item&gt;&lt;item&gt;18&lt;/item&gt;&lt;item&gt;19&lt;/item&gt;&lt;/record-ids&gt;&lt;/item&gt;&lt;/Libraries&gt;"/>
  </w:docVars>
  <w:rsids>
    <w:rsidRoot w:val="001137A7"/>
    <w:rsid w:val="00000C80"/>
    <w:rsid w:val="000077DF"/>
    <w:rsid w:val="00010ED8"/>
    <w:rsid w:val="00015837"/>
    <w:rsid w:val="00016218"/>
    <w:rsid w:val="00017803"/>
    <w:rsid w:val="000200F6"/>
    <w:rsid w:val="000228C9"/>
    <w:rsid w:val="00024551"/>
    <w:rsid w:val="00024723"/>
    <w:rsid w:val="00030C87"/>
    <w:rsid w:val="00040219"/>
    <w:rsid w:val="000418EB"/>
    <w:rsid w:val="00046347"/>
    <w:rsid w:val="00046CD7"/>
    <w:rsid w:val="00047664"/>
    <w:rsid w:val="000476E9"/>
    <w:rsid w:val="0005133D"/>
    <w:rsid w:val="00055FBC"/>
    <w:rsid w:val="00066838"/>
    <w:rsid w:val="00067C87"/>
    <w:rsid w:val="00071496"/>
    <w:rsid w:val="00072A9C"/>
    <w:rsid w:val="00072E45"/>
    <w:rsid w:val="00087DDD"/>
    <w:rsid w:val="00095FC9"/>
    <w:rsid w:val="000A0827"/>
    <w:rsid w:val="000A35DE"/>
    <w:rsid w:val="000B12F2"/>
    <w:rsid w:val="000B3E44"/>
    <w:rsid w:val="000B7006"/>
    <w:rsid w:val="000C44C8"/>
    <w:rsid w:val="000C5646"/>
    <w:rsid w:val="000D49BF"/>
    <w:rsid w:val="000E3EE2"/>
    <w:rsid w:val="000E61AA"/>
    <w:rsid w:val="000E7814"/>
    <w:rsid w:val="000F0A2C"/>
    <w:rsid w:val="000F1A6A"/>
    <w:rsid w:val="0010280E"/>
    <w:rsid w:val="00110A07"/>
    <w:rsid w:val="00112048"/>
    <w:rsid w:val="001137A7"/>
    <w:rsid w:val="0011576E"/>
    <w:rsid w:val="001178D8"/>
    <w:rsid w:val="00131815"/>
    <w:rsid w:val="00143B8C"/>
    <w:rsid w:val="00154797"/>
    <w:rsid w:val="00156172"/>
    <w:rsid w:val="00161F6A"/>
    <w:rsid w:val="00162FBC"/>
    <w:rsid w:val="0016306A"/>
    <w:rsid w:val="00165A9A"/>
    <w:rsid w:val="00177F2B"/>
    <w:rsid w:val="001807CA"/>
    <w:rsid w:val="00197114"/>
    <w:rsid w:val="00197344"/>
    <w:rsid w:val="001B2BC3"/>
    <w:rsid w:val="001D1A6D"/>
    <w:rsid w:val="001E2522"/>
    <w:rsid w:val="001E4CC9"/>
    <w:rsid w:val="001E72FF"/>
    <w:rsid w:val="00206BBE"/>
    <w:rsid w:val="00210FC9"/>
    <w:rsid w:val="00214BCE"/>
    <w:rsid w:val="00216593"/>
    <w:rsid w:val="00216931"/>
    <w:rsid w:val="0022632C"/>
    <w:rsid w:val="00235E33"/>
    <w:rsid w:val="00241860"/>
    <w:rsid w:val="00245EF6"/>
    <w:rsid w:val="00252A8E"/>
    <w:rsid w:val="00252EF0"/>
    <w:rsid w:val="002531A3"/>
    <w:rsid w:val="00263102"/>
    <w:rsid w:val="0026698A"/>
    <w:rsid w:val="002671BD"/>
    <w:rsid w:val="00271DF2"/>
    <w:rsid w:val="00275DB8"/>
    <w:rsid w:val="00280DAA"/>
    <w:rsid w:val="002905F3"/>
    <w:rsid w:val="00292271"/>
    <w:rsid w:val="00297106"/>
    <w:rsid w:val="002D0E33"/>
    <w:rsid w:val="002E01CA"/>
    <w:rsid w:val="002E08D3"/>
    <w:rsid w:val="002F2ADE"/>
    <w:rsid w:val="00302781"/>
    <w:rsid w:val="00316010"/>
    <w:rsid w:val="003217B1"/>
    <w:rsid w:val="003218CB"/>
    <w:rsid w:val="00324866"/>
    <w:rsid w:val="003279BA"/>
    <w:rsid w:val="00331C8A"/>
    <w:rsid w:val="00334652"/>
    <w:rsid w:val="003419EB"/>
    <w:rsid w:val="0034390C"/>
    <w:rsid w:val="003556FA"/>
    <w:rsid w:val="00362AF5"/>
    <w:rsid w:val="00365C2D"/>
    <w:rsid w:val="00365C63"/>
    <w:rsid w:val="00366829"/>
    <w:rsid w:val="003706AE"/>
    <w:rsid w:val="0037641A"/>
    <w:rsid w:val="00377C3E"/>
    <w:rsid w:val="00382CC4"/>
    <w:rsid w:val="003871A1"/>
    <w:rsid w:val="003A01E3"/>
    <w:rsid w:val="003B24E4"/>
    <w:rsid w:val="003B5581"/>
    <w:rsid w:val="003C2306"/>
    <w:rsid w:val="003D1157"/>
    <w:rsid w:val="003D3222"/>
    <w:rsid w:val="003D52F6"/>
    <w:rsid w:val="003F311D"/>
    <w:rsid w:val="003F7184"/>
    <w:rsid w:val="00404466"/>
    <w:rsid w:val="00404854"/>
    <w:rsid w:val="0040606A"/>
    <w:rsid w:val="00410C6E"/>
    <w:rsid w:val="004209B7"/>
    <w:rsid w:val="004248B7"/>
    <w:rsid w:val="00424A25"/>
    <w:rsid w:val="0043553C"/>
    <w:rsid w:val="00451718"/>
    <w:rsid w:val="0046192C"/>
    <w:rsid w:val="004644FC"/>
    <w:rsid w:val="00465D33"/>
    <w:rsid w:val="00472A27"/>
    <w:rsid w:val="00480561"/>
    <w:rsid w:val="0048143C"/>
    <w:rsid w:val="00482455"/>
    <w:rsid w:val="00483B70"/>
    <w:rsid w:val="00495FA9"/>
    <w:rsid w:val="004B01CD"/>
    <w:rsid w:val="004C068A"/>
    <w:rsid w:val="004C2134"/>
    <w:rsid w:val="004C2791"/>
    <w:rsid w:val="004D3965"/>
    <w:rsid w:val="004E087F"/>
    <w:rsid w:val="004E5108"/>
    <w:rsid w:val="004F1E76"/>
    <w:rsid w:val="004F6A4D"/>
    <w:rsid w:val="00504CCA"/>
    <w:rsid w:val="005074FD"/>
    <w:rsid w:val="00512E23"/>
    <w:rsid w:val="005255DD"/>
    <w:rsid w:val="005271F2"/>
    <w:rsid w:val="00533FCB"/>
    <w:rsid w:val="00541B35"/>
    <w:rsid w:val="00541C9F"/>
    <w:rsid w:val="00547AC7"/>
    <w:rsid w:val="005604EA"/>
    <w:rsid w:val="00566E4E"/>
    <w:rsid w:val="0058358C"/>
    <w:rsid w:val="005866AA"/>
    <w:rsid w:val="00592E1F"/>
    <w:rsid w:val="005948E1"/>
    <w:rsid w:val="005A0821"/>
    <w:rsid w:val="005A0AC1"/>
    <w:rsid w:val="005A1441"/>
    <w:rsid w:val="005A1B5E"/>
    <w:rsid w:val="005A57E4"/>
    <w:rsid w:val="005B200B"/>
    <w:rsid w:val="005C5C63"/>
    <w:rsid w:val="005D05AD"/>
    <w:rsid w:val="005D0934"/>
    <w:rsid w:val="005D18AD"/>
    <w:rsid w:val="005E5B46"/>
    <w:rsid w:val="005F013A"/>
    <w:rsid w:val="006030C5"/>
    <w:rsid w:val="00622670"/>
    <w:rsid w:val="0064409B"/>
    <w:rsid w:val="006458D6"/>
    <w:rsid w:val="006549FD"/>
    <w:rsid w:val="0065603C"/>
    <w:rsid w:val="00660D85"/>
    <w:rsid w:val="00662F0A"/>
    <w:rsid w:val="006665F8"/>
    <w:rsid w:val="00675681"/>
    <w:rsid w:val="00676B67"/>
    <w:rsid w:val="006773F0"/>
    <w:rsid w:val="0067763A"/>
    <w:rsid w:val="00684119"/>
    <w:rsid w:val="006900BB"/>
    <w:rsid w:val="006918E5"/>
    <w:rsid w:val="00692C85"/>
    <w:rsid w:val="006A0818"/>
    <w:rsid w:val="006A177F"/>
    <w:rsid w:val="006B0ECA"/>
    <w:rsid w:val="006C488D"/>
    <w:rsid w:val="006D069B"/>
    <w:rsid w:val="006D0802"/>
    <w:rsid w:val="006D5141"/>
    <w:rsid w:val="006E0DB9"/>
    <w:rsid w:val="006E1EC1"/>
    <w:rsid w:val="006E4A7E"/>
    <w:rsid w:val="006E65B4"/>
    <w:rsid w:val="006F27EA"/>
    <w:rsid w:val="006F2BA2"/>
    <w:rsid w:val="006F3D6A"/>
    <w:rsid w:val="006F4310"/>
    <w:rsid w:val="007032D3"/>
    <w:rsid w:val="0070350B"/>
    <w:rsid w:val="00721DD8"/>
    <w:rsid w:val="007232C9"/>
    <w:rsid w:val="00726E61"/>
    <w:rsid w:val="00731443"/>
    <w:rsid w:val="00732FD0"/>
    <w:rsid w:val="007345BE"/>
    <w:rsid w:val="007407AF"/>
    <w:rsid w:val="007633F4"/>
    <w:rsid w:val="007733EC"/>
    <w:rsid w:val="007749F0"/>
    <w:rsid w:val="00776F31"/>
    <w:rsid w:val="00780D91"/>
    <w:rsid w:val="0078682D"/>
    <w:rsid w:val="00791691"/>
    <w:rsid w:val="007922CC"/>
    <w:rsid w:val="007A584D"/>
    <w:rsid w:val="007A5CD0"/>
    <w:rsid w:val="007B0ED1"/>
    <w:rsid w:val="007C328D"/>
    <w:rsid w:val="007C5BE7"/>
    <w:rsid w:val="007D038D"/>
    <w:rsid w:val="007D3081"/>
    <w:rsid w:val="007E6EF7"/>
    <w:rsid w:val="007F2736"/>
    <w:rsid w:val="00807FBD"/>
    <w:rsid w:val="00812228"/>
    <w:rsid w:val="008137FE"/>
    <w:rsid w:val="00814425"/>
    <w:rsid w:val="008256E3"/>
    <w:rsid w:val="00826227"/>
    <w:rsid w:val="008275D2"/>
    <w:rsid w:val="0083065D"/>
    <w:rsid w:val="0083084A"/>
    <w:rsid w:val="00830969"/>
    <w:rsid w:val="00835582"/>
    <w:rsid w:val="00845DB4"/>
    <w:rsid w:val="0085009D"/>
    <w:rsid w:val="00852EB3"/>
    <w:rsid w:val="008545B8"/>
    <w:rsid w:val="00855F3E"/>
    <w:rsid w:val="008772AF"/>
    <w:rsid w:val="00882E6B"/>
    <w:rsid w:val="00883CE7"/>
    <w:rsid w:val="008859CC"/>
    <w:rsid w:val="008B4CE0"/>
    <w:rsid w:val="008C506B"/>
    <w:rsid w:val="008C5369"/>
    <w:rsid w:val="008C7122"/>
    <w:rsid w:val="008D10DA"/>
    <w:rsid w:val="008D33B4"/>
    <w:rsid w:val="008E6016"/>
    <w:rsid w:val="008F30B4"/>
    <w:rsid w:val="008F406A"/>
    <w:rsid w:val="00906B76"/>
    <w:rsid w:val="00910485"/>
    <w:rsid w:val="009128F2"/>
    <w:rsid w:val="00913A9C"/>
    <w:rsid w:val="00915616"/>
    <w:rsid w:val="0092323D"/>
    <w:rsid w:val="009249D3"/>
    <w:rsid w:val="00925CB0"/>
    <w:rsid w:val="00927D88"/>
    <w:rsid w:val="009303BE"/>
    <w:rsid w:val="00930AC6"/>
    <w:rsid w:val="009355CC"/>
    <w:rsid w:val="0094131A"/>
    <w:rsid w:val="00941FBD"/>
    <w:rsid w:val="00945C4C"/>
    <w:rsid w:val="00947A36"/>
    <w:rsid w:val="00953930"/>
    <w:rsid w:val="00954D6A"/>
    <w:rsid w:val="009566DB"/>
    <w:rsid w:val="00960DD6"/>
    <w:rsid w:val="00962FEC"/>
    <w:rsid w:val="00965E72"/>
    <w:rsid w:val="009723D5"/>
    <w:rsid w:val="00976B3A"/>
    <w:rsid w:val="00981889"/>
    <w:rsid w:val="00986180"/>
    <w:rsid w:val="00995D02"/>
    <w:rsid w:val="009A4098"/>
    <w:rsid w:val="009A7A18"/>
    <w:rsid w:val="009B6387"/>
    <w:rsid w:val="009C44F2"/>
    <w:rsid w:val="009D0CD7"/>
    <w:rsid w:val="009D430C"/>
    <w:rsid w:val="009D5F4D"/>
    <w:rsid w:val="009E0E15"/>
    <w:rsid w:val="009E5029"/>
    <w:rsid w:val="00A06BF7"/>
    <w:rsid w:val="00A12D89"/>
    <w:rsid w:val="00A161D2"/>
    <w:rsid w:val="00A26489"/>
    <w:rsid w:val="00A334CA"/>
    <w:rsid w:val="00A45F0B"/>
    <w:rsid w:val="00A47C66"/>
    <w:rsid w:val="00A629DE"/>
    <w:rsid w:val="00A637CB"/>
    <w:rsid w:val="00A6798B"/>
    <w:rsid w:val="00A703D8"/>
    <w:rsid w:val="00A72ACB"/>
    <w:rsid w:val="00A74D15"/>
    <w:rsid w:val="00A80830"/>
    <w:rsid w:val="00A96ACC"/>
    <w:rsid w:val="00A96DBC"/>
    <w:rsid w:val="00A97582"/>
    <w:rsid w:val="00AA16DE"/>
    <w:rsid w:val="00AA4972"/>
    <w:rsid w:val="00AA749D"/>
    <w:rsid w:val="00AB0F7B"/>
    <w:rsid w:val="00AB3750"/>
    <w:rsid w:val="00AB77F1"/>
    <w:rsid w:val="00AC1B37"/>
    <w:rsid w:val="00AC5BD5"/>
    <w:rsid w:val="00AD01EE"/>
    <w:rsid w:val="00AD405D"/>
    <w:rsid w:val="00AD5754"/>
    <w:rsid w:val="00AE60C7"/>
    <w:rsid w:val="00AE66DF"/>
    <w:rsid w:val="00AF201C"/>
    <w:rsid w:val="00B00E0E"/>
    <w:rsid w:val="00B02F2E"/>
    <w:rsid w:val="00B07F74"/>
    <w:rsid w:val="00B1480A"/>
    <w:rsid w:val="00B20478"/>
    <w:rsid w:val="00B2080E"/>
    <w:rsid w:val="00B263A9"/>
    <w:rsid w:val="00B402E1"/>
    <w:rsid w:val="00B4269B"/>
    <w:rsid w:val="00B4573F"/>
    <w:rsid w:val="00B471F6"/>
    <w:rsid w:val="00B503C6"/>
    <w:rsid w:val="00B518EB"/>
    <w:rsid w:val="00B53818"/>
    <w:rsid w:val="00B54A82"/>
    <w:rsid w:val="00B56239"/>
    <w:rsid w:val="00B612F0"/>
    <w:rsid w:val="00B61EFF"/>
    <w:rsid w:val="00B756F7"/>
    <w:rsid w:val="00B832E3"/>
    <w:rsid w:val="00B87EB8"/>
    <w:rsid w:val="00B94D35"/>
    <w:rsid w:val="00BA16A9"/>
    <w:rsid w:val="00BA2164"/>
    <w:rsid w:val="00BA2BE3"/>
    <w:rsid w:val="00BA30A5"/>
    <w:rsid w:val="00BA53B5"/>
    <w:rsid w:val="00BA7C05"/>
    <w:rsid w:val="00BB16EA"/>
    <w:rsid w:val="00BC273F"/>
    <w:rsid w:val="00BC678F"/>
    <w:rsid w:val="00BD0640"/>
    <w:rsid w:val="00BD221F"/>
    <w:rsid w:val="00BD4859"/>
    <w:rsid w:val="00BD68C7"/>
    <w:rsid w:val="00BE1560"/>
    <w:rsid w:val="00BE4238"/>
    <w:rsid w:val="00BF1EB7"/>
    <w:rsid w:val="00BF20EE"/>
    <w:rsid w:val="00C11E0E"/>
    <w:rsid w:val="00C139D9"/>
    <w:rsid w:val="00C475DB"/>
    <w:rsid w:val="00C50477"/>
    <w:rsid w:val="00C508A1"/>
    <w:rsid w:val="00C56530"/>
    <w:rsid w:val="00C57C9B"/>
    <w:rsid w:val="00C6293B"/>
    <w:rsid w:val="00C64DEC"/>
    <w:rsid w:val="00C80247"/>
    <w:rsid w:val="00C91980"/>
    <w:rsid w:val="00C961EA"/>
    <w:rsid w:val="00C97325"/>
    <w:rsid w:val="00C97542"/>
    <w:rsid w:val="00CA058D"/>
    <w:rsid w:val="00CA0C16"/>
    <w:rsid w:val="00CA2A89"/>
    <w:rsid w:val="00CA428B"/>
    <w:rsid w:val="00CA5112"/>
    <w:rsid w:val="00CA5C9E"/>
    <w:rsid w:val="00CC7A84"/>
    <w:rsid w:val="00CD463D"/>
    <w:rsid w:val="00CD6381"/>
    <w:rsid w:val="00CE4ABC"/>
    <w:rsid w:val="00CF008A"/>
    <w:rsid w:val="00CF5708"/>
    <w:rsid w:val="00D0374D"/>
    <w:rsid w:val="00D11D72"/>
    <w:rsid w:val="00D16D3B"/>
    <w:rsid w:val="00D21F70"/>
    <w:rsid w:val="00D222FB"/>
    <w:rsid w:val="00D315F6"/>
    <w:rsid w:val="00D32311"/>
    <w:rsid w:val="00D33615"/>
    <w:rsid w:val="00D418F9"/>
    <w:rsid w:val="00D50648"/>
    <w:rsid w:val="00D5169D"/>
    <w:rsid w:val="00D53320"/>
    <w:rsid w:val="00D63631"/>
    <w:rsid w:val="00D64C8A"/>
    <w:rsid w:val="00D65ADB"/>
    <w:rsid w:val="00D7470F"/>
    <w:rsid w:val="00D80D62"/>
    <w:rsid w:val="00D90798"/>
    <w:rsid w:val="00D90CCF"/>
    <w:rsid w:val="00D932BA"/>
    <w:rsid w:val="00D966CA"/>
    <w:rsid w:val="00D96CCA"/>
    <w:rsid w:val="00D97A47"/>
    <w:rsid w:val="00DA1385"/>
    <w:rsid w:val="00DA1501"/>
    <w:rsid w:val="00DA17F0"/>
    <w:rsid w:val="00DA2DC5"/>
    <w:rsid w:val="00DB0F6E"/>
    <w:rsid w:val="00DB10A8"/>
    <w:rsid w:val="00DB1609"/>
    <w:rsid w:val="00DB56F4"/>
    <w:rsid w:val="00DB61BD"/>
    <w:rsid w:val="00DB69A8"/>
    <w:rsid w:val="00DC09A1"/>
    <w:rsid w:val="00DC1575"/>
    <w:rsid w:val="00DC54C7"/>
    <w:rsid w:val="00DD0712"/>
    <w:rsid w:val="00DD0A3B"/>
    <w:rsid w:val="00DD28C9"/>
    <w:rsid w:val="00DD56CD"/>
    <w:rsid w:val="00DE14DA"/>
    <w:rsid w:val="00DE3BE9"/>
    <w:rsid w:val="00DF14BB"/>
    <w:rsid w:val="00DF16CD"/>
    <w:rsid w:val="00E06F5B"/>
    <w:rsid w:val="00E11D3D"/>
    <w:rsid w:val="00E15980"/>
    <w:rsid w:val="00E34DA2"/>
    <w:rsid w:val="00E35268"/>
    <w:rsid w:val="00E40C10"/>
    <w:rsid w:val="00E42C5B"/>
    <w:rsid w:val="00E50F66"/>
    <w:rsid w:val="00E61C97"/>
    <w:rsid w:val="00E66BF6"/>
    <w:rsid w:val="00E705EB"/>
    <w:rsid w:val="00E842BB"/>
    <w:rsid w:val="00E95C45"/>
    <w:rsid w:val="00EB696F"/>
    <w:rsid w:val="00EC5C86"/>
    <w:rsid w:val="00ED126B"/>
    <w:rsid w:val="00ED3051"/>
    <w:rsid w:val="00ED3BAB"/>
    <w:rsid w:val="00ED734F"/>
    <w:rsid w:val="00EE07C6"/>
    <w:rsid w:val="00EE38DA"/>
    <w:rsid w:val="00EE3CDF"/>
    <w:rsid w:val="00EE4ED6"/>
    <w:rsid w:val="00EE6385"/>
    <w:rsid w:val="00EF2A1F"/>
    <w:rsid w:val="00F0288F"/>
    <w:rsid w:val="00F03245"/>
    <w:rsid w:val="00F0393E"/>
    <w:rsid w:val="00F0689E"/>
    <w:rsid w:val="00F14DE8"/>
    <w:rsid w:val="00F2150B"/>
    <w:rsid w:val="00F27BAE"/>
    <w:rsid w:val="00F37EED"/>
    <w:rsid w:val="00F40B08"/>
    <w:rsid w:val="00F41176"/>
    <w:rsid w:val="00F433A7"/>
    <w:rsid w:val="00F55345"/>
    <w:rsid w:val="00F61559"/>
    <w:rsid w:val="00F72470"/>
    <w:rsid w:val="00F73EDC"/>
    <w:rsid w:val="00F7665A"/>
    <w:rsid w:val="00F7753C"/>
    <w:rsid w:val="00F77CFB"/>
    <w:rsid w:val="00F86F89"/>
    <w:rsid w:val="00F9076B"/>
    <w:rsid w:val="00F92633"/>
    <w:rsid w:val="00F93F36"/>
    <w:rsid w:val="00F94EC5"/>
    <w:rsid w:val="00FA1BC3"/>
    <w:rsid w:val="00FA4BFD"/>
    <w:rsid w:val="00FB15F5"/>
    <w:rsid w:val="00FB2701"/>
    <w:rsid w:val="00FB792F"/>
    <w:rsid w:val="00FC795E"/>
    <w:rsid w:val="00FD482F"/>
    <w:rsid w:val="00FD635C"/>
    <w:rsid w:val="00FD72A4"/>
    <w:rsid w:val="00FE6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2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9732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ing1">
    <w:name w:val="heading 1"/>
    <w:basedOn w:val="Normal"/>
    <w:link w:val="Heading1Char"/>
    <w:uiPriority w:val="9"/>
    <w:qFormat/>
    <w:rsid w:val="00067C87"/>
    <w:pPr>
      <w:spacing w:before="100" w:beforeAutospacing="1" w:after="100" w:afterAutospacing="1"/>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067C8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libri" w:hAnsi="Calibri" w:cs="Arial Unicode MS"/>
      <w:color w:val="000000"/>
      <w:sz w:val="22"/>
      <w:szCs w:val="22"/>
      <w:u w:color="000000"/>
    </w:rPr>
  </w:style>
  <w:style w:type="character" w:customStyle="1" w:styleId="None">
    <w:name w:val="None"/>
  </w:style>
  <w:style w:type="character" w:customStyle="1" w:styleId="Hyperlink0">
    <w:name w:val="Hyperlink.0"/>
    <w:basedOn w:val="None"/>
    <w:rPr>
      <w:lang w:val="en-US"/>
    </w:rPr>
  </w:style>
  <w:style w:type="paragraph" w:customStyle="1" w:styleId="Default">
    <w:name w:val="Default"/>
    <w:rPr>
      <w:rFonts w:ascii="Helvetica" w:eastAsia="Helvetica" w:hAnsi="Helvetica" w:cs="Helvetica"/>
      <w:color w:val="000000"/>
      <w:sz w:val="22"/>
      <w:szCs w:val="22"/>
    </w:rPr>
  </w:style>
  <w:style w:type="paragraph" w:customStyle="1" w:styleId="Heading">
    <w:name w:val="Heading"/>
    <w:pPr>
      <w:spacing w:before="100" w:after="100"/>
      <w:outlineLvl w:val="0"/>
    </w:pPr>
    <w:rPr>
      <w:rFonts w:ascii="Times" w:eastAsia="Times" w:hAnsi="Times" w:cs="Times"/>
      <w:b/>
      <w:bCs/>
      <w:color w:val="000000"/>
      <w:kern w:val="36"/>
      <w:sz w:val="48"/>
      <w:szCs w:val="48"/>
      <w:u w:color="000000"/>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paragraph" w:styleId="Caption">
    <w:name w:val="caption"/>
    <w:next w:val="Body"/>
    <w:pPr>
      <w:spacing w:after="200"/>
    </w:pPr>
    <w:rPr>
      <w:rFonts w:ascii="Calibri" w:eastAsia="Calibri" w:hAnsi="Calibri" w:cs="Calibri"/>
      <w:i/>
      <w:iCs/>
      <w:color w:val="44546A"/>
      <w:sz w:val="18"/>
      <w:szCs w:val="18"/>
      <w:u w:color="44546A"/>
    </w:rPr>
  </w:style>
  <w:style w:type="character" w:customStyle="1" w:styleId="Hyperlink5">
    <w:name w:val="Hyperlink.5"/>
    <w:basedOn w:val="None"/>
    <w:rPr>
      <w:sz w:val="18"/>
      <w:szCs w:val="18"/>
    </w:rPr>
  </w:style>
  <w:style w:type="paragraph" w:styleId="CommentText">
    <w:name w:val="annotation text"/>
    <w:basedOn w:val="Normal"/>
    <w:link w:val="CommentTextChar"/>
    <w:uiPriority w:val="99"/>
    <w:semiHidden/>
    <w:unhideWhenUsed/>
    <w:pPr>
      <w:pBdr>
        <w:top w:val="nil"/>
        <w:left w:val="nil"/>
        <w:bottom w:val="nil"/>
        <w:right w:val="nil"/>
        <w:between w:val="nil"/>
        <w:bar w:val="nil"/>
      </w:pBdr>
    </w:pPr>
    <w:rPr>
      <w:bdr w:val="nil"/>
      <w:lang w:eastAsia="en-US"/>
    </w:rPr>
  </w:style>
  <w:style w:type="character" w:customStyle="1" w:styleId="CommentTextChar">
    <w:name w:val="Comment Text Char"/>
    <w:basedOn w:val="DefaultParagraphFont"/>
    <w:link w:val="CommentText"/>
    <w:uiPriority w:val="99"/>
    <w:semiHidden/>
    <w:rPr>
      <w:sz w:val="24"/>
      <w:szCs w:val="24"/>
      <w:lang w:eastAsia="en-US"/>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A428B"/>
    <w:pPr>
      <w:pBdr>
        <w:top w:val="nil"/>
        <w:left w:val="nil"/>
        <w:bottom w:val="nil"/>
        <w:right w:val="nil"/>
        <w:between w:val="nil"/>
        <w:bar w:val="nil"/>
      </w:pBdr>
    </w:pPr>
    <w:rPr>
      <w:sz w:val="18"/>
      <w:szCs w:val="18"/>
      <w:bdr w:val="nil"/>
      <w:lang w:eastAsia="en-US"/>
    </w:rPr>
  </w:style>
  <w:style w:type="character" w:customStyle="1" w:styleId="BalloonTextChar">
    <w:name w:val="Balloon Text Char"/>
    <w:basedOn w:val="DefaultParagraphFont"/>
    <w:link w:val="BalloonText"/>
    <w:uiPriority w:val="99"/>
    <w:semiHidden/>
    <w:rsid w:val="00CA428B"/>
    <w:rPr>
      <w:sz w:val="18"/>
      <w:szCs w:val="18"/>
      <w:lang w:eastAsia="en-US"/>
    </w:rPr>
  </w:style>
  <w:style w:type="paragraph" w:styleId="CommentSubject">
    <w:name w:val="annotation subject"/>
    <w:basedOn w:val="CommentText"/>
    <w:next w:val="CommentText"/>
    <w:link w:val="CommentSubjectChar"/>
    <w:uiPriority w:val="99"/>
    <w:semiHidden/>
    <w:unhideWhenUsed/>
    <w:rsid w:val="00F77CFB"/>
    <w:rPr>
      <w:b/>
      <w:bCs/>
      <w:sz w:val="20"/>
      <w:szCs w:val="20"/>
    </w:rPr>
  </w:style>
  <w:style w:type="character" w:customStyle="1" w:styleId="CommentSubjectChar">
    <w:name w:val="Comment Subject Char"/>
    <w:basedOn w:val="CommentTextChar"/>
    <w:link w:val="CommentSubject"/>
    <w:uiPriority w:val="99"/>
    <w:semiHidden/>
    <w:rsid w:val="00F77CFB"/>
    <w:rPr>
      <w:b/>
      <w:bCs/>
      <w:sz w:val="24"/>
      <w:szCs w:val="24"/>
      <w:lang w:eastAsia="en-US"/>
    </w:rPr>
  </w:style>
  <w:style w:type="table" w:styleId="TableGrid">
    <w:name w:val="Table Grid"/>
    <w:basedOn w:val="TableNormal"/>
    <w:uiPriority w:val="39"/>
    <w:rsid w:val="00410C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345BE"/>
    <w:rPr>
      <w:sz w:val="24"/>
      <w:szCs w:val="24"/>
      <w:lang w:eastAsia="en-US"/>
    </w:rPr>
  </w:style>
  <w:style w:type="character" w:customStyle="1" w:styleId="apple-converted-space">
    <w:name w:val="apple-converted-space"/>
    <w:basedOn w:val="DefaultParagraphFont"/>
    <w:rsid w:val="00882E6B"/>
  </w:style>
  <w:style w:type="character" w:styleId="FollowedHyperlink">
    <w:name w:val="FollowedHyperlink"/>
    <w:basedOn w:val="DefaultParagraphFont"/>
    <w:uiPriority w:val="99"/>
    <w:semiHidden/>
    <w:unhideWhenUsed/>
    <w:rsid w:val="00015837"/>
    <w:rPr>
      <w:color w:val="FF00FF" w:themeColor="followedHyperlink"/>
      <w:u w:val="single"/>
    </w:rPr>
  </w:style>
  <w:style w:type="paragraph" w:customStyle="1" w:styleId="EndNoteBibliographyTitle">
    <w:name w:val="EndNote Bibliography Title"/>
    <w:basedOn w:val="Normal"/>
    <w:rsid w:val="0005133D"/>
    <w:pPr>
      <w:jc w:val="center"/>
    </w:pPr>
    <w:rPr>
      <w:sz w:val="18"/>
    </w:rPr>
  </w:style>
  <w:style w:type="paragraph" w:customStyle="1" w:styleId="EndNoteBibliography">
    <w:name w:val="EndNote Bibliography"/>
    <w:basedOn w:val="Normal"/>
    <w:rsid w:val="0005133D"/>
    <w:rPr>
      <w:sz w:val="18"/>
    </w:rPr>
  </w:style>
  <w:style w:type="paragraph" w:styleId="Revision">
    <w:name w:val="Revision"/>
    <w:hidden/>
    <w:uiPriority w:val="99"/>
    <w:semiHidden/>
    <w:rsid w:val="00D315F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character" w:customStyle="1" w:styleId="Heading1Char">
    <w:name w:val="Heading 1 Char"/>
    <w:basedOn w:val="DefaultParagraphFont"/>
    <w:link w:val="Heading1"/>
    <w:uiPriority w:val="9"/>
    <w:rsid w:val="00067C87"/>
    <w:rPr>
      <w:rFonts w:eastAsia="Times New Roman"/>
      <w:b/>
      <w:bCs/>
      <w:kern w:val="36"/>
      <w:sz w:val="48"/>
      <w:szCs w:val="48"/>
      <w:bdr w:val="none" w:sz="0" w:space="0" w:color="auto"/>
    </w:rPr>
  </w:style>
  <w:style w:type="character" w:customStyle="1" w:styleId="Heading3Char">
    <w:name w:val="Heading 3 Char"/>
    <w:basedOn w:val="DefaultParagraphFont"/>
    <w:link w:val="Heading3"/>
    <w:uiPriority w:val="9"/>
    <w:semiHidden/>
    <w:rsid w:val="00067C87"/>
    <w:rPr>
      <w:rFonts w:asciiTheme="majorHAnsi" w:eastAsiaTheme="majorEastAsia" w:hAnsiTheme="majorHAnsi" w:cstheme="majorBidi"/>
      <w:color w:val="1F4D78" w:themeColor="accent1" w:themeShade="7F"/>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8894">
      <w:bodyDiv w:val="1"/>
      <w:marLeft w:val="0"/>
      <w:marRight w:val="0"/>
      <w:marTop w:val="0"/>
      <w:marBottom w:val="0"/>
      <w:divBdr>
        <w:top w:val="none" w:sz="0" w:space="0" w:color="auto"/>
        <w:left w:val="none" w:sz="0" w:space="0" w:color="auto"/>
        <w:bottom w:val="none" w:sz="0" w:space="0" w:color="auto"/>
        <w:right w:val="none" w:sz="0" w:space="0" w:color="auto"/>
      </w:divBdr>
    </w:div>
    <w:div w:id="46926156">
      <w:bodyDiv w:val="1"/>
      <w:marLeft w:val="0"/>
      <w:marRight w:val="0"/>
      <w:marTop w:val="0"/>
      <w:marBottom w:val="0"/>
      <w:divBdr>
        <w:top w:val="none" w:sz="0" w:space="0" w:color="auto"/>
        <w:left w:val="none" w:sz="0" w:space="0" w:color="auto"/>
        <w:bottom w:val="none" w:sz="0" w:space="0" w:color="auto"/>
        <w:right w:val="none" w:sz="0" w:space="0" w:color="auto"/>
      </w:divBdr>
    </w:div>
    <w:div w:id="94517196">
      <w:bodyDiv w:val="1"/>
      <w:marLeft w:val="0"/>
      <w:marRight w:val="0"/>
      <w:marTop w:val="0"/>
      <w:marBottom w:val="0"/>
      <w:divBdr>
        <w:top w:val="none" w:sz="0" w:space="0" w:color="auto"/>
        <w:left w:val="none" w:sz="0" w:space="0" w:color="auto"/>
        <w:bottom w:val="none" w:sz="0" w:space="0" w:color="auto"/>
        <w:right w:val="none" w:sz="0" w:space="0" w:color="auto"/>
      </w:divBdr>
    </w:div>
    <w:div w:id="95640847">
      <w:bodyDiv w:val="1"/>
      <w:marLeft w:val="0"/>
      <w:marRight w:val="0"/>
      <w:marTop w:val="0"/>
      <w:marBottom w:val="0"/>
      <w:divBdr>
        <w:top w:val="none" w:sz="0" w:space="0" w:color="auto"/>
        <w:left w:val="none" w:sz="0" w:space="0" w:color="auto"/>
        <w:bottom w:val="none" w:sz="0" w:space="0" w:color="auto"/>
        <w:right w:val="none" w:sz="0" w:space="0" w:color="auto"/>
      </w:divBdr>
    </w:div>
    <w:div w:id="152840420">
      <w:bodyDiv w:val="1"/>
      <w:marLeft w:val="0"/>
      <w:marRight w:val="0"/>
      <w:marTop w:val="0"/>
      <w:marBottom w:val="0"/>
      <w:divBdr>
        <w:top w:val="none" w:sz="0" w:space="0" w:color="auto"/>
        <w:left w:val="none" w:sz="0" w:space="0" w:color="auto"/>
        <w:bottom w:val="none" w:sz="0" w:space="0" w:color="auto"/>
        <w:right w:val="none" w:sz="0" w:space="0" w:color="auto"/>
      </w:divBdr>
      <w:divsChild>
        <w:div w:id="1643195936">
          <w:marLeft w:val="0"/>
          <w:marRight w:val="0"/>
          <w:marTop w:val="0"/>
          <w:marBottom w:val="0"/>
          <w:divBdr>
            <w:top w:val="single" w:sz="6" w:space="17" w:color="EBEBEB"/>
            <w:left w:val="none" w:sz="0" w:space="0" w:color="auto"/>
            <w:bottom w:val="none" w:sz="0" w:space="0" w:color="auto"/>
            <w:right w:val="none" w:sz="0" w:space="0" w:color="auto"/>
          </w:divBdr>
        </w:div>
      </w:divsChild>
    </w:div>
    <w:div w:id="167525965">
      <w:bodyDiv w:val="1"/>
      <w:marLeft w:val="0"/>
      <w:marRight w:val="0"/>
      <w:marTop w:val="0"/>
      <w:marBottom w:val="0"/>
      <w:divBdr>
        <w:top w:val="none" w:sz="0" w:space="0" w:color="auto"/>
        <w:left w:val="none" w:sz="0" w:space="0" w:color="auto"/>
        <w:bottom w:val="none" w:sz="0" w:space="0" w:color="auto"/>
        <w:right w:val="none" w:sz="0" w:space="0" w:color="auto"/>
      </w:divBdr>
    </w:div>
    <w:div w:id="170067488">
      <w:bodyDiv w:val="1"/>
      <w:marLeft w:val="0"/>
      <w:marRight w:val="0"/>
      <w:marTop w:val="0"/>
      <w:marBottom w:val="0"/>
      <w:divBdr>
        <w:top w:val="none" w:sz="0" w:space="0" w:color="auto"/>
        <w:left w:val="none" w:sz="0" w:space="0" w:color="auto"/>
        <w:bottom w:val="none" w:sz="0" w:space="0" w:color="auto"/>
        <w:right w:val="none" w:sz="0" w:space="0" w:color="auto"/>
      </w:divBdr>
    </w:div>
    <w:div w:id="184251239">
      <w:bodyDiv w:val="1"/>
      <w:marLeft w:val="0"/>
      <w:marRight w:val="0"/>
      <w:marTop w:val="0"/>
      <w:marBottom w:val="0"/>
      <w:divBdr>
        <w:top w:val="none" w:sz="0" w:space="0" w:color="auto"/>
        <w:left w:val="none" w:sz="0" w:space="0" w:color="auto"/>
        <w:bottom w:val="none" w:sz="0" w:space="0" w:color="auto"/>
        <w:right w:val="none" w:sz="0" w:space="0" w:color="auto"/>
      </w:divBdr>
    </w:div>
    <w:div w:id="236672667">
      <w:bodyDiv w:val="1"/>
      <w:marLeft w:val="0"/>
      <w:marRight w:val="0"/>
      <w:marTop w:val="0"/>
      <w:marBottom w:val="0"/>
      <w:divBdr>
        <w:top w:val="none" w:sz="0" w:space="0" w:color="auto"/>
        <w:left w:val="none" w:sz="0" w:space="0" w:color="auto"/>
        <w:bottom w:val="none" w:sz="0" w:space="0" w:color="auto"/>
        <w:right w:val="none" w:sz="0" w:space="0" w:color="auto"/>
      </w:divBdr>
    </w:div>
    <w:div w:id="239099008">
      <w:bodyDiv w:val="1"/>
      <w:marLeft w:val="0"/>
      <w:marRight w:val="0"/>
      <w:marTop w:val="0"/>
      <w:marBottom w:val="0"/>
      <w:divBdr>
        <w:top w:val="none" w:sz="0" w:space="0" w:color="auto"/>
        <w:left w:val="none" w:sz="0" w:space="0" w:color="auto"/>
        <w:bottom w:val="none" w:sz="0" w:space="0" w:color="auto"/>
        <w:right w:val="none" w:sz="0" w:space="0" w:color="auto"/>
      </w:divBdr>
    </w:div>
    <w:div w:id="258683900">
      <w:bodyDiv w:val="1"/>
      <w:marLeft w:val="0"/>
      <w:marRight w:val="0"/>
      <w:marTop w:val="0"/>
      <w:marBottom w:val="0"/>
      <w:divBdr>
        <w:top w:val="none" w:sz="0" w:space="0" w:color="auto"/>
        <w:left w:val="none" w:sz="0" w:space="0" w:color="auto"/>
        <w:bottom w:val="none" w:sz="0" w:space="0" w:color="auto"/>
        <w:right w:val="none" w:sz="0" w:space="0" w:color="auto"/>
      </w:divBdr>
    </w:div>
    <w:div w:id="267853739">
      <w:bodyDiv w:val="1"/>
      <w:marLeft w:val="0"/>
      <w:marRight w:val="0"/>
      <w:marTop w:val="0"/>
      <w:marBottom w:val="0"/>
      <w:divBdr>
        <w:top w:val="none" w:sz="0" w:space="0" w:color="auto"/>
        <w:left w:val="none" w:sz="0" w:space="0" w:color="auto"/>
        <w:bottom w:val="none" w:sz="0" w:space="0" w:color="auto"/>
        <w:right w:val="none" w:sz="0" w:space="0" w:color="auto"/>
      </w:divBdr>
    </w:div>
    <w:div w:id="271867524">
      <w:bodyDiv w:val="1"/>
      <w:marLeft w:val="0"/>
      <w:marRight w:val="0"/>
      <w:marTop w:val="0"/>
      <w:marBottom w:val="0"/>
      <w:divBdr>
        <w:top w:val="none" w:sz="0" w:space="0" w:color="auto"/>
        <w:left w:val="none" w:sz="0" w:space="0" w:color="auto"/>
        <w:bottom w:val="none" w:sz="0" w:space="0" w:color="auto"/>
        <w:right w:val="none" w:sz="0" w:space="0" w:color="auto"/>
      </w:divBdr>
    </w:div>
    <w:div w:id="278689217">
      <w:bodyDiv w:val="1"/>
      <w:marLeft w:val="0"/>
      <w:marRight w:val="0"/>
      <w:marTop w:val="0"/>
      <w:marBottom w:val="0"/>
      <w:divBdr>
        <w:top w:val="none" w:sz="0" w:space="0" w:color="auto"/>
        <w:left w:val="none" w:sz="0" w:space="0" w:color="auto"/>
        <w:bottom w:val="none" w:sz="0" w:space="0" w:color="auto"/>
        <w:right w:val="none" w:sz="0" w:space="0" w:color="auto"/>
      </w:divBdr>
    </w:div>
    <w:div w:id="299043014">
      <w:bodyDiv w:val="1"/>
      <w:marLeft w:val="0"/>
      <w:marRight w:val="0"/>
      <w:marTop w:val="0"/>
      <w:marBottom w:val="0"/>
      <w:divBdr>
        <w:top w:val="none" w:sz="0" w:space="0" w:color="auto"/>
        <w:left w:val="none" w:sz="0" w:space="0" w:color="auto"/>
        <w:bottom w:val="none" w:sz="0" w:space="0" w:color="auto"/>
        <w:right w:val="none" w:sz="0" w:space="0" w:color="auto"/>
      </w:divBdr>
    </w:div>
    <w:div w:id="316155175">
      <w:bodyDiv w:val="1"/>
      <w:marLeft w:val="0"/>
      <w:marRight w:val="0"/>
      <w:marTop w:val="0"/>
      <w:marBottom w:val="0"/>
      <w:divBdr>
        <w:top w:val="none" w:sz="0" w:space="0" w:color="auto"/>
        <w:left w:val="none" w:sz="0" w:space="0" w:color="auto"/>
        <w:bottom w:val="none" w:sz="0" w:space="0" w:color="auto"/>
        <w:right w:val="none" w:sz="0" w:space="0" w:color="auto"/>
      </w:divBdr>
    </w:div>
    <w:div w:id="322898513">
      <w:bodyDiv w:val="1"/>
      <w:marLeft w:val="0"/>
      <w:marRight w:val="0"/>
      <w:marTop w:val="0"/>
      <w:marBottom w:val="0"/>
      <w:divBdr>
        <w:top w:val="none" w:sz="0" w:space="0" w:color="auto"/>
        <w:left w:val="none" w:sz="0" w:space="0" w:color="auto"/>
        <w:bottom w:val="none" w:sz="0" w:space="0" w:color="auto"/>
        <w:right w:val="none" w:sz="0" w:space="0" w:color="auto"/>
      </w:divBdr>
    </w:div>
    <w:div w:id="381515961">
      <w:bodyDiv w:val="1"/>
      <w:marLeft w:val="0"/>
      <w:marRight w:val="0"/>
      <w:marTop w:val="0"/>
      <w:marBottom w:val="0"/>
      <w:divBdr>
        <w:top w:val="none" w:sz="0" w:space="0" w:color="auto"/>
        <w:left w:val="none" w:sz="0" w:space="0" w:color="auto"/>
        <w:bottom w:val="none" w:sz="0" w:space="0" w:color="auto"/>
        <w:right w:val="none" w:sz="0" w:space="0" w:color="auto"/>
      </w:divBdr>
    </w:div>
    <w:div w:id="401607744">
      <w:bodyDiv w:val="1"/>
      <w:marLeft w:val="0"/>
      <w:marRight w:val="0"/>
      <w:marTop w:val="0"/>
      <w:marBottom w:val="0"/>
      <w:divBdr>
        <w:top w:val="none" w:sz="0" w:space="0" w:color="auto"/>
        <w:left w:val="none" w:sz="0" w:space="0" w:color="auto"/>
        <w:bottom w:val="none" w:sz="0" w:space="0" w:color="auto"/>
        <w:right w:val="none" w:sz="0" w:space="0" w:color="auto"/>
      </w:divBdr>
    </w:div>
    <w:div w:id="419525783">
      <w:bodyDiv w:val="1"/>
      <w:marLeft w:val="0"/>
      <w:marRight w:val="0"/>
      <w:marTop w:val="0"/>
      <w:marBottom w:val="0"/>
      <w:divBdr>
        <w:top w:val="none" w:sz="0" w:space="0" w:color="auto"/>
        <w:left w:val="none" w:sz="0" w:space="0" w:color="auto"/>
        <w:bottom w:val="none" w:sz="0" w:space="0" w:color="auto"/>
        <w:right w:val="none" w:sz="0" w:space="0" w:color="auto"/>
      </w:divBdr>
    </w:div>
    <w:div w:id="455371884">
      <w:bodyDiv w:val="1"/>
      <w:marLeft w:val="0"/>
      <w:marRight w:val="0"/>
      <w:marTop w:val="0"/>
      <w:marBottom w:val="0"/>
      <w:divBdr>
        <w:top w:val="none" w:sz="0" w:space="0" w:color="auto"/>
        <w:left w:val="none" w:sz="0" w:space="0" w:color="auto"/>
        <w:bottom w:val="none" w:sz="0" w:space="0" w:color="auto"/>
        <w:right w:val="none" w:sz="0" w:space="0" w:color="auto"/>
      </w:divBdr>
    </w:div>
    <w:div w:id="462892049">
      <w:bodyDiv w:val="1"/>
      <w:marLeft w:val="0"/>
      <w:marRight w:val="0"/>
      <w:marTop w:val="0"/>
      <w:marBottom w:val="0"/>
      <w:divBdr>
        <w:top w:val="none" w:sz="0" w:space="0" w:color="auto"/>
        <w:left w:val="none" w:sz="0" w:space="0" w:color="auto"/>
        <w:bottom w:val="none" w:sz="0" w:space="0" w:color="auto"/>
        <w:right w:val="none" w:sz="0" w:space="0" w:color="auto"/>
      </w:divBdr>
    </w:div>
    <w:div w:id="556745106">
      <w:bodyDiv w:val="1"/>
      <w:marLeft w:val="0"/>
      <w:marRight w:val="0"/>
      <w:marTop w:val="0"/>
      <w:marBottom w:val="0"/>
      <w:divBdr>
        <w:top w:val="none" w:sz="0" w:space="0" w:color="auto"/>
        <w:left w:val="none" w:sz="0" w:space="0" w:color="auto"/>
        <w:bottom w:val="none" w:sz="0" w:space="0" w:color="auto"/>
        <w:right w:val="none" w:sz="0" w:space="0" w:color="auto"/>
      </w:divBdr>
    </w:div>
    <w:div w:id="565605474">
      <w:bodyDiv w:val="1"/>
      <w:marLeft w:val="0"/>
      <w:marRight w:val="0"/>
      <w:marTop w:val="0"/>
      <w:marBottom w:val="0"/>
      <w:divBdr>
        <w:top w:val="none" w:sz="0" w:space="0" w:color="auto"/>
        <w:left w:val="none" w:sz="0" w:space="0" w:color="auto"/>
        <w:bottom w:val="none" w:sz="0" w:space="0" w:color="auto"/>
        <w:right w:val="none" w:sz="0" w:space="0" w:color="auto"/>
      </w:divBdr>
    </w:div>
    <w:div w:id="603881274">
      <w:bodyDiv w:val="1"/>
      <w:marLeft w:val="0"/>
      <w:marRight w:val="0"/>
      <w:marTop w:val="0"/>
      <w:marBottom w:val="0"/>
      <w:divBdr>
        <w:top w:val="none" w:sz="0" w:space="0" w:color="auto"/>
        <w:left w:val="none" w:sz="0" w:space="0" w:color="auto"/>
        <w:bottom w:val="none" w:sz="0" w:space="0" w:color="auto"/>
        <w:right w:val="none" w:sz="0" w:space="0" w:color="auto"/>
      </w:divBdr>
    </w:div>
    <w:div w:id="611867252">
      <w:bodyDiv w:val="1"/>
      <w:marLeft w:val="0"/>
      <w:marRight w:val="0"/>
      <w:marTop w:val="0"/>
      <w:marBottom w:val="0"/>
      <w:divBdr>
        <w:top w:val="none" w:sz="0" w:space="0" w:color="auto"/>
        <w:left w:val="none" w:sz="0" w:space="0" w:color="auto"/>
        <w:bottom w:val="none" w:sz="0" w:space="0" w:color="auto"/>
        <w:right w:val="none" w:sz="0" w:space="0" w:color="auto"/>
      </w:divBdr>
    </w:div>
    <w:div w:id="619800936">
      <w:bodyDiv w:val="1"/>
      <w:marLeft w:val="0"/>
      <w:marRight w:val="0"/>
      <w:marTop w:val="0"/>
      <w:marBottom w:val="0"/>
      <w:divBdr>
        <w:top w:val="none" w:sz="0" w:space="0" w:color="auto"/>
        <w:left w:val="none" w:sz="0" w:space="0" w:color="auto"/>
        <w:bottom w:val="none" w:sz="0" w:space="0" w:color="auto"/>
        <w:right w:val="none" w:sz="0" w:space="0" w:color="auto"/>
      </w:divBdr>
    </w:div>
    <w:div w:id="634722935">
      <w:bodyDiv w:val="1"/>
      <w:marLeft w:val="0"/>
      <w:marRight w:val="0"/>
      <w:marTop w:val="0"/>
      <w:marBottom w:val="0"/>
      <w:divBdr>
        <w:top w:val="none" w:sz="0" w:space="0" w:color="auto"/>
        <w:left w:val="none" w:sz="0" w:space="0" w:color="auto"/>
        <w:bottom w:val="none" w:sz="0" w:space="0" w:color="auto"/>
        <w:right w:val="none" w:sz="0" w:space="0" w:color="auto"/>
      </w:divBdr>
    </w:div>
    <w:div w:id="669869185">
      <w:bodyDiv w:val="1"/>
      <w:marLeft w:val="0"/>
      <w:marRight w:val="0"/>
      <w:marTop w:val="0"/>
      <w:marBottom w:val="0"/>
      <w:divBdr>
        <w:top w:val="none" w:sz="0" w:space="0" w:color="auto"/>
        <w:left w:val="none" w:sz="0" w:space="0" w:color="auto"/>
        <w:bottom w:val="none" w:sz="0" w:space="0" w:color="auto"/>
        <w:right w:val="none" w:sz="0" w:space="0" w:color="auto"/>
      </w:divBdr>
    </w:div>
    <w:div w:id="674770107">
      <w:bodyDiv w:val="1"/>
      <w:marLeft w:val="0"/>
      <w:marRight w:val="0"/>
      <w:marTop w:val="0"/>
      <w:marBottom w:val="0"/>
      <w:divBdr>
        <w:top w:val="none" w:sz="0" w:space="0" w:color="auto"/>
        <w:left w:val="none" w:sz="0" w:space="0" w:color="auto"/>
        <w:bottom w:val="none" w:sz="0" w:space="0" w:color="auto"/>
        <w:right w:val="none" w:sz="0" w:space="0" w:color="auto"/>
      </w:divBdr>
    </w:div>
    <w:div w:id="676805823">
      <w:bodyDiv w:val="1"/>
      <w:marLeft w:val="0"/>
      <w:marRight w:val="0"/>
      <w:marTop w:val="0"/>
      <w:marBottom w:val="0"/>
      <w:divBdr>
        <w:top w:val="none" w:sz="0" w:space="0" w:color="auto"/>
        <w:left w:val="none" w:sz="0" w:space="0" w:color="auto"/>
        <w:bottom w:val="none" w:sz="0" w:space="0" w:color="auto"/>
        <w:right w:val="none" w:sz="0" w:space="0" w:color="auto"/>
      </w:divBdr>
    </w:div>
    <w:div w:id="747270003">
      <w:bodyDiv w:val="1"/>
      <w:marLeft w:val="0"/>
      <w:marRight w:val="0"/>
      <w:marTop w:val="0"/>
      <w:marBottom w:val="0"/>
      <w:divBdr>
        <w:top w:val="none" w:sz="0" w:space="0" w:color="auto"/>
        <w:left w:val="none" w:sz="0" w:space="0" w:color="auto"/>
        <w:bottom w:val="none" w:sz="0" w:space="0" w:color="auto"/>
        <w:right w:val="none" w:sz="0" w:space="0" w:color="auto"/>
      </w:divBdr>
    </w:div>
    <w:div w:id="753279854">
      <w:bodyDiv w:val="1"/>
      <w:marLeft w:val="0"/>
      <w:marRight w:val="0"/>
      <w:marTop w:val="0"/>
      <w:marBottom w:val="0"/>
      <w:divBdr>
        <w:top w:val="none" w:sz="0" w:space="0" w:color="auto"/>
        <w:left w:val="none" w:sz="0" w:space="0" w:color="auto"/>
        <w:bottom w:val="none" w:sz="0" w:space="0" w:color="auto"/>
        <w:right w:val="none" w:sz="0" w:space="0" w:color="auto"/>
      </w:divBdr>
    </w:div>
    <w:div w:id="782649645">
      <w:bodyDiv w:val="1"/>
      <w:marLeft w:val="0"/>
      <w:marRight w:val="0"/>
      <w:marTop w:val="0"/>
      <w:marBottom w:val="0"/>
      <w:divBdr>
        <w:top w:val="none" w:sz="0" w:space="0" w:color="auto"/>
        <w:left w:val="none" w:sz="0" w:space="0" w:color="auto"/>
        <w:bottom w:val="none" w:sz="0" w:space="0" w:color="auto"/>
        <w:right w:val="none" w:sz="0" w:space="0" w:color="auto"/>
      </w:divBdr>
    </w:div>
    <w:div w:id="849444102">
      <w:bodyDiv w:val="1"/>
      <w:marLeft w:val="0"/>
      <w:marRight w:val="0"/>
      <w:marTop w:val="0"/>
      <w:marBottom w:val="0"/>
      <w:divBdr>
        <w:top w:val="none" w:sz="0" w:space="0" w:color="auto"/>
        <w:left w:val="none" w:sz="0" w:space="0" w:color="auto"/>
        <w:bottom w:val="none" w:sz="0" w:space="0" w:color="auto"/>
        <w:right w:val="none" w:sz="0" w:space="0" w:color="auto"/>
      </w:divBdr>
    </w:div>
    <w:div w:id="906232037">
      <w:bodyDiv w:val="1"/>
      <w:marLeft w:val="0"/>
      <w:marRight w:val="0"/>
      <w:marTop w:val="0"/>
      <w:marBottom w:val="0"/>
      <w:divBdr>
        <w:top w:val="none" w:sz="0" w:space="0" w:color="auto"/>
        <w:left w:val="none" w:sz="0" w:space="0" w:color="auto"/>
        <w:bottom w:val="none" w:sz="0" w:space="0" w:color="auto"/>
        <w:right w:val="none" w:sz="0" w:space="0" w:color="auto"/>
      </w:divBdr>
    </w:div>
    <w:div w:id="921376856">
      <w:bodyDiv w:val="1"/>
      <w:marLeft w:val="0"/>
      <w:marRight w:val="0"/>
      <w:marTop w:val="0"/>
      <w:marBottom w:val="0"/>
      <w:divBdr>
        <w:top w:val="none" w:sz="0" w:space="0" w:color="auto"/>
        <w:left w:val="none" w:sz="0" w:space="0" w:color="auto"/>
        <w:bottom w:val="none" w:sz="0" w:space="0" w:color="auto"/>
        <w:right w:val="none" w:sz="0" w:space="0" w:color="auto"/>
      </w:divBdr>
    </w:div>
    <w:div w:id="926882870">
      <w:bodyDiv w:val="1"/>
      <w:marLeft w:val="0"/>
      <w:marRight w:val="0"/>
      <w:marTop w:val="0"/>
      <w:marBottom w:val="0"/>
      <w:divBdr>
        <w:top w:val="none" w:sz="0" w:space="0" w:color="auto"/>
        <w:left w:val="none" w:sz="0" w:space="0" w:color="auto"/>
        <w:bottom w:val="none" w:sz="0" w:space="0" w:color="auto"/>
        <w:right w:val="none" w:sz="0" w:space="0" w:color="auto"/>
      </w:divBdr>
    </w:div>
    <w:div w:id="930429253">
      <w:bodyDiv w:val="1"/>
      <w:marLeft w:val="0"/>
      <w:marRight w:val="0"/>
      <w:marTop w:val="0"/>
      <w:marBottom w:val="0"/>
      <w:divBdr>
        <w:top w:val="none" w:sz="0" w:space="0" w:color="auto"/>
        <w:left w:val="none" w:sz="0" w:space="0" w:color="auto"/>
        <w:bottom w:val="none" w:sz="0" w:space="0" w:color="auto"/>
        <w:right w:val="none" w:sz="0" w:space="0" w:color="auto"/>
      </w:divBdr>
    </w:div>
    <w:div w:id="961837693">
      <w:bodyDiv w:val="1"/>
      <w:marLeft w:val="0"/>
      <w:marRight w:val="0"/>
      <w:marTop w:val="0"/>
      <w:marBottom w:val="0"/>
      <w:divBdr>
        <w:top w:val="none" w:sz="0" w:space="0" w:color="auto"/>
        <w:left w:val="none" w:sz="0" w:space="0" w:color="auto"/>
        <w:bottom w:val="none" w:sz="0" w:space="0" w:color="auto"/>
        <w:right w:val="none" w:sz="0" w:space="0" w:color="auto"/>
      </w:divBdr>
    </w:div>
    <w:div w:id="1010913713">
      <w:bodyDiv w:val="1"/>
      <w:marLeft w:val="0"/>
      <w:marRight w:val="0"/>
      <w:marTop w:val="0"/>
      <w:marBottom w:val="0"/>
      <w:divBdr>
        <w:top w:val="none" w:sz="0" w:space="0" w:color="auto"/>
        <w:left w:val="none" w:sz="0" w:space="0" w:color="auto"/>
        <w:bottom w:val="none" w:sz="0" w:space="0" w:color="auto"/>
        <w:right w:val="none" w:sz="0" w:space="0" w:color="auto"/>
      </w:divBdr>
    </w:div>
    <w:div w:id="1029915933">
      <w:bodyDiv w:val="1"/>
      <w:marLeft w:val="0"/>
      <w:marRight w:val="0"/>
      <w:marTop w:val="0"/>
      <w:marBottom w:val="0"/>
      <w:divBdr>
        <w:top w:val="none" w:sz="0" w:space="0" w:color="auto"/>
        <w:left w:val="none" w:sz="0" w:space="0" w:color="auto"/>
        <w:bottom w:val="none" w:sz="0" w:space="0" w:color="auto"/>
        <w:right w:val="none" w:sz="0" w:space="0" w:color="auto"/>
      </w:divBdr>
    </w:div>
    <w:div w:id="1042634438">
      <w:bodyDiv w:val="1"/>
      <w:marLeft w:val="0"/>
      <w:marRight w:val="0"/>
      <w:marTop w:val="0"/>
      <w:marBottom w:val="0"/>
      <w:divBdr>
        <w:top w:val="none" w:sz="0" w:space="0" w:color="auto"/>
        <w:left w:val="none" w:sz="0" w:space="0" w:color="auto"/>
        <w:bottom w:val="none" w:sz="0" w:space="0" w:color="auto"/>
        <w:right w:val="none" w:sz="0" w:space="0" w:color="auto"/>
      </w:divBdr>
    </w:div>
    <w:div w:id="1068958725">
      <w:bodyDiv w:val="1"/>
      <w:marLeft w:val="0"/>
      <w:marRight w:val="0"/>
      <w:marTop w:val="0"/>
      <w:marBottom w:val="0"/>
      <w:divBdr>
        <w:top w:val="none" w:sz="0" w:space="0" w:color="auto"/>
        <w:left w:val="none" w:sz="0" w:space="0" w:color="auto"/>
        <w:bottom w:val="none" w:sz="0" w:space="0" w:color="auto"/>
        <w:right w:val="none" w:sz="0" w:space="0" w:color="auto"/>
      </w:divBdr>
    </w:div>
    <w:div w:id="1072431670">
      <w:bodyDiv w:val="1"/>
      <w:marLeft w:val="0"/>
      <w:marRight w:val="0"/>
      <w:marTop w:val="0"/>
      <w:marBottom w:val="0"/>
      <w:divBdr>
        <w:top w:val="none" w:sz="0" w:space="0" w:color="auto"/>
        <w:left w:val="none" w:sz="0" w:space="0" w:color="auto"/>
        <w:bottom w:val="none" w:sz="0" w:space="0" w:color="auto"/>
        <w:right w:val="none" w:sz="0" w:space="0" w:color="auto"/>
      </w:divBdr>
    </w:div>
    <w:div w:id="1102140073">
      <w:bodyDiv w:val="1"/>
      <w:marLeft w:val="0"/>
      <w:marRight w:val="0"/>
      <w:marTop w:val="0"/>
      <w:marBottom w:val="0"/>
      <w:divBdr>
        <w:top w:val="none" w:sz="0" w:space="0" w:color="auto"/>
        <w:left w:val="none" w:sz="0" w:space="0" w:color="auto"/>
        <w:bottom w:val="none" w:sz="0" w:space="0" w:color="auto"/>
        <w:right w:val="none" w:sz="0" w:space="0" w:color="auto"/>
      </w:divBdr>
    </w:div>
    <w:div w:id="1125349436">
      <w:bodyDiv w:val="1"/>
      <w:marLeft w:val="0"/>
      <w:marRight w:val="0"/>
      <w:marTop w:val="0"/>
      <w:marBottom w:val="0"/>
      <w:divBdr>
        <w:top w:val="none" w:sz="0" w:space="0" w:color="auto"/>
        <w:left w:val="none" w:sz="0" w:space="0" w:color="auto"/>
        <w:bottom w:val="none" w:sz="0" w:space="0" w:color="auto"/>
        <w:right w:val="none" w:sz="0" w:space="0" w:color="auto"/>
      </w:divBdr>
    </w:div>
    <w:div w:id="1134061367">
      <w:bodyDiv w:val="1"/>
      <w:marLeft w:val="0"/>
      <w:marRight w:val="0"/>
      <w:marTop w:val="0"/>
      <w:marBottom w:val="0"/>
      <w:divBdr>
        <w:top w:val="none" w:sz="0" w:space="0" w:color="auto"/>
        <w:left w:val="none" w:sz="0" w:space="0" w:color="auto"/>
        <w:bottom w:val="none" w:sz="0" w:space="0" w:color="auto"/>
        <w:right w:val="none" w:sz="0" w:space="0" w:color="auto"/>
      </w:divBdr>
    </w:div>
    <w:div w:id="1154297028">
      <w:bodyDiv w:val="1"/>
      <w:marLeft w:val="0"/>
      <w:marRight w:val="0"/>
      <w:marTop w:val="0"/>
      <w:marBottom w:val="0"/>
      <w:divBdr>
        <w:top w:val="none" w:sz="0" w:space="0" w:color="auto"/>
        <w:left w:val="none" w:sz="0" w:space="0" w:color="auto"/>
        <w:bottom w:val="none" w:sz="0" w:space="0" w:color="auto"/>
        <w:right w:val="none" w:sz="0" w:space="0" w:color="auto"/>
      </w:divBdr>
    </w:div>
    <w:div w:id="1161577622">
      <w:bodyDiv w:val="1"/>
      <w:marLeft w:val="0"/>
      <w:marRight w:val="0"/>
      <w:marTop w:val="0"/>
      <w:marBottom w:val="0"/>
      <w:divBdr>
        <w:top w:val="none" w:sz="0" w:space="0" w:color="auto"/>
        <w:left w:val="none" w:sz="0" w:space="0" w:color="auto"/>
        <w:bottom w:val="none" w:sz="0" w:space="0" w:color="auto"/>
        <w:right w:val="none" w:sz="0" w:space="0" w:color="auto"/>
      </w:divBdr>
    </w:div>
    <w:div w:id="1163202046">
      <w:bodyDiv w:val="1"/>
      <w:marLeft w:val="0"/>
      <w:marRight w:val="0"/>
      <w:marTop w:val="0"/>
      <w:marBottom w:val="0"/>
      <w:divBdr>
        <w:top w:val="none" w:sz="0" w:space="0" w:color="auto"/>
        <w:left w:val="none" w:sz="0" w:space="0" w:color="auto"/>
        <w:bottom w:val="none" w:sz="0" w:space="0" w:color="auto"/>
        <w:right w:val="none" w:sz="0" w:space="0" w:color="auto"/>
      </w:divBdr>
    </w:div>
    <w:div w:id="1166479258">
      <w:bodyDiv w:val="1"/>
      <w:marLeft w:val="0"/>
      <w:marRight w:val="0"/>
      <w:marTop w:val="0"/>
      <w:marBottom w:val="0"/>
      <w:divBdr>
        <w:top w:val="none" w:sz="0" w:space="0" w:color="auto"/>
        <w:left w:val="none" w:sz="0" w:space="0" w:color="auto"/>
        <w:bottom w:val="none" w:sz="0" w:space="0" w:color="auto"/>
        <w:right w:val="none" w:sz="0" w:space="0" w:color="auto"/>
      </w:divBdr>
    </w:div>
    <w:div w:id="1171262852">
      <w:bodyDiv w:val="1"/>
      <w:marLeft w:val="0"/>
      <w:marRight w:val="0"/>
      <w:marTop w:val="0"/>
      <w:marBottom w:val="0"/>
      <w:divBdr>
        <w:top w:val="none" w:sz="0" w:space="0" w:color="auto"/>
        <w:left w:val="none" w:sz="0" w:space="0" w:color="auto"/>
        <w:bottom w:val="none" w:sz="0" w:space="0" w:color="auto"/>
        <w:right w:val="none" w:sz="0" w:space="0" w:color="auto"/>
      </w:divBdr>
    </w:div>
    <w:div w:id="1189181016">
      <w:bodyDiv w:val="1"/>
      <w:marLeft w:val="0"/>
      <w:marRight w:val="0"/>
      <w:marTop w:val="0"/>
      <w:marBottom w:val="0"/>
      <w:divBdr>
        <w:top w:val="none" w:sz="0" w:space="0" w:color="auto"/>
        <w:left w:val="none" w:sz="0" w:space="0" w:color="auto"/>
        <w:bottom w:val="none" w:sz="0" w:space="0" w:color="auto"/>
        <w:right w:val="none" w:sz="0" w:space="0" w:color="auto"/>
      </w:divBdr>
    </w:div>
    <w:div w:id="1261911293">
      <w:bodyDiv w:val="1"/>
      <w:marLeft w:val="0"/>
      <w:marRight w:val="0"/>
      <w:marTop w:val="0"/>
      <w:marBottom w:val="0"/>
      <w:divBdr>
        <w:top w:val="none" w:sz="0" w:space="0" w:color="auto"/>
        <w:left w:val="none" w:sz="0" w:space="0" w:color="auto"/>
        <w:bottom w:val="none" w:sz="0" w:space="0" w:color="auto"/>
        <w:right w:val="none" w:sz="0" w:space="0" w:color="auto"/>
      </w:divBdr>
    </w:div>
    <w:div w:id="1295401781">
      <w:bodyDiv w:val="1"/>
      <w:marLeft w:val="0"/>
      <w:marRight w:val="0"/>
      <w:marTop w:val="0"/>
      <w:marBottom w:val="0"/>
      <w:divBdr>
        <w:top w:val="none" w:sz="0" w:space="0" w:color="auto"/>
        <w:left w:val="none" w:sz="0" w:space="0" w:color="auto"/>
        <w:bottom w:val="none" w:sz="0" w:space="0" w:color="auto"/>
        <w:right w:val="none" w:sz="0" w:space="0" w:color="auto"/>
      </w:divBdr>
    </w:div>
    <w:div w:id="1297224617">
      <w:bodyDiv w:val="1"/>
      <w:marLeft w:val="0"/>
      <w:marRight w:val="0"/>
      <w:marTop w:val="0"/>
      <w:marBottom w:val="0"/>
      <w:divBdr>
        <w:top w:val="none" w:sz="0" w:space="0" w:color="auto"/>
        <w:left w:val="none" w:sz="0" w:space="0" w:color="auto"/>
        <w:bottom w:val="none" w:sz="0" w:space="0" w:color="auto"/>
        <w:right w:val="none" w:sz="0" w:space="0" w:color="auto"/>
      </w:divBdr>
    </w:div>
    <w:div w:id="1298412971">
      <w:bodyDiv w:val="1"/>
      <w:marLeft w:val="0"/>
      <w:marRight w:val="0"/>
      <w:marTop w:val="0"/>
      <w:marBottom w:val="0"/>
      <w:divBdr>
        <w:top w:val="none" w:sz="0" w:space="0" w:color="auto"/>
        <w:left w:val="none" w:sz="0" w:space="0" w:color="auto"/>
        <w:bottom w:val="none" w:sz="0" w:space="0" w:color="auto"/>
        <w:right w:val="none" w:sz="0" w:space="0" w:color="auto"/>
      </w:divBdr>
    </w:div>
    <w:div w:id="1385368910">
      <w:bodyDiv w:val="1"/>
      <w:marLeft w:val="0"/>
      <w:marRight w:val="0"/>
      <w:marTop w:val="0"/>
      <w:marBottom w:val="0"/>
      <w:divBdr>
        <w:top w:val="none" w:sz="0" w:space="0" w:color="auto"/>
        <w:left w:val="none" w:sz="0" w:space="0" w:color="auto"/>
        <w:bottom w:val="none" w:sz="0" w:space="0" w:color="auto"/>
        <w:right w:val="none" w:sz="0" w:space="0" w:color="auto"/>
      </w:divBdr>
    </w:div>
    <w:div w:id="1441099408">
      <w:bodyDiv w:val="1"/>
      <w:marLeft w:val="0"/>
      <w:marRight w:val="0"/>
      <w:marTop w:val="0"/>
      <w:marBottom w:val="0"/>
      <w:divBdr>
        <w:top w:val="none" w:sz="0" w:space="0" w:color="auto"/>
        <w:left w:val="none" w:sz="0" w:space="0" w:color="auto"/>
        <w:bottom w:val="none" w:sz="0" w:space="0" w:color="auto"/>
        <w:right w:val="none" w:sz="0" w:space="0" w:color="auto"/>
      </w:divBdr>
    </w:div>
    <w:div w:id="1551185503">
      <w:bodyDiv w:val="1"/>
      <w:marLeft w:val="0"/>
      <w:marRight w:val="0"/>
      <w:marTop w:val="0"/>
      <w:marBottom w:val="0"/>
      <w:divBdr>
        <w:top w:val="none" w:sz="0" w:space="0" w:color="auto"/>
        <w:left w:val="none" w:sz="0" w:space="0" w:color="auto"/>
        <w:bottom w:val="none" w:sz="0" w:space="0" w:color="auto"/>
        <w:right w:val="none" w:sz="0" w:space="0" w:color="auto"/>
      </w:divBdr>
    </w:div>
    <w:div w:id="1561792136">
      <w:bodyDiv w:val="1"/>
      <w:marLeft w:val="0"/>
      <w:marRight w:val="0"/>
      <w:marTop w:val="0"/>
      <w:marBottom w:val="0"/>
      <w:divBdr>
        <w:top w:val="none" w:sz="0" w:space="0" w:color="auto"/>
        <w:left w:val="none" w:sz="0" w:space="0" w:color="auto"/>
        <w:bottom w:val="none" w:sz="0" w:space="0" w:color="auto"/>
        <w:right w:val="none" w:sz="0" w:space="0" w:color="auto"/>
      </w:divBdr>
    </w:div>
    <w:div w:id="1605990683">
      <w:bodyDiv w:val="1"/>
      <w:marLeft w:val="0"/>
      <w:marRight w:val="0"/>
      <w:marTop w:val="0"/>
      <w:marBottom w:val="0"/>
      <w:divBdr>
        <w:top w:val="none" w:sz="0" w:space="0" w:color="auto"/>
        <w:left w:val="none" w:sz="0" w:space="0" w:color="auto"/>
        <w:bottom w:val="none" w:sz="0" w:space="0" w:color="auto"/>
        <w:right w:val="none" w:sz="0" w:space="0" w:color="auto"/>
      </w:divBdr>
    </w:div>
    <w:div w:id="1616445780">
      <w:bodyDiv w:val="1"/>
      <w:marLeft w:val="0"/>
      <w:marRight w:val="0"/>
      <w:marTop w:val="0"/>
      <w:marBottom w:val="0"/>
      <w:divBdr>
        <w:top w:val="none" w:sz="0" w:space="0" w:color="auto"/>
        <w:left w:val="none" w:sz="0" w:space="0" w:color="auto"/>
        <w:bottom w:val="none" w:sz="0" w:space="0" w:color="auto"/>
        <w:right w:val="none" w:sz="0" w:space="0" w:color="auto"/>
      </w:divBdr>
    </w:div>
    <w:div w:id="1635256670">
      <w:bodyDiv w:val="1"/>
      <w:marLeft w:val="0"/>
      <w:marRight w:val="0"/>
      <w:marTop w:val="0"/>
      <w:marBottom w:val="0"/>
      <w:divBdr>
        <w:top w:val="none" w:sz="0" w:space="0" w:color="auto"/>
        <w:left w:val="none" w:sz="0" w:space="0" w:color="auto"/>
        <w:bottom w:val="none" w:sz="0" w:space="0" w:color="auto"/>
        <w:right w:val="none" w:sz="0" w:space="0" w:color="auto"/>
      </w:divBdr>
    </w:div>
    <w:div w:id="1657763052">
      <w:bodyDiv w:val="1"/>
      <w:marLeft w:val="0"/>
      <w:marRight w:val="0"/>
      <w:marTop w:val="0"/>
      <w:marBottom w:val="0"/>
      <w:divBdr>
        <w:top w:val="none" w:sz="0" w:space="0" w:color="auto"/>
        <w:left w:val="none" w:sz="0" w:space="0" w:color="auto"/>
        <w:bottom w:val="none" w:sz="0" w:space="0" w:color="auto"/>
        <w:right w:val="none" w:sz="0" w:space="0" w:color="auto"/>
      </w:divBdr>
    </w:div>
    <w:div w:id="1665430241">
      <w:bodyDiv w:val="1"/>
      <w:marLeft w:val="0"/>
      <w:marRight w:val="0"/>
      <w:marTop w:val="0"/>
      <w:marBottom w:val="0"/>
      <w:divBdr>
        <w:top w:val="none" w:sz="0" w:space="0" w:color="auto"/>
        <w:left w:val="none" w:sz="0" w:space="0" w:color="auto"/>
        <w:bottom w:val="none" w:sz="0" w:space="0" w:color="auto"/>
        <w:right w:val="none" w:sz="0" w:space="0" w:color="auto"/>
      </w:divBdr>
    </w:div>
    <w:div w:id="1759138105">
      <w:bodyDiv w:val="1"/>
      <w:marLeft w:val="0"/>
      <w:marRight w:val="0"/>
      <w:marTop w:val="0"/>
      <w:marBottom w:val="0"/>
      <w:divBdr>
        <w:top w:val="none" w:sz="0" w:space="0" w:color="auto"/>
        <w:left w:val="none" w:sz="0" w:space="0" w:color="auto"/>
        <w:bottom w:val="none" w:sz="0" w:space="0" w:color="auto"/>
        <w:right w:val="none" w:sz="0" w:space="0" w:color="auto"/>
      </w:divBdr>
    </w:div>
    <w:div w:id="1779595878">
      <w:bodyDiv w:val="1"/>
      <w:marLeft w:val="0"/>
      <w:marRight w:val="0"/>
      <w:marTop w:val="0"/>
      <w:marBottom w:val="0"/>
      <w:divBdr>
        <w:top w:val="none" w:sz="0" w:space="0" w:color="auto"/>
        <w:left w:val="none" w:sz="0" w:space="0" w:color="auto"/>
        <w:bottom w:val="none" w:sz="0" w:space="0" w:color="auto"/>
        <w:right w:val="none" w:sz="0" w:space="0" w:color="auto"/>
      </w:divBdr>
    </w:div>
    <w:div w:id="1824814256">
      <w:bodyDiv w:val="1"/>
      <w:marLeft w:val="0"/>
      <w:marRight w:val="0"/>
      <w:marTop w:val="0"/>
      <w:marBottom w:val="0"/>
      <w:divBdr>
        <w:top w:val="none" w:sz="0" w:space="0" w:color="auto"/>
        <w:left w:val="none" w:sz="0" w:space="0" w:color="auto"/>
        <w:bottom w:val="none" w:sz="0" w:space="0" w:color="auto"/>
        <w:right w:val="none" w:sz="0" w:space="0" w:color="auto"/>
      </w:divBdr>
    </w:div>
    <w:div w:id="1826124953">
      <w:bodyDiv w:val="1"/>
      <w:marLeft w:val="0"/>
      <w:marRight w:val="0"/>
      <w:marTop w:val="0"/>
      <w:marBottom w:val="0"/>
      <w:divBdr>
        <w:top w:val="none" w:sz="0" w:space="0" w:color="auto"/>
        <w:left w:val="none" w:sz="0" w:space="0" w:color="auto"/>
        <w:bottom w:val="none" w:sz="0" w:space="0" w:color="auto"/>
        <w:right w:val="none" w:sz="0" w:space="0" w:color="auto"/>
      </w:divBdr>
    </w:div>
    <w:div w:id="1843205277">
      <w:bodyDiv w:val="1"/>
      <w:marLeft w:val="0"/>
      <w:marRight w:val="0"/>
      <w:marTop w:val="0"/>
      <w:marBottom w:val="0"/>
      <w:divBdr>
        <w:top w:val="none" w:sz="0" w:space="0" w:color="auto"/>
        <w:left w:val="none" w:sz="0" w:space="0" w:color="auto"/>
        <w:bottom w:val="none" w:sz="0" w:space="0" w:color="auto"/>
        <w:right w:val="none" w:sz="0" w:space="0" w:color="auto"/>
      </w:divBdr>
    </w:div>
    <w:div w:id="1857108779">
      <w:bodyDiv w:val="1"/>
      <w:marLeft w:val="0"/>
      <w:marRight w:val="0"/>
      <w:marTop w:val="0"/>
      <w:marBottom w:val="0"/>
      <w:divBdr>
        <w:top w:val="none" w:sz="0" w:space="0" w:color="auto"/>
        <w:left w:val="none" w:sz="0" w:space="0" w:color="auto"/>
        <w:bottom w:val="none" w:sz="0" w:space="0" w:color="auto"/>
        <w:right w:val="none" w:sz="0" w:space="0" w:color="auto"/>
      </w:divBdr>
    </w:div>
    <w:div w:id="1857840919">
      <w:bodyDiv w:val="1"/>
      <w:marLeft w:val="0"/>
      <w:marRight w:val="0"/>
      <w:marTop w:val="0"/>
      <w:marBottom w:val="0"/>
      <w:divBdr>
        <w:top w:val="none" w:sz="0" w:space="0" w:color="auto"/>
        <w:left w:val="none" w:sz="0" w:space="0" w:color="auto"/>
        <w:bottom w:val="none" w:sz="0" w:space="0" w:color="auto"/>
        <w:right w:val="none" w:sz="0" w:space="0" w:color="auto"/>
      </w:divBdr>
    </w:div>
    <w:div w:id="1859350098">
      <w:bodyDiv w:val="1"/>
      <w:marLeft w:val="0"/>
      <w:marRight w:val="0"/>
      <w:marTop w:val="0"/>
      <w:marBottom w:val="0"/>
      <w:divBdr>
        <w:top w:val="none" w:sz="0" w:space="0" w:color="auto"/>
        <w:left w:val="none" w:sz="0" w:space="0" w:color="auto"/>
        <w:bottom w:val="none" w:sz="0" w:space="0" w:color="auto"/>
        <w:right w:val="none" w:sz="0" w:space="0" w:color="auto"/>
      </w:divBdr>
    </w:div>
    <w:div w:id="1883978119">
      <w:bodyDiv w:val="1"/>
      <w:marLeft w:val="0"/>
      <w:marRight w:val="0"/>
      <w:marTop w:val="0"/>
      <w:marBottom w:val="0"/>
      <w:divBdr>
        <w:top w:val="none" w:sz="0" w:space="0" w:color="auto"/>
        <w:left w:val="none" w:sz="0" w:space="0" w:color="auto"/>
        <w:bottom w:val="none" w:sz="0" w:space="0" w:color="auto"/>
        <w:right w:val="none" w:sz="0" w:space="0" w:color="auto"/>
      </w:divBdr>
    </w:div>
    <w:div w:id="1932935554">
      <w:bodyDiv w:val="1"/>
      <w:marLeft w:val="0"/>
      <w:marRight w:val="0"/>
      <w:marTop w:val="0"/>
      <w:marBottom w:val="0"/>
      <w:divBdr>
        <w:top w:val="none" w:sz="0" w:space="0" w:color="auto"/>
        <w:left w:val="none" w:sz="0" w:space="0" w:color="auto"/>
        <w:bottom w:val="none" w:sz="0" w:space="0" w:color="auto"/>
        <w:right w:val="none" w:sz="0" w:space="0" w:color="auto"/>
      </w:divBdr>
    </w:div>
    <w:div w:id="2002124965">
      <w:bodyDiv w:val="1"/>
      <w:marLeft w:val="0"/>
      <w:marRight w:val="0"/>
      <w:marTop w:val="0"/>
      <w:marBottom w:val="0"/>
      <w:divBdr>
        <w:top w:val="none" w:sz="0" w:space="0" w:color="auto"/>
        <w:left w:val="none" w:sz="0" w:space="0" w:color="auto"/>
        <w:bottom w:val="none" w:sz="0" w:space="0" w:color="auto"/>
        <w:right w:val="none" w:sz="0" w:space="0" w:color="auto"/>
      </w:divBdr>
    </w:div>
    <w:div w:id="2010328269">
      <w:bodyDiv w:val="1"/>
      <w:marLeft w:val="0"/>
      <w:marRight w:val="0"/>
      <w:marTop w:val="0"/>
      <w:marBottom w:val="0"/>
      <w:divBdr>
        <w:top w:val="none" w:sz="0" w:space="0" w:color="auto"/>
        <w:left w:val="none" w:sz="0" w:space="0" w:color="auto"/>
        <w:bottom w:val="none" w:sz="0" w:space="0" w:color="auto"/>
        <w:right w:val="none" w:sz="0" w:space="0" w:color="auto"/>
      </w:divBdr>
    </w:div>
    <w:div w:id="2043431509">
      <w:bodyDiv w:val="1"/>
      <w:marLeft w:val="0"/>
      <w:marRight w:val="0"/>
      <w:marTop w:val="0"/>
      <w:marBottom w:val="0"/>
      <w:divBdr>
        <w:top w:val="none" w:sz="0" w:space="0" w:color="auto"/>
        <w:left w:val="none" w:sz="0" w:space="0" w:color="auto"/>
        <w:bottom w:val="none" w:sz="0" w:space="0" w:color="auto"/>
        <w:right w:val="none" w:sz="0" w:space="0" w:color="auto"/>
      </w:divBdr>
    </w:div>
    <w:div w:id="2074617580">
      <w:bodyDiv w:val="1"/>
      <w:marLeft w:val="0"/>
      <w:marRight w:val="0"/>
      <w:marTop w:val="0"/>
      <w:marBottom w:val="0"/>
      <w:divBdr>
        <w:top w:val="none" w:sz="0" w:space="0" w:color="auto"/>
        <w:left w:val="none" w:sz="0" w:space="0" w:color="auto"/>
        <w:bottom w:val="none" w:sz="0" w:space="0" w:color="auto"/>
        <w:right w:val="none" w:sz="0" w:space="0" w:color="auto"/>
      </w:divBdr>
    </w:div>
    <w:div w:id="2106997882">
      <w:bodyDiv w:val="1"/>
      <w:marLeft w:val="0"/>
      <w:marRight w:val="0"/>
      <w:marTop w:val="0"/>
      <w:marBottom w:val="0"/>
      <w:divBdr>
        <w:top w:val="none" w:sz="0" w:space="0" w:color="auto"/>
        <w:left w:val="none" w:sz="0" w:space="0" w:color="auto"/>
        <w:bottom w:val="none" w:sz="0" w:space="0" w:color="auto"/>
        <w:right w:val="none" w:sz="0" w:space="0" w:color="auto"/>
      </w:divBdr>
    </w:div>
    <w:div w:id="2132168043">
      <w:bodyDiv w:val="1"/>
      <w:marLeft w:val="0"/>
      <w:marRight w:val="0"/>
      <w:marTop w:val="0"/>
      <w:marBottom w:val="0"/>
      <w:divBdr>
        <w:top w:val="none" w:sz="0" w:space="0" w:color="auto"/>
        <w:left w:val="none" w:sz="0" w:space="0" w:color="auto"/>
        <w:bottom w:val="none" w:sz="0" w:space="0" w:color="auto"/>
        <w:right w:val="none" w:sz="0" w:space="0" w:color="auto"/>
      </w:divBdr>
    </w:div>
    <w:div w:id="2143617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sciencedirect.com/science/article/pii/S1386505609001373" TargetMode="External"/><Relationship Id="rId2" Type="http://schemas.openxmlformats.org/officeDocument/2006/relationships/hyperlink" Target="http://methods.schattauer.de/en/contents/archivestandard/issue/special/manuscript/15582/download.html"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oter" Target="footer1.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yperlink" Target="http://www-users.cs.umn.edu/~kumar/dmbook/ch6.pdf" TargetMode="External"/><Relationship Id="rId12" Type="http://schemas.openxmlformats.org/officeDocument/2006/relationships/hyperlink" Target="https://en.wikipedia.org/wiki/Addison-Wesley" TargetMode="External"/><Relationship Id="rId13" Type="http://schemas.openxmlformats.org/officeDocument/2006/relationships/hyperlink" Target="https://en.wikipedia.org/wiki/International_Standard_Book_Number" TargetMode="External"/><Relationship Id="rId14" Type="http://schemas.openxmlformats.org/officeDocument/2006/relationships/hyperlink" Target="https://en.wikipedia.org/wiki/Special:BookSources/0-321-32136-7" TargetMode="External"/><Relationship Id="rId15" Type="http://schemas.openxmlformats.org/officeDocument/2006/relationships/hyperlink" Target="http://www.ncbi.nlm.nih.gov/pmc/articles/PMC1579936/" TargetMode="External"/><Relationship Id="rId16" Type="http://schemas.openxmlformats.org/officeDocument/2006/relationships/hyperlink" Target="http://www.sciencedirect.com/science/article/pii/S1525861008001072" TargetMode="External"/><Relationship Id="rId17" Type="http://schemas.openxmlformats.org/officeDocument/2006/relationships/hyperlink" Target="http://www.sciencedirect.com/science/article/pii/S0002934303005059" TargetMode="External"/><Relationship Id="rId18" Type="http://schemas.openxmlformats.org/officeDocument/2006/relationships/hyperlink" Target="http://www.bmj.com/content/323/7304/81?linkType=FULL&amp;resid=323/7304/81&amp;journalCode=bmj"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Institutional_review_board"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9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42CBC-A6C0-AB4C-8ACC-4AF53FD91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9216</Words>
  <Characters>52532</Characters>
  <Application>Microsoft Macintosh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Luo</dc:creator>
  <cp:lastModifiedBy>Na Zhou</cp:lastModifiedBy>
  <cp:revision>2</cp:revision>
  <dcterms:created xsi:type="dcterms:W3CDTF">2017-06-18T16:49:00Z</dcterms:created>
  <dcterms:modified xsi:type="dcterms:W3CDTF">2017-06-18T16:49:00Z</dcterms:modified>
</cp:coreProperties>
</file>